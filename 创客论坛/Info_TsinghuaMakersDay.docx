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776" w:rsidRDefault="00162F8B" w:rsidP="00F35776">
      <w:pPr>
        <w:jc w:val="center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“清华</w:t>
      </w:r>
      <w:r>
        <w:rPr>
          <w:rFonts w:ascii="微软雅黑" w:eastAsia="微软雅黑" w:hAnsi="微软雅黑"/>
          <w:sz w:val="28"/>
          <w:szCs w:val="32"/>
        </w:rPr>
        <w:t>创客日</w:t>
      </w:r>
      <w:r>
        <w:rPr>
          <w:rFonts w:ascii="微软雅黑" w:eastAsia="微软雅黑" w:hAnsi="微软雅黑" w:hint="eastAsia"/>
          <w:sz w:val="28"/>
          <w:szCs w:val="32"/>
        </w:rPr>
        <w:t>”</w:t>
      </w:r>
      <w:r w:rsidR="00363927">
        <w:rPr>
          <w:rFonts w:ascii="微软雅黑" w:eastAsia="微软雅黑" w:hAnsi="微软雅黑" w:hint="eastAsia"/>
          <w:sz w:val="28"/>
          <w:szCs w:val="32"/>
        </w:rPr>
        <w:t>简介</w:t>
      </w:r>
    </w:p>
    <w:p w:rsidR="00162F8B" w:rsidRPr="00162F8B" w:rsidRDefault="00363927" w:rsidP="003E4666">
      <w:pPr>
        <w:spacing w:line="0" w:lineRule="atLeas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为了大力推进我校的三创教育，进一步“营造氛围、研讨问题、引领教育</w:t>
      </w:r>
      <w:r w:rsidR="00520414">
        <w:rPr>
          <w:rFonts w:ascii="微软雅黑" w:eastAsia="微软雅黑" w:hAnsi="微软雅黑" w:hint="eastAsia"/>
        </w:rPr>
        <w:t>、传播精神</w:t>
      </w:r>
      <w:r>
        <w:rPr>
          <w:rFonts w:ascii="微软雅黑" w:eastAsia="微软雅黑" w:hAnsi="微软雅黑" w:hint="eastAsia"/>
        </w:rPr>
        <w:t>“，</w:t>
      </w:r>
      <w:r w:rsidR="00520414">
        <w:rPr>
          <w:rFonts w:ascii="微软雅黑" w:eastAsia="微软雅黑" w:hAnsi="微软雅黑" w:hint="eastAsia"/>
        </w:rPr>
        <w:t>拟</w:t>
      </w:r>
      <w:r>
        <w:rPr>
          <w:rFonts w:ascii="微软雅黑" w:eastAsia="微软雅黑" w:hAnsi="微软雅黑" w:hint="eastAsia"/>
        </w:rPr>
        <w:t>将每年</w:t>
      </w:r>
      <w:r w:rsidR="003E4666" w:rsidRPr="00162F8B">
        <w:rPr>
          <w:rFonts w:ascii="微软雅黑" w:eastAsia="微软雅黑" w:hAnsi="微软雅黑" w:hint="eastAsia"/>
        </w:rPr>
        <w:t>十一月</w:t>
      </w:r>
      <w:r>
        <w:rPr>
          <w:rFonts w:ascii="微软雅黑" w:eastAsia="微软雅黑" w:hAnsi="微软雅黑" w:hint="eastAsia"/>
        </w:rPr>
        <w:t>的最后一个周六作为“</w:t>
      </w:r>
      <w:r w:rsidR="003E4666">
        <w:rPr>
          <w:rFonts w:ascii="微软雅黑" w:eastAsia="微软雅黑" w:hAnsi="微软雅黑" w:hint="eastAsia"/>
        </w:rPr>
        <w:t>清华</w:t>
      </w:r>
      <w:r>
        <w:rPr>
          <w:rFonts w:ascii="微软雅黑" w:eastAsia="微软雅黑" w:hAnsi="微软雅黑" w:hint="eastAsia"/>
        </w:rPr>
        <w:t>创客日”（Tsinghua Makers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Day）</w:t>
      </w:r>
      <w:r w:rsidR="003E4666">
        <w:rPr>
          <w:rFonts w:ascii="微软雅黑" w:eastAsia="微软雅黑" w:hAnsi="微软雅黑" w:hint="eastAsia"/>
        </w:rPr>
        <w:t>，今年的</w:t>
      </w:r>
      <w:r w:rsidR="00162F8B">
        <w:rPr>
          <w:rFonts w:ascii="微软雅黑" w:eastAsia="微软雅黑" w:hAnsi="微软雅黑" w:hint="eastAsia"/>
        </w:rPr>
        <w:t>首届</w:t>
      </w:r>
      <w:r w:rsidR="00162F8B">
        <w:rPr>
          <w:rFonts w:ascii="微软雅黑" w:eastAsia="微软雅黑" w:hAnsi="微软雅黑"/>
        </w:rPr>
        <w:t>“</w:t>
      </w:r>
      <w:r w:rsidR="00162F8B">
        <w:rPr>
          <w:rFonts w:ascii="微软雅黑" w:eastAsia="微软雅黑" w:hAnsi="微软雅黑" w:hint="eastAsia"/>
        </w:rPr>
        <w:t>清华</w:t>
      </w:r>
      <w:r w:rsidR="00162F8B">
        <w:rPr>
          <w:rFonts w:ascii="微软雅黑" w:eastAsia="微软雅黑" w:hAnsi="微软雅黑"/>
        </w:rPr>
        <w:t>创客日”</w:t>
      </w:r>
      <w:r w:rsidR="00162F8B">
        <w:rPr>
          <w:rFonts w:ascii="微软雅黑" w:eastAsia="微软雅黑" w:hAnsi="微软雅黑" w:hint="eastAsia"/>
        </w:rPr>
        <w:t>为2014年11月29日</w:t>
      </w:r>
      <w:r w:rsidR="00162F8B">
        <w:rPr>
          <w:rFonts w:ascii="微软雅黑" w:eastAsia="微软雅黑" w:hAnsi="微软雅黑"/>
        </w:rPr>
        <w:t>。相关系列活动安排如下</w:t>
      </w:r>
      <w:r w:rsidR="00162F8B">
        <w:rPr>
          <w:rFonts w:ascii="微软雅黑" w:eastAsia="微软雅黑" w:hAnsi="微软雅黑" w:hint="eastAsia"/>
        </w:rPr>
        <w:t>，</w:t>
      </w:r>
      <w:r w:rsidR="00535BA3">
        <w:rPr>
          <w:rFonts w:ascii="微软雅黑" w:eastAsia="微软雅黑" w:hAnsi="微软雅黑"/>
        </w:rPr>
        <w:t>欢迎</w:t>
      </w:r>
      <w:r w:rsidR="00162F8B">
        <w:rPr>
          <w:rFonts w:ascii="微软雅黑" w:eastAsia="微软雅黑" w:hAnsi="微软雅黑" w:hint="eastAsia"/>
        </w:rPr>
        <w:t>老师</w:t>
      </w:r>
      <w:r w:rsidR="00535BA3">
        <w:rPr>
          <w:rFonts w:ascii="微软雅黑" w:eastAsia="微软雅黑" w:hAnsi="微软雅黑"/>
        </w:rPr>
        <w:t>、同学</w:t>
      </w:r>
      <w:r w:rsidR="00535BA3">
        <w:rPr>
          <w:rFonts w:ascii="微软雅黑" w:eastAsia="微软雅黑" w:hAnsi="微软雅黑" w:hint="eastAsia"/>
        </w:rPr>
        <w:t>参加。</w:t>
      </w:r>
    </w:p>
    <w:tbl>
      <w:tblPr>
        <w:tblStyle w:val="LightShading1"/>
        <w:tblW w:w="10733" w:type="dxa"/>
        <w:tblInd w:w="-993" w:type="dxa"/>
        <w:tblLayout w:type="fixed"/>
        <w:tblLook w:val="06A0" w:firstRow="1" w:lastRow="0" w:firstColumn="1" w:lastColumn="0" w:noHBand="1" w:noVBand="1"/>
      </w:tblPr>
      <w:tblGrid>
        <w:gridCol w:w="1712"/>
        <w:gridCol w:w="2916"/>
        <w:gridCol w:w="2919"/>
        <w:gridCol w:w="3186"/>
      </w:tblGrid>
      <w:tr w:rsidR="00162F8B" w:rsidRPr="00535010" w:rsidTr="008E4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16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主题</w:t>
            </w:r>
          </w:p>
        </w:tc>
        <w:tc>
          <w:tcPr>
            <w:tcW w:w="2919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地点</w:t>
            </w:r>
          </w:p>
        </w:tc>
        <w:tc>
          <w:tcPr>
            <w:tcW w:w="3186" w:type="dxa"/>
            <w:vAlign w:val="center"/>
          </w:tcPr>
          <w:p w:rsidR="00162F8B" w:rsidRPr="00535010" w:rsidRDefault="009B76BA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主要</w:t>
            </w:r>
            <w:r w:rsidRPr="00535010">
              <w:rPr>
                <w:rFonts w:ascii="微软雅黑" w:eastAsia="微软雅黑" w:hAnsi="微软雅黑"/>
              </w:rPr>
              <w:t>参与方</w:t>
            </w:r>
          </w:p>
        </w:tc>
      </w:tr>
      <w:tr w:rsidR="00360E26" w:rsidTr="008E4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Default="00360E26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11月2</w:t>
            </w:r>
            <w:r w:rsidR="00904354"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  <w:p w:rsidR="00360E26" w:rsidRDefault="0065792C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~</w:t>
            </w:r>
          </w:p>
          <w:p w:rsidR="00360E26" w:rsidRDefault="00360E26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月28日</w:t>
            </w:r>
          </w:p>
        </w:tc>
        <w:tc>
          <w:tcPr>
            <w:tcW w:w="2916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Default="00360E26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60E26">
              <w:rPr>
                <w:rFonts w:ascii="微软雅黑" w:eastAsia="微软雅黑" w:hAnsi="微软雅黑" w:hint="eastAsia"/>
              </w:rPr>
              <w:t>“创新教育塑造大学未来”</w:t>
            </w:r>
          </w:p>
          <w:p w:rsidR="00360E26" w:rsidRPr="00360E26" w:rsidRDefault="00360E26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60E26">
              <w:rPr>
                <w:rFonts w:ascii="微软雅黑" w:eastAsia="微软雅黑" w:hAnsi="微软雅黑" w:hint="eastAsia"/>
              </w:rPr>
              <w:t>主题研讨周</w:t>
            </w:r>
          </w:p>
        </w:tc>
        <w:tc>
          <w:tcPr>
            <w:tcW w:w="2919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EF3DE0" w:rsidRDefault="00EF3DE0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在线论坛：</w:t>
            </w:r>
          </w:p>
          <w:p w:rsidR="00360E26" w:rsidRPr="00360E26" w:rsidRDefault="00360E26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68EA">
              <w:rPr>
                <w:rFonts w:ascii="微软雅黑" w:eastAsia="微软雅黑" w:hAnsi="微软雅黑"/>
              </w:rPr>
              <w:t>http:</w:t>
            </w:r>
            <w:r w:rsidRPr="001468EA">
              <w:rPr>
                <w:rFonts w:ascii="微软雅黑" w:eastAsia="微软雅黑" w:hAnsi="微软雅黑" w:hint="eastAsia"/>
              </w:rPr>
              <w:t>//toyhouse.cc</w:t>
            </w:r>
          </w:p>
        </w:tc>
        <w:tc>
          <w:tcPr>
            <w:tcW w:w="3186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Pr="00360E26" w:rsidRDefault="00360E26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各界人士</w:t>
            </w:r>
          </w:p>
        </w:tc>
      </w:tr>
      <w:tr w:rsidR="007B70B4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11月29日</w:t>
            </w:r>
          </w:p>
          <w:p w:rsidR="007B70B4" w:rsidRDefault="007B70B4" w:rsidP="007B70B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08:45</w:t>
            </w:r>
            <w:r>
              <w:rPr>
                <w:rFonts w:ascii="微软雅黑" w:eastAsia="微软雅黑" w:hAnsi="微软雅黑"/>
              </w:rPr>
              <w:t>~11</w:t>
            </w:r>
            <w:r>
              <w:rPr>
                <w:rFonts w:ascii="微软雅黑" w:eastAsia="微软雅黑" w:hAnsi="微软雅黑" w:hint="eastAsia"/>
              </w:rPr>
              <w:t>:30</w:t>
            </w:r>
          </w:p>
        </w:tc>
        <w:tc>
          <w:tcPr>
            <w:tcW w:w="291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0" w:author="微软用户" w:date="2014-11-28T12:20:00Z"/>
                <w:rFonts w:ascii="微软雅黑" w:eastAsia="微软雅黑" w:hAnsi="微软雅黑"/>
              </w:rPr>
            </w:pPr>
            <w:ins w:id="1" w:author="微软用户" w:date="2014-11-28T12:20:00Z">
              <w:r>
                <w:rPr>
                  <w:rFonts w:ascii="微软雅黑" w:eastAsia="微软雅黑" w:hAnsi="微软雅黑" w:hint="eastAsia"/>
                </w:rPr>
                <w:t>首届国际创客</w:t>
              </w:r>
              <w:r w:rsidRPr="00162F8B">
                <w:rPr>
                  <w:rFonts w:ascii="微软雅黑" w:eastAsia="微软雅黑" w:hAnsi="微软雅黑" w:hint="eastAsia"/>
                </w:rPr>
                <w:t>教育基地联盟</w:t>
              </w:r>
            </w:ins>
          </w:p>
          <w:p w:rsidR="007B70B4" w:rsidDel="00337F3D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" w:author="微软用户" w:date="2014-11-28T12:20:00Z"/>
                <w:rFonts w:ascii="微软雅黑" w:eastAsia="微软雅黑" w:hAnsi="微软雅黑"/>
              </w:rPr>
            </w:pPr>
            <w:ins w:id="3" w:author="微软用户" w:date="2014-11-28T12:20:00Z">
              <w:r w:rsidRPr="00162F8B">
                <w:rPr>
                  <w:rFonts w:ascii="微软雅黑" w:eastAsia="微软雅黑" w:hAnsi="微软雅黑" w:hint="eastAsia"/>
                </w:rPr>
                <w:t>研讨会</w:t>
              </w:r>
            </w:ins>
            <w:del w:id="4" w:author="微软用户" w:date="2014-11-28T12:20:00Z">
              <w:r w:rsidDel="00337F3D">
                <w:rPr>
                  <w:rFonts w:ascii="微软雅黑" w:eastAsia="微软雅黑" w:hAnsi="微软雅黑" w:hint="eastAsia"/>
                </w:rPr>
                <w:delText>首届全国</w:delText>
              </w:r>
              <w:r w:rsidRPr="00162F8B" w:rsidDel="00337F3D">
                <w:rPr>
                  <w:rFonts w:ascii="微软雅黑" w:eastAsia="微软雅黑" w:hAnsi="微软雅黑" w:hint="eastAsia"/>
                </w:rPr>
                <w:delText>创新实践</w:delText>
              </w:r>
            </w:del>
            <w:ins w:id="5" w:author="pro" w:date="2014-11-26T10:35:00Z">
              <w:del w:id="6" w:author="微软用户" w:date="2014-11-28T12:20:00Z">
                <w:r w:rsidDel="00337F3D">
                  <w:rPr>
                    <w:rFonts w:ascii="微软雅黑" w:eastAsia="微软雅黑" w:hAnsi="微软雅黑" w:hint="eastAsia"/>
                  </w:rPr>
                  <w:delText>创客</w:delText>
                </w:r>
              </w:del>
            </w:ins>
            <w:del w:id="7" w:author="微软用户" w:date="2014-11-28T12:20:00Z">
              <w:r w:rsidRPr="00162F8B" w:rsidDel="00337F3D">
                <w:rPr>
                  <w:rFonts w:ascii="微软雅黑" w:eastAsia="微软雅黑" w:hAnsi="微软雅黑" w:hint="eastAsia"/>
                </w:rPr>
                <w:delText>教育基地</w:delText>
              </w:r>
            </w:del>
          </w:p>
          <w:p w:rsidR="007B70B4" w:rsidRPr="00162F8B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del w:id="8" w:author="微软用户" w:date="2014-11-28T12:20:00Z">
              <w:r w:rsidRPr="00162F8B" w:rsidDel="00337F3D">
                <w:rPr>
                  <w:rFonts w:ascii="微软雅黑" w:eastAsia="微软雅黑" w:hAnsi="微软雅黑" w:hint="eastAsia"/>
                </w:rPr>
                <w:delText>联盟研讨会</w:delText>
              </w:r>
              <w:r w:rsidDel="00337F3D">
                <w:rPr>
                  <w:rFonts w:ascii="微软雅黑" w:eastAsia="微软雅黑" w:hAnsi="微软雅黑" w:hint="eastAsia"/>
                </w:rPr>
                <w:delText>（我校为发起和盟主单位）</w:delText>
              </w:r>
            </w:del>
          </w:p>
        </w:tc>
        <w:tc>
          <w:tcPr>
            <w:tcW w:w="291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7B70B4" w:rsidRPr="00162F8B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62F8B">
              <w:rPr>
                <w:rFonts w:ascii="微软雅黑" w:eastAsia="微软雅黑" w:hAnsi="微软雅黑" w:hint="eastAsia"/>
              </w:rPr>
              <w:t>基础工业训练中心创客空间</w:t>
            </w:r>
          </w:p>
        </w:tc>
        <w:tc>
          <w:tcPr>
            <w:tcW w:w="318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7B70B4" w:rsidRPr="009B76BA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del w:id="9" w:author="pro" w:date="2014-11-26T10:37:00Z">
              <w:r w:rsidDel="00D04DCD">
                <w:rPr>
                  <w:rFonts w:ascii="微软雅黑" w:eastAsia="微软雅黑" w:hAnsi="微软雅黑" w:hint="eastAsia"/>
                </w:rPr>
                <w:delText>全国重点</w:delText>
              </w:r>
            </w:del>
            <w:r>
              <w:rPr>
                <w:rFonts w:ascii="微软雅黑" w:eastAsia="微软雅黑" w:hAnsi="微软雅黑"/>
              </w:rPr>
              <w:t>高校工程训练中心主任及</w:t>
            </w:r>
            <w:r>
              <w:rPr>
                <w:rFonts w:ascii="微软雅黑" w:eastAsia="微软雅黑" w:hAnsi="微软雅黑" w:hint="eastAsia"/>
              </w:rPr>
              <w:t>教育部</w:t>
            </w:r>
            <w:r>
              <w:rPr>
                <w:rFonts w:ascii="微软雅黑" w:eastAsia="微软雅黑" w:hAnsi="微软雅黑"/>
              </w:rPr>
              <w:t>工程</w:t>
            </w:r>
            <w:del w:id="10" w:author="pro" w:date="2014-11-26T10:34:00Z">
              <w:r w:rsidDel="00D04DCD">
                <w:rPr>
                  <w:rFonts w:ascii="微软雅黑" w:eastAsia="微软雅黑" w:hAnsi="微软雅黑" w:hint="eastAsia"/>
                </w:rPr>
                <w:delText>实践</w:delText>
              </w:r>
            </w:del>
            <w:ins w:id="11" w:author="pro" w:date="2014-11-26T10:34:00Z">
              <w:r>
                <w:rPr>
                  <w:rFonts w:ascii="微软雅黑" w:eastAsia="微软雅黑" w:hAnsi="微软雅黑" w:hint="eastAsia"/>
                </w:rPr>
                <w:t>训练</w:t>
              </w:r>
            </w:ins>
            <w:r>
              <w:rPr>
                <w:rFonts w:ascii="微软雅黑" w:eastAsia="微软雅黑" w:hAnsi="微软雅黑"/>
              </w:rPr>
              <w:t>教学指导委员会成员</w:t>
            </w:r>
          </w:p>
        </w:tc>
      </w:tr>
      <w:tr w:rsidR="007B70B4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12:30</w:t>
            </w:r>
            <w:r>
              <w:rPr>
                <w:rFonts w:ascii="微软雅黑" w:eastAsia="微软雅黑" w:hAnsi="微软雅黑"/>
              </w:rPr>
              <w:t>~12</w:t>
            </w:r>
            <w:r>
              <w:rPr>
                <w:rFonts w:ascii="微软雅黑" w:eastAsia="微软雅黑" w:hAnsi="微软雅黑" w:hint="eastAsia"/>
              </w:rPr>
              <w:t>:45</w:t>
            </w:r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76BA">
              <w:rPr>
                <w:rFonts w:ascii="微软雅黑" w:eastAsia="微软雅黑" w:hAnsi="微软雅黑" w:hint="eastAsia"/>
              </w:rPr>
              <w:t>创客马拉松</w:t>
            </w:r>
          </w:p>
          <w:p w:rsidR="007B70B4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76BA">
              <w:rPr>
                <w:rFonts w:ascii="微软雅黑" w:eastAsia="微软雅黑" w:hAnsi="微软雅黑" w:hint="eastAsia"/>
              </w:rPr>
              <w:t>启动发布会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基础工业训练中心制造基地</w:t>
            </w:r>
            <w:del w:id="12" w:author="pro" w:date="2014-11-26T10:37:00Z">
              <w:r w:rsidDel="00D04DCD">
                <w:rPr>
                  <w:rFonts w:ascii="微软雅黑" w:eastAsia="微软雅黑" w:hAnsi="微软雅黑" w:hint="eastAsia"/>
                </w:rPr>
                <w:delText>大</w:delText>
              </w:r>
              <w:r w:rsidDel="00D04DCD">
                <w:rPr>
                  <w:rFonts w:ascii="微软雅黑" w:eastAsia="微软雅黑" w:hAnsi="微软雅黑"/>
                </w:rPr>
                <w:delText>车间</w:delText>
              </w:r>
            </w:del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Pr="009B76BA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</w:t>
            </w:r>
            <w:r>
              <w:rPr>
                <w:rFonts w:ascii="微软雅黑" w:eastAsia="微软雅黑" w:hAnsi="微软雅黑"/>
              </w:rPr>
              <w:t>创客</w:t>
            </w:r>
            <w:r>
              <w:rPr>
                <w:rFonts w:ascii="微软雅黑" w:eastAsia="微软雅黑" w:hAnsi="微软雅黑" w:hint="eastAsia"/>
              </w:rPr>
              <w:t>空间</w:t>
            </w:r>
            <w:r>
              <w:rPr>
                <w:rFonts w:ascii="微软雅黑" w:eastAsia="微软雅黑" w:hAnsi="微软雅黑"/>
              </w:rPr>
              <w:t>社团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各主要媒体</w:t>
            </w:r>
          </w:p>
        </w:tc>
      </w:tr>
      <w:tr w:rsidR="007B70B4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12:45</w:t>
            </w:r>
            <w:r>
              <w:rPr>
                <w:rFonts w:ascii="微软雅黑" w:eastAsia="微软雅黑" w:hAnsi="微软雅黑"/>
              </w:rPr>
              <w:t>~13</w:t>
            </w:r>
            <w:r>
              <w:rPr>
                <w:rFonts w:ascii="微软雅黑" w:eastAsia="微软雅黑" w:hAnsi="微软雅黑" w:hint="eastAsia"/>
              </w:rPr>
              <w:t>:10</w:t>
            </w:r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清华创客</w:t>
            </w:r>
            <w:r>
              <w:rPr>
                <w:rFonts w:ascii="微软雅黑" w:eastAsia="微软雅黑" w:hAnsi="微软雅黑"/>
              </w:rPr>
              <w:t>空间参观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基础工业训练中心i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Center清华创客</w:t>
            </w:r>
            <w:r>
              <w:rPr>
                <w:rFonts w:ascii="微软雅黑" w:eastAsia="微软雅黑" w:hAnsi="微软雅黑"/>
              </w:rPr>
              <w:t>空间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Pr="009B76BA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各界</w:t>
            </w:r>
            <w:r>
              <w:rPr>
                <w:rFonts w:ascii="微软雅黑" w:eastAsia="微软雅黑" w:hAnsi="微软雅黑"/>
              </w:rPr>
              <w:t>人士</w:t>
            </w:r>
          </w:p>
        </w:tc>
      </w:tr>
      <w:tr w:rsidR="007B70B4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ins w:id="13" w:author="微软用户" w:date="2014-11-28T12:20:00Z">
              <w:r>
                <w:rPr>
                  <w:rFonts w:ascii="微软雅黑" w:eastAsia="微软雅黑" w:hAnsi="微软雅黑" w:hint="eastAsia"/>
                </w:rPr>
                <w:t>13:30</w:t>
              </w:r>
              <w:r>
                <w:rPr>
                  <w:rFonts w:ascii="微软雅黑" w:eastAsia="微软雅黑" w:hAnsi="微软雅黑"/>
                </w:rPr>
                <w:t>~13:45</w:t>
              </w:r>
            </w:ins>
            <w:del w:id="14" w:author="微软用户" w:date="2014-11-28T12:20:00Z">
              <w:r w:rsidDel="005E7CCC">
                <w:rPr>
                  <w:rFonts w:ascii="微软雅黑" w:eastAsia="微软雅黑" w:hAnsi="微软雅黑" w:hint="eastAsia"/>
                </w:rPr>
                <w:delText>13:30</w:delText>
              </w:r>
              <w:r w:rsidDel="005E7CCC">
                <w:rPr>
                  <w:rFonts w:ascii="微软雅黑" w:eastAsia="微软雅黑" w:hAnsi="微软雅黑"/>
                </w:rPr>
                <w:delText>~14:30</w:delText>
              </w:r>
            </w:del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" w:author="微软用户" w:date="2014-11-28T12:20:00Z"/>
                <w:rFonts w:ascii="微软雅黑" w:eastAsia="微软雅黑" w:hAnsi="微软雅黑"/>
              </w:rPr>
            </w:pPr>
            <w:ins w:id="16" w:author="微软用户" w:date="2014-11-28T12:20:00Z">
              <w:r>
                <w:rPr>
                  <w:rFonts w:ascii="微软雅黑" w:eastAsia="微软雅黑" w:hAnsi="微软雅黑" w:hint="eastAsia"/>
                </w:rPr>
                <w:t>“清华创客日”</w:t>
              </w:r>
            </w:ins>
          </w:p>
          <w:p w:rsidR="007B70B4" w:rsidDel="005E7CCC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" w:author="微软用户" w:date="2014-11-28T12:20:00Z"/>
                <w:rFonts w:ascii="微软雅黑" w:eastAsia="微软雅黑" w:hAnsi="微软雅黑"/>
              </w:rPr>
            </w:pPr>
            <w:ins w:id="18" w:author="微软用户" w:date="2014-11-28T12:20:00Z">
              <w:r>
                <w:rPr>
                  <w:rFonts w:ascii="微软雅黑" w:eastAsia="微软雅黑" w:hAnsi="微软雅黑"/>
                </w:rPr>
                <w:t>启动仪式</w:t>
              </w:r>
            </w:ins>
            <w:bookmarkStart w:id="19" w:name="_GoBack"/>
            <w:bookmarkEnd w:id="19"/>
            <w:del w:id="20" w:author="微软用户" w:date="2014-11-28T12:20:00Z">
              <w:r w:rsidDel="005E7CCC">
                <w:rPr>
                  <w:rFonts w:ascii="微软雅黑" w:eastAsia="微软雅黑" w:hAnsi="微软雅黑" w:hint="eastAsia"/>
                </w:rPr>
                <w:delText>“清华创客日”</w:delText>
              </w:r>
            </w:del>
          </w:p>
          <w:p w:rsidR="007B70B4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del w:id="21" w:author="微软用户" w:date="2014-11-28T12:20:00Z">
              <w:r w:rsidDel="005E7CCC">
                <w:rPr>
                  <w:rFonts w:ascii="微软雅黑" w:eastAsia="微软雅黑" w:hAnsi="微软雅黑"/>
                </w:rPr>
                <w:delText>新闻发布会</w:delText>
              </w:r>
            </w:del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Pr="009B76BA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ins w:id="22" w:author="微软用户" w:date="2014-11-28T12:20:00Z">
              <w:r>
                <w:rPr>
                  <w:rFonts w:ascii="微软雅黑" w:eastAsia="微软雅黑" w:hAnsi="微软雅黑" w:hint="eastAsia"/>
                </w:rPr>
                <w:t>罗姆楼前广场</w:t>
              </w:r>
            </w:ins>
            <w:del w:id="23" w:author="微软用户" w:date="2014-11-28T12:20:00Z">
              <w:r w:rsidDel="005E7CCC">
                <w:rPr>
                  <w:rFonts w:ascii="微软雅黑" w:eastAsia="微软雅黑" w:hAnsi="微软雅黑" w:hint="eastAsia"/>
                </w:rPr>
                <w:delText>罗姆楼10</w:delText>
              </w:r>
              <w:r w:rsidDel="005E7CCC">
                <w:rPr>
                  <w:rFonts w:ascii="微软雅黑" w:eastAsia="微软雅黑" w:hAnsi="微软雅黑"/>
                </w:rPr>
                <w:delText>-206</w:delText>
              </w:r>
            </w:del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ins w:id="24" w:author="微软用户" w:date="2014-11-28T12:20:00Z">
              <w:r w:rsidRPr="0065792C">
                <w:rPr>
                  <w:rFonts w:ascii="微软雅黑" w:eastAsia="微软雅黑" w:hAnsi="微软雅黑" w:hint="eastAsia"/>
                </w:rPr>
                <w:t>清华大学校领导、国内外创客代表，清华大学教务处，基础工业训练中心i-Center，美术学院D-lab等机构代表</w:t>
              </w:r>
            </w:ins>
            <w:del w:id="25" w:author="微软用户" w:date="2014-11-28T12:20:00Z">
              <w:r w:rsidDel="005E7CCC">
                <w:rPr>
                  <w:rFonts w:ascii="微软雅黑" w:eastAsia="微软雅黑" w:hAnsi="微软雅黑" w:hint="eastAsia"/>
                </w:rPr>
                <w:delText>国际</w:delText>
              </w:r>
              <w:r w:rsidDel="005E7CCC">
                <w:rPr>
                  <w:rFonts w:ascii="微软雅黑" w:eastAsia="微软雅黑" w:hAnsi="微软雅黑"/>
                </w:rPr>
                <w:delText>创客代表，清华</w:delText>
              </w:r>
              <w:r w:rsidDel="005E7CCC">
                <w:rPr>
                  <w:rFonts w:ascii="微软雅黑" w:eastAsia="微软雅黑" w:hAnsi="微软雅黑" w:hint="eastAsia"/>
                </w:rPr>
                <w:delText>学生创客</w:delText>
              </w:r>
              <w:r w:rsidDel="005E7CCC">
                <w:rPr>
                  <w:rFonts w:ascii="微软雅黑" w:eastAsia="微软雅黑" w:hAnsi="微软雅黑"/>
                </w:rPr>
                <w:delText>代表</w:delText>
              </w:r>
              <w:r w:rsidDel="005E7CCC">
                <w:rPr>
                  <w:rFonts w:ascii="微软雅黑" w:eastAsia="微软雅黑" w:hAnsi="微软雅黑" w:hint="eastAsia"/>
                </w:rPr>
                <w:delText>，清华大学教务处，</w:delText>
              </w:r>
              <w:r w:rsidDel="005E7CCC">
                <w:rPr>
                  <w:rFonts w:ascii="微软雅黑" w:eastAsia="微软雅黑" w:hAnsi="微软雅黑"/>
                </w:rPr>
                <w:delText>基础工业训练中心i-Center，美术学院D-lab等</w:delText>
              </w:r>
              <w:r w:rsidDel="005E7CCC">
                <w:rPr>
                  <w:rFonts w:ascii="微软雅黑" w:eastAsia="微软雅黑" w:hAnsi="微软雅黑" w:hint="eastAsia"/>
                </w:rPr>
                <w:delText>机构</w:delText>
              </w:r>
              <w:r w:rsidDel="005E7CCC">
                <w:rPr>
                  <w:rFonts w:ascii="微软雅黑" w:eastAsia="微软雅黑" w:hAnsi="微软雅黑"/>
                </w:rPr>
                <w:delText>代表</w:delText>
              </w:r>
            </w:del>
          </w:p>
        </w:tc>
      </w:tr>
      <w:tr w:rsidR="007B70B4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ins w:id="26" w:author="微软用户" w:date="2014-11-28T12:20:00Z">
              <w:r>
                <w:rPr>
                  <w:rFonts w:ascii="微软雅黑" w:eastAsia="微软雅黑" w:hAnsi="微软雅黑" w:hint="eastAsia"/>
                </w:rPr>
                <w:t>14:00~1</w:t>
              </w:r>
              <w:r>
                <w:rPr>
                  <w:rFonts w:ascii="微软雅黑" w:eastAsia="微软雅黑" w:hAnsi="微软雅黑"/>
                </w:rPr>
                <w:t>4</w:t>
              </w:r>
              <w:r>
                <w:rPr>
                  <w:rFonts w:ascii="微软雅黑" w:eastAsia="微软雅黑" w:hAnsi="微软雅黑" w:hint="eastAsia"/>
                </w:rPr>
                <w:t>:</w:t>
              </w:r>
              <w:r>
                <w:rPr>
                  <w:rFonts w:ascii="微软雅黑" w:eastAsia="微软雅黑" w:hAnsi="微软雅黑"/>
                </w:rPr>
                <w:t>45</w:t>
              </w:r>
            </w:ins>
            <w:del w:id="27" w:author="微软用户" w:date="2014-11-28T12:20:00Z">
              <w:r w:rsidDel="005E7CCC">
                <w:rPr>
                  <w:rFonts w:ascii="微软雅黑" w:eastAsia="微软雅黑" w:hAnsi="微软雅黑" w:hint="eastAsia"/>
                </w:rPr>
                <w:delText>14:45~15:</w:delText>
              </w:r>
              <w:r w:rsidDel="005E7CCC">
                <w:rPr>
                  <w:rFonts w:ascii="微软雅黑" w:eastAsia="微软雅黑" w:hAnsi="微软雅黑"/>
                </w:rPr>
                <w:delText>00</w:delText>
              </w:r>
            </w:del>
          </w:p>
        </w:tc>
        <w:tc>
          <w:tcPr>
            <w:tcW w:w="291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" w:author="微软用户" w:date="2014-11-28T12:20:00Z"/>
                <w:rFonts w:ascii="微软雅黑" w:eastAsia="微软雅黑" w:hAnsi="微软雅黑"/>
              </w:rPr>
            </w:pPr>
            <w:ins w:id="29" w:author="微软用户" w:date="2014-11-28T12:20:00Z">
              <w:r>
                <w:rPr>
                  <w:rFonts w:ascii="微软雅黑" w:eastAsia="微软雅黑" w:hAnsi="微软雅黑" w:hint="eastAsia"/>
                </w:rPr>
                <w:t>“清华创客日”</w:t>
              </w:r>
            </w:ins>
          </w:p>
          <w:p w:rsidR="007B70B4" w:rsidDel="005E7CCC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" w:author="微软用户" w:date="2014-11-28T12:20:00Z"/>
                <w:rFonts w:ascii="微软雅黑" w:eastAsia="微软雅黑" w:hAnsi="微软雅黑"/>
              </w:rPr>
            </w:pPr>
            <w:ins w:id="31" w:author="微软用户" w:date="2014-11-28T12:20:00Z">
              <w:r>
                <w:rPr>
                  <w:rFonts w:ascii="微软雅黑" w:eastAsia="微软雅黑" w:hAnsi="微软雅黑"/>
                </w:rPr>
                <w:t>新闻发布会</w:t>
              </w:r>
            </w:ins>
            <w:del w:id="32" w:author="微软用户" w:date="2014-11-28T12:20:00Z">
              <w:r w:rsidDel="005E7CCC">
                <w:rPr>
                  <w:rFonts w:ascii="微软雅黑" w:eastAsia="微软雅黑" w:hAnsi="微软雅黑" w:hint="eastAsia"/>
                </w:rPr>
                <w:delText>“清华创客日”</w:delText>
              </w:r>
            </w:del>
          </w:p>
          <w:p w:rsidR="007B70B4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del w:id="33" w:author="微软用户" w:date="2014-11-28T12:20:00Z">
              <w:r w:rsidDel="005E7CCC">
                <w:rPr>
                  <w:rFonts w:ascii="微软雅黑" w:eastAsia="微软雅黑" w:hAnsi="微软雅黑"/>
                </w:rPr>
                <w:delText>启动仪式</w:delText>
              </w:r>
            </w:del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Pr="009B76BA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ins w:id="34" w:author="微软用户" w:date="2014-11-28T12:20:00Z">
              <w:r>
                <w:rPr>
                  <w:rFonts w:ascii="微软雅黑" w:eastAsia="微软雅黑" w:hAnsi="微软雅黑" w:hint="eastAsia"/>
                </w:rPr>
                <w:t>罗姆楼10</w:t>
              </w:r>
              <w:r>
                <w:rPr>
                  <w:rFonts w:ascii="微软雅黑" w:eastAsia="微软雅黑" w:hAnsi="微软雅黑"/>
                </w:rPr>
                <w:t>-206</w:t>
              </w:r>
            </w:ins>
            <w:del w:id="35" w:author="微软用户" w:date="2014-11-28T12:20:00Z">
              <w:r w:rsidDel="005E7CCC">
                <w:rPr>
                  <w:rFonts w:ascii="微软雅黑" w:eastAsia="微软雅黑" w:hAnsi="微软雅黑" w:hint="eastAsia"/>
                </w:rPr>
                <w:delText>罗姆楼</w:delText>
              </w:r>
            </w:del>
            <w:del w:id="36" w:author="微软用户" w:date="2014-11-27T20:35:00Z">
              <w:r w:rsidDel="009E48AA">
                <w:rPr>
                  <w:rFonts w:ascii="微软雅黑" w:eastAsia="微软雅黑" w:hAnsi="微软雅黑" w:hint="eastAsia"/>
                </w:rPr>
                <w:delText>1</w:delText>
              </w:r>
              <w:r w:rsidDel="009E48AA">
                <w:rPr>
                  <w:rFonts w:ascii="微软雅黑" w:eastAsia="微软雅黑" w:hAnsi="微软雅黑"/>
                </w:rPr>
                <w:delText>1-203</w:delText>
              </w:r>
            </w:del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7B70B4" w:rsidRPr="0065792C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ins w:id="37" w:author="微软用户" w:date="2014-11-28T12:20:00Z">
              <w:r>
                <w:rPr>
                  <w:rFonts w:ascii="微软雅黑" w:eastAsia="微软雅黑" w:hAnsi="微软雅黑" w:hint="eastAsia"/>
                </w:rPr>
                <w:t>国际</w:t>
              </w:r>
              <w:r>
                <w:rPr>
                  <w:rFonts w:ascii="微软雅黑" w:eastAsia="微软雅黑" w:hAnsi="微软雅黑"/>
                </w:rPr>
                <w:t>创客代表，清华</w:t>
              </w:r>
              <w:r>
                <w:rPr>
                  <w:rFonts w:ascii="微软雅黑" w:eastAsia="微软雅黑" w:hAnsi="微软雅黑" w:hint="eastAsia"/>
                </w:rPr>
                <w:t>学生创客</w:t>
              </w:r>
              <w:r>
                <w:rPr>
                  <w:rFonts w:ascii="微软雅黑" w:eastAsia="微软雅黑" w:hAnsi="微软雅黑"/>
                </w:rPr>
                <w:t>代表</w:t>
              </w:r>
              <w:r>
                <w:rPr>
                  <w:rFonts w:ascii="微软雅黑" w:eastAsia="微软雅黑" w:hAnsi="微软雅黑" w:hint="eastAsia"/>
                </w:rPr>
                <w:t>，清华大学教务处，</w:t>
              </w:r>
              <w:r>
                <w:rPr>
                  <w:rFonts w:ascii="微软雅黑" w:eastAsia="微软雅黑" w:hAnsi="微软雅黑"/>
                </w:rPr>
                <w:t>基础工业训练中心i-Center，美术学院D-lab等</w:t>
              </w:r>
              <w:r>
                <w:rPr>
                  <w:rFonts w:ascii="微软雅黑" w:eastAsia="微软雅黑" w:hAnsi="微软雅黑" w:hint="eastAsia"/>
                </w:rPr>
                <w:t>机构</w:t>
              </w:r>
              <w:r>
                <w:rPr>
                  <w:rFonts w:ascii="微软雅黑" w:eastAsia="微软雅黑" w:hAnsi="微软雅黑"/>
                </w:rPr>
                <w:t>代表</w:t>
              </w:r>
            </w:ins>
            <w:del w:id="38" w:author="微软用户" w:date="2014-11-28T12:20:00Z">
              <w:r w:rsidRPr="0065792C" w:rsidDel="005E7CCC">
                <w:rPr>
                  <w:rFonts w:ascii="微软雅黑" w:eastAsia="微软雅黑" w:hAnsi="微软雅黑" w:hint="eastAsia"/>
                </w:rPr>
                <w:delText>清华大学校领导、国内外创客代表，清华大学教务处，基础工业训练中心i-Center，美术学院D-lab等机构代表</w:delText>
              </w:r>
            </w:del>
          </w:p>
        </w:tc>
      </w:tr>
      <w:tr w:rsidR="007B70B4" w:rsidTr="00657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15:00</w:t>
            </w:r>
            <w:r>
              <w:rPr>
                <w:rFonts w:ascii="微软雅黑" w:eastAsia="微软雅黑" w:hAnsi="微软雅黑"/>
              </w:rPr>
              <w:t>~17:00</w:t>
            </w:r>
          </w:p>
        </w:tc>
        <w:tc>
          <w:tcPr>
            <w:tcW w:w="2916" w:type="dxa"/>
            <w:tcBorders>
              <w:top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首届国际创客教育</w:t>
            </w:r>
            <w:r>
              <w:rPr>
                <w:rFonts w:ascii="微软雅黑" w:eastAsia="微软雅黑" w:hAnsi="微软雅黑"/>
              </w:rPr>
              <w:t>论坛</w:t>
            </w:r>
          </w:p>
          <w:p w:rsidR="007B70B4" w:rsidDel="007B70B4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" w:author="微软用户" w:date="2014-11-28T12:15:00Z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“创新教育</w:t>
            </w:r>
            <w:r>
              <w:rPr>
                <w:rFonts w:ascii="微软雅黑" w:eastAsia="微软雅黑" w:hAnsi="微软雅黑"/>
              </w:rPr>
              <w:t>塑造大学未来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  <w:p w:rsidR="007B70B4" w:rsidRDefault="007B70B4" w:rsidP="007B70B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  <w:pPrChange w:id="40" w:author="微软用户" w:date="2014-11-28T12:15:00Z">
                <w:pPr>
                  <w:spacing w:line="0" w:lineRule="atLeast"/>
                  <w:contextualSpacing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  <w:tc>
          <w:tcPr>
            <w:tcW w:w="2919" w:type="dxa"/>
            <w:tcBorders>
              <w:top w:val="dashed" w:sz="4" w:space="0" w:color="auto"/>
            </w:tcBorders>
            <w:vAlign w:val="center"/>
          </w:tcPr>
          <w:p w:rsidR="007B70B4" w:rsidRPr="009B76BA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罗姆楼11</w:t>
            </w:r>
            <w:r>
              <w:rPr>
                <w:rFonts w:ascii="微软雅黑" w:eastAsia="微软雅黑" w:hAnsi="微软雅黑"/>
              </w:rPr>
              <w:t>-203</w:t>
            </w:r>
          </w:p>
        </w:tc>
        <w:tc>
          <w:tcPr>
            <w:tcW w:w="3186" w:type="dxa"/>
            <w:tcBorders>
              <w:top w:val="dashed" w:sz="4" w:space="0" w:color="auto"/>
            </w:tcBorders>
            <w:vAlign w:val="center"/>
          </w:tcPr>
          <w:p w:rsidR="007B70B4" w:rsidRDefault="007B70B4" w:rsidP="007B70B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272F8">
              <w:rPr>
                <w:rFonts w:ascii="微软雅黑" w:eastAsia="微软雅黑" w:hAnsi="微软雅黑" w:hint="eastAsia"/>
              </w:rPr>
              <w:t>国内外创客代表，清华大学教务处，基础工业训练中心i-Center，美术学院D-lab等机构代表</w:t>
            </w:r>
          </w:p>
        </w:tc>
      </w:tr>
    </w:tbl>
    <w:p w:rsidR="00967668" w:rsidRDefault="00967668" w:rsidP="00967668">
      <w:pPr>
        <w:rPr>
          <w:rFonts w:ascii="微软雅黑" w:eastAsia="微软雅黑" w:hAnsi="微软雅黑"/>
          <w:b/>
          <w:sz w:val="28"/>
          <w:szCs w:val="28"/>
        </w:rPr>
      </w:pPr>
      <w:r w:rsidRPr="00967668">
        <w:rPr>
          <w:rFonts w:ascii="微软雅黑" w:eastAsia="微软雅黑" w:hAnsi="微软雅黑" w:hint="eastAsia"/>
          <w:b/>
          <w:sz w:val="28"/>
          <w:szCs w:val="28"/>
        </w:rPr>
        <w:t>首届国际创客教育</w:t>
      </w:r>
      <w:r w:rsidRPr="00967668">
        <w:rPr>
          <w:rFonts w:ascii="微软雅黑" w:eastAsia="微软雅黑" w:hAnsi="微软雅黑"/>
          <w:b/>
          <w:sz w:val="28"/>
          <w:szCs w:val="28"/>
        </w:rPr>
        <w:t>论坛</w:t>
      </w:r>
      <w:r>
        <w:rPr>
          <w:rFonts w:ascii="微软雅黑" w:eastAsia="微软雅黑" w:hAnsi="微软雅黑" w:hint="eastAsia"/>
          <w:b/>
          <w:sz w:val="28"/>
          <w:szCs w:val="28"/>
        </w:rPr>
        <w:t>特邀演讲嘉宾：</w:t>
      </w:r>
    </w:p>
    <w:p w:rsidR="00D65F1D" w:rsidRDefault="00A26E6F" w:rsidP="00967668">
      <w:pPr>
        <w:spacing w:line="0" w:lineRule="atLeas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论坛</w:t>
      </w:r>
      <w:r>
        <w:rPr>
          <w:rFonts w:ascii="微软雅黑" w:eastAsia="微软雅黑" w:hAnsi="微软雅黑"/>
          <w:b/>
        </w:rPr>
        <w:t>主持</w:t>
      </w:r>
      <w:r w:rsidR="00D65F1D">
        <w:rPr>
          <w:rFonts w:ascii="微软雅黑" w:eastAsia="微软雅黑" w:hAnsi="微软雅黑" w:hint="eastAsia"/>
          <w:b/>
        </w:rPr>
        <w:t>顾学雍</w:t>
      </w:r>
      <w:r w:rsidR="00D65F1D" w:rsidRPr="00D65F1D">
        <w:rPr>
          <w:rFonts w:ascii="微软雅黑" w:eastAsia="微软雅黑" w:hAnsi="微软雅黑"/>
        </w:rPr>
        <w:t>（</w:t>
      </w:r>
      <w:r w:rsidR="00D65F1D" w:rsidRPr="00D65F1D">
        <w:rPr>
          <w:rFonts w:ascii="微软雅黑" w:eastAsia="微软雅黑" w:hAnsi="微软雅黑" w:hint="eastAsia"/>
        </w:rPr>
        <w:t>Ben</w:t>
      </w:r>
      <w:r w:rsidR="00D65F1D" w:rsidRPr="00D65F1D">
        <w:rPr>
          <w:rFonts w:ascii="微软雅黑" w:eastAsia="微软雅黑" w:hAnsi="微软雅黑"/>
        </w:rPr>
        <w:t xml:space="preserve"> Koo）</w:t>
      </w:r>
      <w:r w:rsidR="00D65F1D">
        <w:rPr>
          <w:rFonts w:ascii="微软雅黑" w:eastAsia="微软雅黑" w:hAnsi="微软雅黑" w:hint="eastAsia"/>
        </w:rPr>
        <w:t>，</w:t>
      </w:r>
      <w:r w:rsidR="00D65F1D">
        <w:rPr>
          <w:rFonts w:ascii="微软雅黑" w:eastAsia="微软雅黑" w:hAnsi="微软雅黑"/>
        </w:rPr>
        <w:t>工业工程系</w:t>
      </w:r>
      <w:r w:rsidR="00BA3CD2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Toyhouse</w:t>
      </w:r>
      <w:r w:rsidR="00BA3CD2">
        <w:rPr>
          <w:rFonts w:ascii="微软雅黑" w:eastAsia="微软雅黑" w:hAnsi="微软雅黑"/>
        </w:rPr>
        <w:t xml:space="preserve"> Studio</w:t>
      </w:r>
      <w:r>
        <w:rPr>
          <w:rFonts w:ascii="微软雅黑" w:eastAsia="微软雅黑" w:hAnsi="微软雅黑"/>
        </w:rPr>
        <w:t>、XLP</w:t>
      </w:r>
      <w:r w:rsidR="00BA3CD2">
        <w:rPr>
          <w:rFonts w:ascii="微软雅黑" w:eastAsia="微软雅黑" w:hAnsi="微软雅黑" w:hint="eastAsia"/>
        </w:rPr>
        <w:t>极限学习</w:t>
      </w:r>
      <w:r w:rsidR="00BA3CD2">
        <w:rPr>
          <w:rFonts w:ascii="微软雅黑" w:eastAsia="微软雅黑" w:hAnsi="微软雅黑"/>
        </w:rPr>
        <w:t>过程</w:t>
      </w:r>
      <w:r>
        <w:rPr>
          <w:rFonts w:ascii="微软雅黑" w:eastAsia="微软雅黑" w:hAnsi="微软雅黑"/>
        </w:rPr>
        <w:t>创始人</w:t>
      </w:r>
      <w:r w:rsidR="00BA3CD2">
        <w:rPr>
          <w:rFonts w:ascii="微软雅黑" w:eastAsia="微软雅黑" w:hAnsi="微软雅黑" w:hint="eastAsia"/>
        </w:rPr>
        <w:t>：</w:t>
      </w:r>
      <w:r w:rsidR="00BA3CD2">
        <w:rPr>
          <w:rFonts w:ascii="微软雅黑" w:eastAsia="微软雅黑" w:hAnsi="微软雅黑"/>
        </w:rPr>
        <w:t>Project Recombination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米奇·奥特曼</w:t>
      </w:r>
      <w:r>
        <w:rPr>
          <w:rFonts w:ascii="微软雅黑" w:eastAsia="微软雅黑" w:hAnsi="微软雅黑" w:hint="eastAsia"/>
        </w:rPr>
        <w:t>（Mitch Altman），创客空间运动发起人</w:t>
      </w:r>
      <w:r w:rsidR="007370DF">
        <w:rPr>
          <w:rFonts w:ascii="微软雅黑" w:eastAsia="微软雅黑" w:hAnsi="微软雅黑" w:hint="eastAsia"/>
        </w:rPr>
        <w:t>，被创客界称为</w:t>
      </w:r>
      <w:r w:rsidR="007370DF">
        <w:rPr>
          <w:rFonts w:ascii="微软雅黑" w:eastAsia="微软雅黑" w:hAnsi="微软雅黑"/>
        </w:rPr>
        <w:t>“创客教父”</w:t>
      </w:r>
      <w:r>
        <w:rPr>
          <w:rFonts w:ascii="微软雅黑" w:eastAsia="微软雅黑" w:hAnsi="微软雅黑" w:hint="eastAsia"/>
        </w:rPr>
        <w:t>：Real Education Today, for the Future of All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路易斯·费利佩</w:t>
      </w:r>
      <w:r>
        <w:rPr>
          <w:rFonts w:ascii="微软雅黑" w:eastAsia="微软雅黑" w:hAnsi="微软雅黑" w:hint="eastAsia"/>
        </w:rPr>
        <w:t>（Luis Felipe R. Murillo），哈佛大学伯克曼英特网与社会中心，人类学角度看创客文化：Hacking as Transformative Experience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向帆</w:t>
      </w:r>
      <w:ins w:id="41" w:author="微软用户" w:date="2014-11-26T10:47:00Z">
        <w:r w:rsidR="007145C5" w:rsidRPr="007145C5">
          <w:rPr>
            <w:rFonts w:ascii="微软雅黑" w:eastAsia="微软雅黑" w:hAnsi="微软雅黑" w:hint="eastAsia"/>
            <w:rPrChange w:id="42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43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Xiang Fan</w:t>
        </w:r>
        <w:r w:rsidR="007145C5" w:rsidRPr="007145C5">
          <w:rPr>
            <w:rFonts w:ascii="微软雅黑" w:eastAsia="微软雅黑" w:hAnsi="微软雅黑" w:hint="eastAsia"/>
            <w:rPrChange w:id="44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）</w:t>
        </w:r>
      </w:ins>
      <w:r w:rsidRPr="003A77C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美术学院</w:t>
      </w:r>
      <w:r w:rsidR="007370D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Peep at Art School through the Visualization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付志勇</w:t>
      </w:r>
      <w:ins w:id="45" w:author="微软用户" w:date="2014-11-26T10:47:00Z">
        <w:r w:rsidR="007145C5" w:rsidRPr="007145C5">
          <w:rPr>
            <w:rFonts w:ascii="微软雅黑" w:eastAsia="微软雅黑" w:hAnsi="微软雅黑" w:hint="eastAsia"/>
            <w:rPrChange w:id="46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47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Fu Zhiyong）</w:t>
        </w:r>
      </w:ins>
      <w:r w:rsidR="007370DF" w:rsidRPr="003A77C1">
        <w:rPr>
          <w:rFonts w:ascii="微软雅黑" w:eastAsia="微软雅黑" w:hAnsi="微软雅黑" w:hint="eastAsia"/>
        </w:rPr>
        <w:t>，美术学</w:t>
      </w:r>
      <w:r w:rsidR="007370DF">
        <w:rPr>
          <w:rFonts w:ascii="微软雅黑" w:eastAsia="微软雅黑" w:hAnsi="微软雅黑" w:hint="eastAsia"/>
        </w:rPr>
        <w:t>院，创客活动与服务设计：</w:t>
      </w:r>
      <w:r w:rsidR="007370DF" w:rsidRPr="007370DF">
        <w:rPr>
          <w:rFonts w:ascii="微软雅黑" w:eastAsia="微软雅黑" w:hAnsi="微软雅黑"/>
        </w:rPr>
        <w:t>Creativity through maker experiences and design thinking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张林</w:t>
      </w:r>
      <w:ins w:id="48" w:author="微软用户" w:date="2014-11-26T10:47:00Z">
        <w:r w:rsidR="007145C5" w:rsidRPr="007145C5">
          <w:rPr>
            <w:rFonts w:ascii="微软雅黑" w:eastAsia="微软雅黑" w:hAnsi="微软雅黑" w:hint="eastAsia"/>
            <w:rPrChange w:id="49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50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Zhang Lin）</w:t>
        </w:r>
      </w:ins>
      <w:r w:rsidR="007370DF" w:rsidRPr="003A77C1">
        <w:rPr>
          <w:rFonts w:ascii="微软雅黑" w:eastAsia="微软雅黑" w:hAnsi="微软雅黑" w:hint="eastAsia"/>
        </w:rPr>
        <w:t>，电子工程系：</w:t>
      </w:r>
      <w:r w:rsidRPr="003A77C1">
        <w:rPr>
          <w:rFonts w:ascii="微软雅黑" w:eastAsia="微软雅黑" w:hAnsi="微软雅黑" w:hint="eastAsia"/>
        </w:rPr>
        <w:t>Wha</w:t>
      </w:r>
      <w:r>
        <w:rPr>
          <w:rFonts w:ascii="微软雅黑" w:eastAsia="微软雅黑" w:hAnsi="微软雅黑" w:hint="eastAsia"/>
        </w:rPr>
        <w:t xml:space="preserve">t are we talking about when we are talking about </w:t>
      </w:r>
      <w:r>
        <w:rPr>
          <w:rFonts w:ascii="微软雅黑" w:eastAsia="微软雅黑" w:hAnsi="微软雅黑" w:hint="eastAsia"/>
        </w:rPr>
        <w:lastRenderedPageBreak/>
        <w:t>innovation education?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徐芦平</w:t>
      </w:r>
      <w:ins w:id="51" w:author="微软用户" w:date="2014-11-26T10:47:00Z">
        <w:r w:rsidR="007145C5" w:rsidRPr="007145C5">
          <w:rPr>
            <w:rFonts w:ascii="微软雅黑" w:eastAsia="微软雅黑" w:hAnsi="微软雅黑" w:hint="eastAsia"/>
            <w:rPrChange w:id="52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</w:ins>
      <w:ins w:id="53" w:author="微软用户" w:date="2014-11-26T10:48:00Z">
        <w:r w:rsidR="007145C5" w:rsidRPr="007145C5">
          <w:rPr>
            <w:rFonts w:ascii="微软雅黑" w:eastAsia="微软雅黑" w:hAnsi="微软雅黑"/>
            <w:rPrChange w:id="54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Xu Luping</w:t>
        </w:r>
        <w:r w:rsidR="007145C5" w:rsidRPr="007145C5">
          <w:rPr>
            <w:rFonts w:ascii="微软雅黑" w:eastAsia="微软雅黑" w:hAnsi="微软雅黑" w:hint="eastAsia"/>
            <w:rPrChange w:id="55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）</w:t>
        </w:r>
      </w:ins>
      <w:r w:rsidRPr="003A77C1">
        <w:rPr>
          <w:rFonts w:ascii="微软雅黑" w:eastAsia="微软雅黑" w:hAnsi="微软雅黑" w:hint="eastAsia"/>
        </w:rPr>
        <w:t>，</w:t>
      </w:r>
      <w:r w:rsidR="007A38E1" w:rsidRPr="003A77C1">
        <w:rPr>
          <w:rFonts w:ascii="微软雅黑" w:eastAsia="微软雅黑" w:hAnsi="微软雅黑" w:hint="eastAsia"/>
        </w:rPr>
        <w:t>CNMM</w:t>
      </w:r>
      <w:r w:rsidR="007A38E1" w:rsidRPr="003A77C1">
        <w:rPr>
          <w:rFonts w:ascii="微软雅黑" w:eastAsia="微软雅黑" w:hAnsi="微软雅黑"/>
        </w:rPr>
        <w:t>，</w:t>
      </w:r>
      <w:r w:rsidRPr="003A77C1">
        <w:rPr>
          <w:rFonts w:ascii="微软雅黑" w:eastAsia="微软雅黑" w:hAnsi="微软雅黑" w:hint="eastAsia"/>
        </w:rPr>
        <w:t>猫头</w:t>
      </w:r>
      <w:r>
        <w:rPr>
          <w:rFonts w:ascii="微软雅黑" w:eastAsia="微软雅黑" w:hAnsi="微软雅黑" w:hint="eastAsia"/>
        </w:rPr>
        <w:t>鹰实验室创始人</w:t>
      </w:r>
      <w:r w:rsidR="007370DF"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Make open innovation network towards university x.o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王昊</w:t>
      </w:r>
      <w:ins w:id="56" w:author="微软用户" w:date="2014-11-26T10:48:00Z">
        <w:r w:rsidR="007145C5" w:rsidRPr="007145C5">
          <w:rPr>
            <w:rFonts w:ascii="微软雅黑" w:eastAsia="微软雅黑" w:hAnsi="微软雅黑" w:hint="eastAsia"/>
            <w:rPrChange w:id="57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58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Wang Hao）</w:t>
        </w:r>
      </w:ins>
      <w:r w:rsidRPr="003A77C1">
        <w:rPr>
          <w:rFonts w:ascii="微软雅黑" w:eastAsia="微软雅黑" w:hAnsi="微软雅黑" w:hint="eastAsia"/>
        </w:rPr>
        <w:t>，创客兼创业者</w:t>
      </w:r>
      <w:r w:rsidR="007A38E1" w:rsidRPr="003A77C1">
        <w:rPr>
          <w:rFonts w:ascii="微软雅黑" w:eastAsia="微软雅黑" w:hAnsi="微软雅黑" w:hint="eastAsia"/>
        </w:rPr>
        <w:t>，</w:t>
      </w:r>
      <w:r w:rsidR="007A38E1" w:rsidRPr="003A77C1">
        <w:rPr>
          <w:rFonts w:ascii="微软雅黑" w:eastAsia="微软雅黑" w:hAnsi="微软雅黑"/>
        </w:rPr>
        <w:t>创新社</w:t>
      </w:r>
      <w:r w:rsidR="007A38E1">
        <w:rPr>
          <w:rFonts w:ascii="微软雅黑" w:eastAsia="微软雅黑" w:hAnsi="微软雅黑"/>
        </w:rPr>
        <w:t>AOI创始人之一</w:t>
      </w:r>
      <w:r w:rsidR="007370DF"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Self Confidence is the Foundation of Innovation</w:t>
      </w:r>
    </w:p>
    <w:p w:rsidR="00967668" w:rsidRDefault="00967668" w:rsidP="00967668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本杰明·贝肯</w:t>
      </w:r>
      <w:r>
        <w:rPr>
          <w:rFonts w:ascii="微软雅黑" w:eastAsia="微软雅黑" w:hAnsi="微软雅黑" w:hint="eastAsia"/>
        </w:rPr>
        <w:t>（Benjamin Bacon），上海纽约大学教授，创客空间组织者</w:t>
      </w:r>
      <w:r w:rsidR="007370DF"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Makers + Design Education</w:t>
      </w:r>
    </w:p>
    <w:p w:rsidR="00D65F1D" w:rsidRDefault="00D65F1D" w:rsidP="00967668">
      <w:pPr>
        <w:spacing w:line="0" w:lineRule="atLeast"/>
        <w:rPr>
          <w:rFonts w:ascii="微软雅黑" w:eastAsia="微软雅黑" w:hAnsi="微软雅黑"/>
        </w:rPr>
      </w:pPr>
      <w:r w:rsidRPr="00D65F1D">
        <w:rPr>
          <w:rFonts w:ascii="微软雅黑" w:eastAsia="微软雅黑" w:hAnsi="微软雅黑" w:hint="eastAsia"/>
          <w:b/>
        </w:rPr>
        <w:t>杨建新</w:t>
      </w:r>
      <w:ins w:id="59" w:author="微软用户" w:date="2014-11-26T10:48:00Z">
        <w:r w:rsidR="007145C5" w:rsidRPr="007145C5">
          <w:rPr>
            <w:rFonts w:ascii="微软雅黑" w:eastAsia="微软雅黑" w:hAnsi="微软雅黑" w:hint="eastAsia"/>
            <w:rPrChange w:id="60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61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Yang Jianxin）</w:t>
        </w:r>
      </w:ins>
      <w:r w:rsidRPr="003A77C1">
        <w:rPr>
          <w:rFonts w:ascii="微软雅黑" w:eastAsia="微软雅黑" w:hAnsi="微软雅黑"/>
        </w:rPr>
        <w:t>，基础工业</w:t>
      </w:r>
      <w:r>
        <w:rPr>
          <w:rFonts w:ascii="微软雅黑" w:eastAsia="微软雅黑" w:hAnsi="微软雅黑"/>
        </w:rPr>
        <w:t>训练中心</w:t>
      </w:r>
      <w:r>
        <w:rPr>
          <w:rFonts w:ascii="微软雅黑" w:eastAsia="微软雅黑" w:hAnsi="微软雅黑" w:hint="eastAsia"/>
        </w:rPr>
        <w:t>：</w:t>
      </w:r>
      <w:r w:rsidR="007370DF" w:rsidRPr="007370DF">
        <w:rPr>
          <w:rFonts w:ascii="微软雅黑" w:eastAsia="微软雅黑" w:hAnsi="微软雅黑"/>
        </w:rPr>
        <w:t>Tsinghua Maker Space: i-Center</w:t>
      </w:r>
    </w:p>
    <w:p w:rsidR="009630E6" w:rsidRPr="003A77C1" w:rsidRDefault="00967668" w:rsidP="00C43B1D">
      <w:pPr>
        <w:spacing w:line="0" w:lineRule="atLeast"/>
        <w:rPr>
          <w:rFonts w:ascii="微软雅黑" w:eastAsia="微软雅黑" w:hAnsi="微软雅黑"/>
        </w:rPr>
      </w:pPr>
      <w:r w:rsidRPr="00967668">
        <w:rPr>
          <w:rFonts w:ascii="微软雅黑" w:eastAsia="微软雅黑" w:hAnsi="微软雅黑" w:hint="eastAsia"/>
          <w:b/>
        </w:rPr>
        <w:t>高建</w:t>
      </w:r>
      <w:ins w:id="62" w:author="微软用户" w:date="2014-11-26T10:48:00Z">
        <w:r w:rsidR="007145C5" w:rsidRPr="007145C5">
          <w:rPr>
            <w:rFonts w:ascii="微软雅黑" w:eastAsia="微软雅黑" w:hAnsi="微软雅黑" w:hint="eastAsia"/>
            <w:rPrChange w:id="63" w:author="微软用户" w:date="2014-11-26T10:48:00Z">
              <w:rPr>
                <w:rFonts w:ascii="微软雅黑" w:eastAsia="微软雅黑" w:hAnsi="微软雅黑" w:hint="eastAsia"/>
                <w:b/>
              </w:rPr>
            </w:rPrChange>
          </w:rPr>
          <w:t>（</w:t>
        </w:r>
        <w:r w:rsidR="007145C5" w:rsidRPr="007145C5">
          <w:rPr>
            <w:rFonts w:ascii="微软雅黑" w:eastAsia="微软雅黑" w:hAnsi="微软雅黑"/>
            <w:rPrChange w:id="64" w:author="微软用户" w:date="2014-11-26T10:48:00Z">
              <w:rPr>
                <w:rFonts w:ascii="微软雅黑" w:eastAsia="微软雅黑" w:hAnsi="微软雅黑"/>
                <w:b/>
              </w:rPr>
            </w:rPrChange>
          </w:rPr>
          <w:t>Gao Jian）</w:t>
        </w:r>
      </w:ins>
      <w:r w:rsidRPr="003A77C1">
        <w:rPr>
          <w:rFonts w:ascii="微软雅黑" w:eastAsia="微软雅黑" w:hAnsi="微软雅黑" w:hint="eastAsia"/>
        </w:rPr>
        <w:t>，清华大学经济管理学院副院长：</w:t>
      </w:r>
      <w:r w:rsidR="007370DF" w:rsidRPr="003A77C1">
        <w:rPr>
          <w:rFonts w:ascii="微软雅黑" w:eastAsia="微软雅黑" w:hAnsi="微软雅黑"/>
        </w:rPr>
        <w:t>E</w:t>
      </w:r>
      <w:r w:rsidRPr="003A77C1">
        <w:rPr>
          <w:rFonts w:ascii="微软雅黑" w:eastAsia="微软雅黑" w:hAnsi="微软雅黑" w:hint="eastAsia"/>
        </w:rPr>
        <w:t>xploring method of entrepreneurship</w:t>
      </w:r>
    </w:p>
    <w:p w:rsidR="0065792C" w:rsidRPr="007145C5" w:rsidRDefault="0065792C" w:rsidP="0065792C">
      <w:pPr>
        <w:spacing w:line="0" w:lineRule="atLeast"/>
        <w:rPr>
          <w:rFonts w:ascii="微软雅黑" w:eastAsia="微软雅黑" w:hAnsi="微软雅黑"/>
        </w:rPr>
      </w:pPr>
    </w:p>
    <w:p w:rsidR="0065792C" w:rsidRDefault="0065792C" w:rsidP="0065792C">
      <w:pPr>
        <w:spacing w:line="0" w:lineRule="atLeast"/>
        <w:rPr>
          <w:rFonts w:ascii="微软雅黑" w:eastAsia="微软雅黑" w:hAnsi="微软雅黑"/>
        </w:rPr>
      </w:pPr>
      <w:r w:rsidRPr="0065792C">
        <w:rPr>
          <w:rFonts w:ascii="微软雅黑" w:eastAsia="微软雅黑" w:hAnsi="微软雅黑" w:hint="eastAsia"/>
        </w:rPr>
        <w:t>【特别提示】</w:t>
      </w:r>
    </w:p>
    <w:p w:rsidR="0065792C" w:rsidRPr="0065792C" w:rsidRDefault="0065792C" w:rsidP="0065792C">
      <w:pPr>
        <w:spacing w:line="0" w:lineRule="atLeast"/>
        <w:rPr>
          <w:rFonts w:ascii="微软雅黑" w:eastAsia="微软雅黑" w:hAnsi="微软雅黑"/>
        </w:rPr>
      </w:pPr>
      <w:r w:rsidRPr="0065792C">
        <w:rPr>
          <w:rFonts w:ascii="微软雅黑" w:eastAsia="微软雅黑" w:hAnsi="微软雅黑" w:hint="eastAsia"/>
          <w:b/>
        </w:rPr>
        <w:t>会前在线研讨周</w:t>
      </w:r>
      <w:r w:rsidRPr="0065792C">
        <w:rPr>
          <w:rFonts w:ascii="微软雅黑" w:eastAsia="微软雅黑" w:hAnsi="微软雅黑" w:hint="eastAsia"/>
        </w:rPr>
        <w:t>：2014年11月2</w:t>
      </w:r>
      <w:r w:rsidR="00904354">
        <w:rPr>
          <w:rFonts w:ascii="微软雅黑" w:eastAsia="微软雅黑" w:hAnsi="微软雅黑"/>
        </w:rPr>
        <w:t>6</w:t>
      </w:r>
      <w:r w:rsidRPr="0065792C">
        <w:rPr>
          <w:rFonts w:ascii="微软雅黑" w:eastAsia="微软雅黑" w:hAnsi="微软雅黑" w:hint="eastAsia"/>
        </w:rPr>
        <w:t>日-28日，持续在线进行</w:t>
      </w:r>
    </w:p>
    <w:p w:rsidR="0065792C" w:rsidRDefault="0065792C" w:rsidP="0065792C">
      <w:pPr>
        <w:spacing w:line="0" w:lineRule="atLeast"/>
        <w:rPr>
          <w:rFonts w:ascii="微软雅黑" w:eastAsia="微软雅黑" w:hAnsi="微软雅黑"/>
        </w:rPr>
      </w:pPr>
      <w:r w:rsidRPr="0065792C">
        <w:rPr>
          <w:rFonts w:ascii="微软雅黑" w:eastAsia="微软雅黑" w:hAnsi="微软雅黑" w:hint="eastAsia"/>
          <w:b/>
        </w:rPr>
        <w:t>在线社区</w:t>
      </w:r>
      <w:r w:rsidRPr="0065792C">
        <w:rPr>
          <w:rFonts w:ascii="微软雅黑" w:eastAsia="微软雅黑" w:hAnsi="微软雅黑" w:hint="eastAsia"/>
        </w:rPr>
        <w:t>：</w:t>
      </w:r>
      <w:hyperlink r:id="rId7" w:history="1">
        <w:r w:rsidRPr="00701E80">
          <w:rPr>
            <w:rStyle w:val="a3"/>
            <w:rFonts w:ascii="微软雅黑" w:eastAsia="微软雅黑" w:hAnsi="微软雅黑" w:hint="eastAsia"/>
          </w:rPr>
          <w:t>http://toyhouse.cc</w:t>
        </w:r>
      </w:hyperlink>
      <w:r w:rsidRPr="0065792C">
        <w:rPr>
          <w:rFonts w:ascii="微软雅黑" w:eastAsia="微软雅黑" w:hAnsi="微软雅黑" w:hint="eastAsia"/>
        </w:rPr>
        <w:t>。（前边不加“www.”。首次使用请在主页右上角点击sign up进行注册）</w:t>
      </w:r>
    </w:p>
    <w:p w:rsidR="0065792C" w:rsidRPr="0065792C" w:rsidRDefault="0065792C" w:rsidP="0065792C">
      <w:pPr>
        <w:spacing w:line="0" w:lineRule="atLeast"/>
        <w:rPr>
          <w:rFonts w:ascii="微软雅黑" w:eastAsia="微软雅黑" w:hAnsi="微软雅黑"/>
          <w:b/>
        </w:rPr>
      </w:pPr>
      <w:r w:rsidRPr="0065792C">
        <w:rPr>
          <w:rFonts w:ascii="微软雅黑" w:eastAsia="微软雅黑" w:hAnsi="微软雅黑" w:hint="eastAsia"/>
          <w:b/>
        </w:rPr>
        <w:t>翻转会议组织方式</w:t>
      </w:r>
    </w:p>
    <w:p w:rsidR="0065792C" w:rsidRPr="0065792C" w:rsidRDefault="0065792C">
      <w:pPr>
        <w:spacing w:line="0" w:lineRule="atLeast"/>
        <w:ind w:firstLineChars="200" w:firstLine="420"/>
        <w:rPr>
          <w:rFonts w:ascii="微软雅黑" w:eastAsia="微软雅黑" w:hAnsi="微软雅黑"/>
        </w:rPr>
        <w:pPrChange w:id="65" w:author="微软用户" w:date="2014-11-26T10:50:00Z">
          <w:pPr>
            <w:spacing w:line="0" w:lineRule="atLeast"/>
          </w:pPr>
        </w:pPrChange>
      </w:pPr>
      <w:r w:rsidRPr="0065792C">
        <w:rPr>
          <w:rFonts w:ascii="微软雅黑" w:eastAsia="微软雅黑" w:hAnsi="微软雅黑" w:hint="eastAsia"/>
        </w:rPr>
        <w:t>为了增强首届创客日现场交流和后续活动的有效性，我们设计了一种新的会议组织形式，即“翻转会议”，包含三个阶段：</w:t>
      </w:r>
    </w:p>
    <w:p w:rsidR="0065792C" w:rsidRPr="003A77C1" w:rsidDel="003A77C1" w:rsidRDefault="0065792C">
      <w:pPr>
        <w:pStyle w:val="a6"/>
        <w:numPr>
          <w:ilvl w:val="0"/>
          <w:numId w:val="2"/>
        </w:numPr>
        <w:spacing w:line="0" w:lineRule="atLeast"/>
        <w:ind w:firstLineChars="0"/>
        <w:rPr>
          <w:del w:id="66" w:author="微软用户" w:date="2014-11-26T10:49:00Z"/>
          <w:rFonts w:ascii="微软雅黑" w:eastAsia="微软雅黑" w:hAnsi="微软雅黑"/>
          <w:rPrChange w:id="67" w:author="微软用户" w:date="2014-11-26T10:49:00Z">
            <w:rPr>
              <w:del w:id="68" w:author="微软用户" w:date="2014-11-26T10:49:00Z"/>
            </w:rPr>
          </w:rPrChange>
        </w:rPr>
        <w:pPrChange w:id="69" w:author="微软用户" w:date="2014-11-26T10:50:00Z">
          <w:pPr>
            <w:spacing w:line="0" w:lineRule="atLeast"/>
          </w:pPr>
        </w:pPrChange>
      </w:pPr>
      <w:del w:id="70" w:author="微软用户" w:date="2014-11-26T10:49:00Z">
        <w:r w:rsidRPr="003A77C1" w:rsidDel="003A77C1">
          <w:rPr>
            <w:rFonts w:ascii="微软雅黑" w:eastAsia="微软雅黑" w:hAnsi="微软雅黑"/>
            <w:rPrChange w:id="71" w:author="微软用户" w:date="2014-11-26T10:49:00Z">
              <w:rPr/>
            </w:rPrChange>
          </w:rPr>
          <w:delText>-</w:delText>
        </w:r>
        <w:r w:rsidRPr="003A77C1" w:rsidDel="003A77C1">
          <w:rPr>
            <w:rFonts w:ascii="微软雅黑" w:eastAsia="微软雅黑" w:hAnsi="微软雅黑"/>
            <w:rPrChange w:id="72" w:author="微软用户" w:date="2014-11-26T10:49:00Z">
              <w:rPr/>
            </w:rPrChange>
          </w:rPr>
          <w:tab/>
        </w:r>
      </w:del>
      <w:r w:rsidRPr="003A77C1">
        <w:rPr>
          <w:rFonts w:ascii="微软雅黑" w:eastAsia="微软雅黑" w:hAnsi="微软雅黑" w:hint="eastAsia"/>
          <w:rPrChange w:id="73" w:author="微软用户" w:date="2014-11-26T10:49:00Z">
            <w:rPr>
              <w:rFonts w:hint="eastAsia"/>
            </w:rPr>
          </w:rPrChange>
        </w:rPr>
        <w:t>会前在线研讨：基于主题内容的在线讨论</w:t>
      </w:r>
    </w:p>
    <w:p w:rsidR="003A77C1" w:rsidRPr="003A77C1" w:rsidRDefault="003A77C1">
      <w:pPr>
        <w:pStyle w:val="a6"/>
        <w:numPr>
          <w:ilvl w:val="0"/>
          <w:numId w:val="2"/>
        </w:numPr>
        <w:spacing w:line="0" w:lineRule="atLeast"/>
        <w:ind w:firstLineChars="0"/>
        <w:rPr>
          <w:ins w:id="74" w:author="微软用户" w:date="2014-11-26T10:49:00Z"/>
          <w:rPrChange w:id="75" w:author="微软用户" w:date="2014-11-26T10:49:00Z">
            <w:rPr>
              <w:ins w:id="76" w:author="微软用户" w:date="2014-11-26T10:49:00Z"/>
              <w:rFonts w:ascii="微软雅黑" w:eastAsia="微软雅黑" w:hAnsi="微软雅黑"/>
            </w:rPr>
          </w:rPrChange>
        </w:rPr>
        <w:pPrChange w:id="77" w:author="微软用户" w:date="2014-11-26T10:50:00Z">
          <w:pPr>
            <w:spacing w:line="0" w:lineRule="atLeast"/>
          </w:pPr>
        </w:pPrChange>
      </w:pPr>
    </w:p>
    <w:p w:rsidR="0065792C" w:rsidDel="003A77C1" w:rsidRDefault="0065792C">
      <w:pPr>
        <w:pStyle w:val="a6"/>
        <w:spacing w:line="0" w:lineRule="atLeast"/>
        <w:ind w:left="360" w:firstLineChars="0" w:firstLine="0"/>
        <w:rPr>
          <w:del w:id="78" w:author="微软用户" w:date="2014-11-26T10:49:00Z"/>
          <w:rFonts w:ascii="微软雅黑" w:eastAsia="微软雅黑" w:hAnsi="微软雅黑"/>
        </w:rPr>
        <w:pPrChange w:id="79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80" w:author="微软用户" w:date="2014-11-26T10:49:00Z">
            <w:rPr>
              <w:rFonts w:hint="eastAsia"/>
            </w:rPr>
          </w:rPrChange>
        </w:rPr>
        <w:t>论坛前一周时间内，参与者将通过在线平台注册数字身份，地址为</w:t>
      </w:r>
      <w:ins w:id="81" w:author="微软用户" w:date="2014-11-26T10:49:00Z">
        <w:r w:rsidR="003A77C1">
          <w:rPr>
            <w:rFonts w:ascii="微软雅黑" w:eastAsia="微软雅黑" w:hAnsi="微软雅黑"/>
          </w:rPr>
          <w:fldChar w:fldCharType="begin"/>
        </w:r>
        <w:r w:rsidR="003A77C1">
          <w:rPr>
            <w:rFonts w:ascii="微软雅黑" w:eastAsia="微软雅黑" w:hAnsi="微软雅黑"/>
          </w:rPr>
          <w:instrText xml:space="preserve"> HYPERLINK "</w:instrText>
        </w:r>
      </w:ins>
      <w:r w:rsidR="003A77C1" w:rsidRPr="003A77C1">
        <w:rPr>
          <w:rFonts w:ascii="微软雅黑" w:eastAsia="微软雅黑" w:hAnsi="微软雅黑"/>
          <w:rPrChange w:id="82" w:author="微软用户" w:date="2014-11-26T10:49:00Z">
            <w:rPr/>
          </w:rPrChange>
        </w:rPr>
        <w:instrText>http://toyhouse.cc</w:instrText>
      </w:r>
      <w:ins w:id="83" w:author="微软用户" w:date="2014-11-26T10:49:00Z">
        <w:r w:rsidR="003A77C1">
          <w:rPr>
            <w:rFonts w:ascii="微软雅黑" w:eastAsia="微软雅黑" w:hAnsi="微软雅黑"/>
          </w:rPr>
          <w:instrText xml:space="preserve">" </w:instrText>
        </w:r>
        <w:r w:rsidR="003A77C1">
          <w:rPr>
            <w:rFonts w:ascii="微软雅黑" w:eastAsia="微软雅黑" w:hAnsi="微软雅黑"/>
          </w:rPr>
          <w:fldChar w:fldCharType="separate"/>
        </w:r>
      </w:ins>
      <w:r w:rsidR="003A77C1" w:rsidRPr="00701E80">
        <w:rPr>
          <w:rStyle w:val="a3"/>
          <w:rFonts w:ascii="微软雅黑" w:eastAsia="微软雅黑" w:hAnsi="微软雅黑"/>
          <w:rPrChange w:id="84" w:author="微软用户" w:date="2014-11-26T10:49:00Z">
            <w:rPr/>
          </w:rPrChange>
        </w:rPr>
        <w:t>http://toyhouse.cc</w:t>
      </w:r>
      <w:ins w:id="85" w:author="微软用户" w:date="2014-11-26T10:49:00Z">
        <w:r w:rsidR="003A77C1">
          <w:rPr>
            <w:rFonts w:ascii="微软雅黑" w:eastAsia="微软雅黑" w:hAnsi="微软雅黑"/>
          </w:rPr>
          <w:fldChar w:fldCharType="end"/>
        </w:r>
      </w:ins>
    </w:p>
    <w:p w:rsidR="003A77C1" w:rsidRPr="003A77C1" w:rsidRDefault="003A77C1">
      <w:pPr>
        <w:pStyle w:val="a6"/>
        <w:spacing w:line="0" w:lineRule="atLeast"/>
        <w:ind w:left="360" w:firstLineChars="0" w:firstLine="0"/>
        <w:rPr>
          <w:ins w:id="86" w:author="微软用户" w:date="2014-11-26T10:49:00Z"/>
        </w:rPr>
        <w:pPrChange w:id="87" w:author="微软用户" w:date="2014-11-26T10:50:00Z">
          <w:pPr>
            <w:spacing w:line="0" w:lineRule="atLeast"/>
          </w:pPr>
        </w:pPrChange>
      </w:pPr>
    </w:p>
    <w:p w:rsidR="0065792C" w:rsidRPr="003A77C1" w:rsidDel="003A77C1" w:rsidRDefault="0065792C">
      <w:pPr>
        <w:pStyle w:val="a6"/>
        <w:spacing w:line="0" w:lineRule="atLeast"/>
        <w:ind w:left="360" w:firstLineChars="0" w:firstLine="0"/>
        <w:rPr>
          <w:del w:id="88" w:author="微软用户" w:date="2014-11-26T10:49:00Z"/>
          <w:rFonts w:ascii="微软雅黑" w:eastAsia="微软雅黑" w:hAnsi="微软雅黑"/>
          <w:rPrChange w:id="89" w:author="微软用户" w:date="2014-11-26T10:50:00Z">
            <w:rPr>
              <w:del w:id="90" w:author="微软用户" w:date="2014-11-26T10:49:00Z"/>
            </w:rPr>
          </w:rPrChange>
        </w:rPr>
        <w:pPrChange w:id="91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92" w:author="微软用户" w:date="2014-11-26T10:50:00Z">
            <w:rPr>
              <w:rFonts w:hint="eastAsia"/>
            </w:rPr>
          </w:rPrChange>
        </w:rPr>
        <w:t>“特邀创客”将通过在线平台公布演讲主题及纲要。</w:t>
      </w:r>
    </w:p>
    <w:p w:rsidR="003A77C1" w:rsidRPr="003A77C1" w:rsidRDefault="003A77C1">
      <w:pPr>
        <w:pStyle w:val="a6"/>
        <w:spacing w:line="0" w:lineRule="atLeast"/>
        <w:ind w:left="360" w:firstLineChars="0" w:firstLine="0"/>
        <w:rPr>
          <w:ins w:id="93" w:author="微软用户" w:date="2014-11-26T10:49:00Z"/>
          <w:rFonts w:ascii="微软雅黑" w:eastAsia="微软雅黑" w:hAnsi="微软雅黑"/>
          <w:rPrChange w:id="94" w:author="微软用户" w:date="2014-11-26T10:50:00Z">
            <w:rPr>
              <w:ins w:id="95" w:author="微软用户" w:date="2014-11-26T10:49:00Z"/>
            </w:rPr>
          </w:rPrChange>
        </w:rPr>
        <w:pPrChange w:id="96" w:author="微软用户" w:date="2014-11-26T10:50:00Z">
          <w:pPr>
            <w:spacing w:line="0" w:lineRule="atLeast"/>
          </w:pPr>
        </w:pPrChange>
      </w:pPr>
    </w:p>
    <w:p w:rsidR="0065792C" w:rsidRPr="003A77C1" w:rsidDel="003A77C1" w:rsidRDefault="0065792C">
      <w:pPr>
        <w:pStyle w:val="a6"/>
        <w:spacing w:line="0" w:lineRule="atLeast"/>
        <w:ind w:left="360" w:firstLineChars="0" w:firstLine="0"/>
        <w:rPr>
          <w:del w:id="97" w:author="微软用户" w:date="2014-11-26T10:49:00Z"/>
          <w:rFonts w:ascii="微软雅黑" w:eastAsia="微软雅黑" w:hAnsi="微软雅黑"/>
          <w:rPrChange w:id="98" w:author="微软用户" w:date="2014-11-26T10:50:00Z">
            <w:rPr>
              <w:del w:id="99" w:author="微软用户" w:date="2014-11-26T10:49:00Z"/>
            </w:rPr>
          </w:rPrChange>
        </w:rPr>
        <w:pPrChange w:id="100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101" w:author="微软用户" w:date="2014-11-26T10:50:00Z">
            <w:rPr>
              <w:rFonts w:hint="eastAsia"/>
            </w:rPr>
          </w:rPrChange>
        </w:rPr>
        <w:t>众多“挑战者”将阅览演讲内容，并将问题或观点发布在网站论坛上。每位挑战者可以录制最长1分钟的视频进行提问。问题也可采用任何其他长度1分钟以内的形式呈现。</w:t>
      </w:r>
    </w:p>
    <w:p w:rsidR="003A77C1" w:rsidRPr="003A77C1" w:rsidRDefault="003A77C1">
      <w:pPr>
        <w:pStyle w:val="a6"/>
        <w:spacing w:line="0" w:lineRule="atLeast"/>
        <w:ind w:left="360" w:firstLineChars="0" w:firstLine="0"/>
        <w:rPr>
          <w:ins w:id="102" w:author="微软用户" w:date="2014-11-26T10:49:00Z"/>
          <w:rFonts w:ascii="微软雅黑" w:eastAsia="微软雅黑" w:hAnsi="微软雅黑"/>
          <w:rPrChange w:id="103" w:author="微软用户" w:date="2014-11-26T10:50:00Z">
            <w:rPr>
              <w:ins w:id="104" w:author="微软用户" w:date="2014-11-26T10:49:00Z"/>
            </w:rPr>
          </w:rPrChange>
        </w:rPr>
        <w:pPrChange w:id="105" w:author="微软用户" w:date="2014-11-26T10:50:00Z">
          <w:pPr>
            <w:spacing w:line="0" w:lineRule="atLeast"/>
          </w:pPr>
        </w:pPrChange>
      </w:pPr>
    </w:p>
    <w:p w:rsidR="0065792C" w:rsidRPr="003A77C1" w:rsidRDefault="0065792C">
      <w:pPr>
        <w:pStyle w:val="a6"/>
        <w:spacing w:line="0" w:lineRule="atLeast"/>
        <w:ind w:left="360" w:firstLineChars="0" w:firstLine="0"/>
        <w:rPr>
          <w:rFonts w:ascii="微软雅黑" w:eastAsia="微软雅黑" w:hAnsi="微软雅黑"/>
          <w:rPrChange w:id="106" w:author="微软用户" w:date="2014-11-26T10:50:00Z">
            <w:rPr/>
          </w:rPrChange>
        </w:rPr>
        <w:pPrChange w:id="107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108" w:author="微软用户" w:date="2014-11-26T10:50:00Z">
            <w:rPr>
              <w:rFonts w:hint="eastAsia"/>
            </w:rPr>
          </w:rPrChange>
        </w:rPr>
        <w:t>组委会将选出7个典型的挑战性问题在论坛现场研讨。</w:t>
      </w:r>
    </w:p>
    <w:p w:rsidR="0065792C" w:rsidDel="003A77C1" w:rsidRDefault="0065792C">
      <w:pPr>
        <w:pStyle w:val="a6"/>
        <w:numPr>
          <w:ilvl w:val="0"/>
          <w:numId w:val="2"/>
        </w:numPr>
        <w:spacing w:line="0" w:lineRule="atLeast"/>
        <w:ind w:firstLineChars="0"/>
        <w:rPr>
          <w:del w:id="109" w:author="微软用户" w:date="2014-11-26T10:50:00Z"/>
          <w:rFonts w:ascii="微软雅黑" w:eastAsia="微软雅黑" w:hAnsi="微软雅黑"/>
        </w:rPr>
        <w:pPrChange w:id="110" w:author="微软用户" w:date="2014-11-26T10:50:00Z">
          <w:pPr>
            <w:spacing w:line="0" w:lineRule="atLeast"/>
          </w:pPr>
        </w:pPrChange>
      </w:pPr>
      <w:del w:id="111" w:author="微软用户" w:date="2014-11-26T10:50:00Z">
        <w:r w:rsidRPr="003A77C1" w:rsidDel="003A77C1">
          <w:rPr>
            <w:rFonts w:ascii="微软雅黑" w:eastAsia="微软雅黑" w:hAnsi="微软雅黑"/>
            <w:rPrChange w:id="112" w:author="微软用户" w:date="2014-11-26T10:50:00Z">
              <w:rPr/>
            </w:rPrChange>
          </w:rPr>
          <w:delText>-</w:delText>
        </w:r>
        <w:r w:rsidRPr="003A77C1" w:rsidDel="003A77C1">
          <w:rPr>
            <w:rFonts w:ascii="微软雅黑" w:eastAsia="微软雅黑" w:hAnsi="微软雅黑"/>
            <w:rPrChange w:id="113" w:author="微软用户" w:date="2014-11-26T10:50:00Z">
              <w:rPr/>
            </w:rPrChange>
          </w:rPr>
          <w:tab/>
        </w:r>
      </w:del>
      <w:r w:rsidRPr="003A77C1">
        <w:rPr>
          <w:rFonts w:ascii="微软雅黑" w:eastAsia="微软雅黑" w:hAnsi="微软雅黑" w:hint="eastAsia"/>
          <w:rPrChange w:id="114" w:author="微软用户" w:date="2014-11-26T10:50:00Z">
            <w:rPr>
              <w:rFonts w:hint="eastAsia"/>
            </w:rPr>
          </w:rPrChange>
        </w:rPr>
        <w:t>现场论坛交锋：围绕议题的演讲问答环节</w:t>
      </w:r>
    </w:p>
    <w:p w:rsidR="003A77C1" w:rsidRPr="003A77C1" w:rsidRDefault="003A77C1">
      <w:pPr>
        <w:pStyle w:val="a6"/>
        <w:numPr>
          <w:ilvl w:val="0"/>
          <w:numId w:val="2"/>
        </w:numPr>
        <w:spacing w:line="0" w:lineRule="atLeast"/>
        <w:ind w:firstLineChars="0"/>
        <w:rPr>
          <w:ins w:id="115" w:author="微软用户" w:date="2014-11-26T10:50:00Z"/>
          <w:rFonts w:ascii="微软雅黑" w:eastAsia="微软雅黑" w:hAnsi="微软雅黑"/>
          <w:rPrChange w:id="116" w:author="微软用户" w:date="2014-11-26T10:50:00Z">
            <w:rPr>
              <w:ins w:id="117" w:author="微软用户" w:date="2014-11-26T10:50:00Z"/>
            </w:rPr>
          </w:rPrChange>
        </w:rPr>
        <w:pPrChange w:id="118" w:author="微软用户" w:date="2014-11-26T10:50:00Z">
          <w:pPr>
            <w:spacing w:line="0" w:lineRule="atLeast"/>
          </w:pPr>
        </w:pPrChange>
      </w:pPr>
    </w:p>
    <w:p w:rsidR="0065792C" w:rsidDel="003A77C1" w:rsidRDefault="0065792C">
      <w:pPr>
        <w:pStyle w:val="a6"/>
        <w:spacing w:line="0" w:lineRule="atLeast"/>
        <w:ind w:left="360" w:firstLineChars="0" w:firstLine="0"/>
        <w:rPr>
          <w:del w:id="119" w:author="微软用户" w:date="2014-11-26T10:50:00Z"/>
          <w:rFonts w:ascii="微软雅黑" w:eastAsia="微软雅黑" w:hAnsi="微软雅黑"/>
        </w:rPr>
        <w:pPrChange w:id="120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121" w:author="微软用户" w:date="2014-11-26T10:50:00Z">
            <w:rPr>
              <w:rFonts w:hint="eastAsia"/>
            </w:rPr>
          </w:rPrChange>
        </w:rPr>
        <w:t>在论坛现场，每位“特邀创客”将在五分钟的时间内，阐述自己对论坛主题的观点。随后，演讲者将回答至少一个挑战者准备的问题。</w:t>
      </w:r>
    </w:p>
    <w:p w:rsidR="003A77C1" w:rsidRPr="003A77C1" w:rsidRDefault="003A77C1">
      <w:pPr>
        <w:pStyle w:val="a6"/>
        <w:spacing w:line="0" w:lineRule="atLeast"/>
        <w:ind w:left="360" w:firstLineChars="0" w:firstLine="0"/>
        <w:rPr>
          <w:ins w:id="122" w:author="微软用户" w:date="2014-11-26T10:50:00Z"/>
          <w:rFonts w:ascii="微软雅黑" w:eastAsia="微软雅黑" w:hAnsi="微软雅黑"/>
          <w:rPrChange w:id="123" w:author="微软用户" w:date="2014-11-26T10:50:00Z">
            <w:rPr>
              <w:ins w:id="124" w:author="微软用户" w:date="2014-11-26T10:50:00Z"/>
            </w:rPr>
          </w:rPrChange>
        </w:rPr>
        <w:pPrChange w:id="125" w:author="微软用户" w:date="2014-11-26T10:50:00Z">
          <w:pPr>
            <w:spacing w:line="0" w:lineRule="atLeast"/>
          </w:pPr>
        </w:pPrChange>
      </w:pPr>
    </w:p>
    <w:p w:rsidR="0065792C" w:rsidRPr="003A77C1" w:rsidDel="003A77C1" w:rsidRDefault="0065792C">
      <w:pPr>
        <w:pStyle w:val="a6"/>
        <w:numPr>
          <w:ilvl w:val="0"/>
          <w:numId w:val="2"/>
        </w:numPr>
        <w:spacing w:line="0" w:lineRule="atLeast"/>
        <w:ind w:firstLineChars="0"/>
        <w:rPr>
          <w:del w:id="126" w:author="微软用户" w:date="2014-11-26T10:50:00Z"/>
          <w:rFonts w:ascii="微软雅黑" w:eastAsia="微软雅黑" w:hAnsi="微软雅黑"/>
          <w:rPrChange w:id="127" w:author="微软用户" w:date="2014-11-26T10:50:00Z">
            <w:rPr>
              <w:del w:id="128" w:author="微软用户" w:date="2014-11-26T10:50:00Z"/>
            </w:rPr>
          </w:rPrChange>
        </w:rPr>
        <w:pPrChange w:id="129" w:author="微软用户" w:date="2014-11-26T10:51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130" w:author="微软用户" w:date="2014-11-26T10:50:00Z">
            <w:rPr>
              <w:rFonts w:hint="eastAsia"/>
            </w:rPr>
          </w:rPrChange>
        </w:rPr>
        <w:t>会后在线互动：兴趣浓厚的在线持续互动</w:t>
      </w:r>
    </w:p>
    <w:p w:rsidR="003A77C1" w:rsidRPr="003A77C1" w:rsidRDefault="003A77C1">
      <w:pPr>
        <w:pStyle w:val="a6"/>
        <w:numPr>
          <w:ilvl w:val="0"/>
          <w:numId w:val="2"/>
        </w:numPr>
        <w:spacing w:line="0" w:lineRule="atLeast"/>
        <w:ind w:firstLineChars="0"/>
        <w:rPr>
          <w:ins w:id="131" w:author="微软用户" w:date="2014-11-26T10:50:00Z"/>
          <w:rFonts w:ascii="微软雅黑" w:eastAsia="微软雅黑" w:hAnsi="微软雅黑"/>
          <w:rPrChange w:id="132" w:author="微软用户" w:date="2014-11-26T10:50:00Z">
            <w:rPr>
              <w:ins w:id="133" w:author="微软用户" w:date="2014-11-26T10:50:00Z"/>
            </w:rPr>
          </w:rPrChange>
        </w:rPr>
        <w:pPrChange w:id="134" w:author="微软用户" w:date="2014-11-26T10:51:00Z">
          <w:pPr>
            <w:spacing w:line="0" w:lineRule="atLeast"/>
          </w:pPr>
        </w:pPrChange>
      </w:pPr>
    </w:p>
    <w:p w:rsidR="0065792C" w:rsidRPr="003A77C1" w:rsidRDefault="0065792C">
      <w:pPr>
        <w:pStyle w:val="a6"/>
        <w:spacing w:line="0" w:lineRule="atLeast"/>
        <w:ind w:left="360" w:firstLineChars="0" w:firstLine="0"/>
        <w:rPr>
          <w:rFonts w:ascii="微软雅黑" w:eastAsia="微软雅黑" w:hAnsi="微软雅黑"/>
          <w:rPrChange w:id="135" w:author="微软用户" w:date="2014-11-26T10:50:00Z">
            <w:rPr/>
          </w:rPrChange>
        </w:rPr>
        <w:pPrChange w:id="136" w:author="微软用户" w:date="2014-11-26T10:50:00Z">
          <w:pPr>
            <w:spacing w:line="0" w:lineRule="atLeast"/>
          </w:pPr>
        </w:pPrChange>
      </w:pPr>
      <w:r w:rsidRPr="003A77C1">
        <w:rPr>
          <w:rFonts w:ascii="微软雅黑" w:eastAsia="微软雅黑" w:hAnsi="微软雅黑" w:hint="eastAsia"/>
          <w:rPrChange w:id="137" w:author="微软用户" w:date="2014-11-26T10:50:00Z">
            <w:rPr>
              <w:rFonts w:hint="eastAsia"/>
            </w:rPr>
          </w:rPrChange>
        </w:rPr>
        <w:t>论坛将通过在线平台持续开放，参与者将可以回顾论坛内容，并根据自己的兴趣延续话题的讨论。</w:t>
      </w:r>
    </w:p>
    <w:sectPr w:rsidR="0065792C" w:rsidRPr="003A77C1" w:rsidSect="0030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1D6" w:rsidRDefault="001C21D6" w:rsidP="002C0295">
      <w:r>
        <w:separator/>
      </w:r>
    </w:p>
  </w:endnote>
  <w:endnote w:type="continuationSeparator" w:id="0">
    <w:p w:rsidR="001C21D6" w:rsidRDefault="001C21D6" w:rsidP="002C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1D6" w:rsidRDefault="001C21D6" w:rsidP="002C0295">
      <w:r>
        <w:separator/>
      </w:r>
    </w:p>
  </w:footnote>
  <w:footnote w:type="continuationSeparator" w:id="0">
    <w:p w:rsidR="001C21D6" w:rsidRDefault="001C21D6" w:rsidP="002C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711A3"/>
    <w:multiLevelType w:val="hybridMultilevel"/>
    <w:tmpl w:val="87A06584"/>
    <w:lvl w:ilvl="0" w:tplc="246C936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D21F47"/>
    <w:multiLevelType w:val="hybridMultilevel"/>
    <w:tmpl w:val="6EC63E56"/>
    <w:lvl w:ilvl="0" w:tplc="DC86A654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微软用户">
    <w15:presenceInfo w15:providerId="None" w15:userId="微软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B40"/>
    <w:rsid w:val="00002AFC"/>
    <w:rsid w:val="0000729F"/>
    <w:rsid w:val="00031ECF"/>
    <w:rsid w:val="00033473"/>
    <w:rsid w:val="000425DB"/>
    <w:rsid w:val="00046D7E"/>
    <w:rsid w:val="00046EBA"/>
    <w:rsid w:val="00065167"/>
    <w:rsid w:val="0008231D"/>
    <w:rsid w:val="000D36A7"/>
    <w:rsid w:val="000D3B72"/>
    <w:rsid w:val="000E5C7B"/>
    <w:rsid w:val="000F32C1"/>
    <w:rsid w:val="000F6FB7"/>
    <w:rsid w:val="000F72D1"/>
    <w:rsid w:val="000F7701"/>
    <w:rsid w:val="00100744"/>
    <w:rsid w:val="00101917"/>
    <w:rsid w:val="00114D49"/>
    <w:rsid w:val="00120D2F"/>
    <w:rsid w:val="001272F8"/>
    <w:rsid w:val="00131DEC"/>
    <w:rsid w:val="00135B84"/>
    <w:rsid w:val="0014341E"/>
    <w:rsid w:val="001468EA"/>
    <w:rsid w:val="00154267"/>
    <w:rsid w:val="00157294"/>
    <w:rsid w:val="00162F8B"/>
    <w:rsid w:val="0016683A"/>
    <w:rsid w:val="00171455"/>
    <w:rsid w:val="00194CCF"/>
    <w:rsid w:val="001C1FAB"/>
    <w:rsid w:val="001C21D6"/>
    <w:rsid w:val="001C28B1"/>
    <w:rsid w:val="001C763F"/>
    <w:rsid w:val="001E5349"/>
    <w:rsid w:val="001F6C83"/>
    <w:rsid w:val="00204FBD"/>
    <w:rsid w:val="002125BA"/>
    <w:rsid w:val="00214E5E"/>
    <w:rsid w:val="00215A73"/>
    <w:rsid w:val="00220AA5"/>
    <w:rsid w:val="00224B32"/>
    <w:rsid w:val="00226579"/>
    <w:rsid w:val="002329D6"/>
    <w:rsid w:val="00235C3C"/>
    <w:rsid w:val="00250AFB"/>
    <w:rsid w:val="00252968"/>
    <w:rsid w:val="002613C8"/>
    <w:rsid w:val="00262C75"/>
    <w:rsid w:val="00281FAB"/>
    <w:rsid w:val="00284FA6"/>
    <w:rsid w:val="00285F9E"/>
    <w:rsid w:val="00290748"/>
    <w:rsid w:val="00291A24"/>
    <w:rsid w:val="00296AA5"/>
    <w:rsid w:val="002A17CD"/>
    <w:rsid w:val="002A1D12"/>
    <w:rsid w:val="002A2091"/>
    <w:rsid w:val="002A6051"/>
    <w:rsid w:val="002B1B72"/>
    <w:rsid w:val="002C0295"/>
    <w:rsid w:val="002C6422"/>
    <w:rsid w:val="002E0377"/>
    <w:rsid w:val="002E3C87"/>
    <w:rsid w:val="003032E4"/>
    <w:rsid w:val="003045DA"/>
    <w:rsid w:val="00304EAA"/>
    <w:rsid w:val="00307F79"/>
    <w:rsid w:val="003127D2"/>
    <w:rsid w:val="00317689"/>
    <w:rsid w:val="00320C39"/>
    <w:rsid w:val="00331C0A"/>
    <w:rsid w:val="00332441"/>
    <w:rsid w:val="00340C62"/>
    <w:rsid w:val="00341B81"/>
    <w:rsid w:val="00344454"/>
    <w:rsid w:val="00345DDF"/>
    <w:rsid w:val="00354553"/>
    <w:rsid w:val="00356F5B"/>
    <w:rsid w:val="0035730E"/>
    <w:rsid w:val="00360E26"/>
    <w:rsid w:val="00363927"/>
    <w:rsid w:val="00367B7B"/>
    <w:rsid w:val="00370066"/>
    <w:rsid w:val="00372343"/>
    <w:rsid w:val="003728FD"/>
    <w:rsid w:val="00386FBD"/>
    <w:rsid w:val="00393B1C"/>
    <w:rsid w:val="003A392B"/>
    <w:rsid w:val="003A42E7"/>
    <w:rsid w:val="003A466D"/>
    <w:rsid w:val="003A77C1"/>
    <w:rsid w:val="003C07C8"/>
    <w:rsid w:val="003C393E"/>
    <w:rsid w:val="003C6F9E"/>
    <w:rsid w:val="003E4666"/>
    <w:rsid w:val="003F1E56"/>
    <w:rsid w:val="0042114E"/>
    <w:rsid w:val="004246C6"/>
    <w:rsid w:val="004551A2"/>
    <w:rsid w:val="00461E65"/>
    <w:rsid w:val="00462D46"/>
    <w:rsid w:val="00470D29"/>
    <w:rsid w:val="00474DCF"/>
    <w:rsid w:val="00477B69"/>
    <w:rsid w:val="004A613E"/>
    <w:rsid w:val="004B244A"/>
    <w:rsid w:val="004C727A"/>
    <w:rsid w:val="004C7EA9"/>
    <w:rsid w:val="004D316A"/>
    <w:rsid w:val="004F0075"/>
    <w:rsid w:val="005063DC"/>
    <w:rsid w:val="005116B1"/>
    <w:rsid w:val="00520414"/>
    <w:rsid w:val="00522729"/>
    <w:rsid w:val="0052464C"/>
    <w:rsid w:val="00535010"/>
    <w:rsid w:val="00535BA3"/>
    <w:rsid w:val="0056728A"/>
    <w:rsid w:val="0057688E"/>
    <w:rsid w:val="005773F1"/>
    <w:rsid w:val="00577843"/>
    <w:rsid w:val="00585BB9"/>
    <w:rsid w:val="00586503"/>
    <w:rsid w:val="005870F4"/>
    <w:rsid w:val="00592037"/>
    <w:rsid w:val="005B1121"/>
    <w:rsid w:val="005C2AC7"/>
    <w:rsid w:val="005D03EC"/>
    <w:rsid w:val="005D443D"/>
    <w:rsid w:val="005D61BF"/>
    <w:rsid w:val="005E7A8B"/>
    <w:rsid w:val="005F295A"/>
    <w:rsid w:val="006001E1"/>
    <w:rsid w:val="006109A1"/>
    <w:rsid w:val="00633035"/>
    <w:rsid w:val="0064508C"/>
    <w:rsid w:val="00650B7A"/>
    <w:rsid w:val="0065792C"/>
    <w:rsid w:val="00657F64"/>
    <w:rsid w:val="00662459"/>
    <w:rsid w:val="00674B97"/>
    <w:rsid w:val="006848AE"/>
    <w:rsid w:val="006A0E2D"/>
    <w:rsid w:val="006F5130"/>
    <w:rsid w:val="0070118D"/>
    <w:rsid w:val="007016AB"/>
    <w:rsid w:val="00706CB4"/>
    <w:rsid w:val="007131DF"/>
    <w:rsid w:val="007145C5"/>
    <w:rsid w:val="00733CA2"/>
    <w:rsid w:val="007370DF"/>
    <w:rsid w:val="00740F29"/>
    <w:rsid w:val="00750D3E"/>
    <w:rsid w:val="007618B0"/>
    <w:rsid w:val="00784509"/>
    <w:rsid w:val="007846B2"/>
    <w:rsid w:val="007A38E1"/>
    <w:rsid w:val="007A634E"/>
    <w:rsid w:val="007B0AED"/>
    <w:rsid w:val="007B1339"/>
    <w:rsid w:val="007B70B4"/>
    <w:rsid w:val="007D1AE1"/>
    <w:rsid w:val="007D7E2D"/>
    <w:rsid w:val="007F7066"/>
    <w:rsid w:val="00806CD9"/>
    <w:rsid w:val="00820BA8"/>
    <w:rsid w:val="0083215F"/>
    <w:rsid w:val="00832EF4"/>
    <w:rsid w:val="008773A2"/>
    <w:rsid w:val="00880BA0"/>
    <w:rsid w:val="008868B9"/>
    <w:rsid w:val="0089451C"/>
    <w:rsid w:val="008A1D3F"/>
    <w:rsid w:val="008A5B6E"/>
    <w:rsid w:val="008B7FF6"/>
    <w:rsid w:val="008C2E8E"/>
    <w:rsid w:val="008C7972"/>
    <w:rsid w:val="008E40C6"/>
    <w:rsid w:val="008E4525"/>
    <w:rsid w:val="008F3122"/>
    <w:rsid w:val="008F7E99"/>
    <w:rsid w:val="00904354"/>
    <w:rsid w:val="0091118B"/>
    <w:rsid w:val="00915CC5"/>
    <w:rsid w:val="00922F0B"/>
    <w:rsid w:val="00926150"/>
    <w:rsid w:val="0092790F"/>
    <w:rsid w:val="00950927"/>
    <w:rsid w:val="009630E6"/>
    <w:rsid w:val="00967668"/>
    <w:rsid w:val="00975D15"/>
    <w:rsid w:val="00976769"/>
    <w:rsid w:val="00981FE0"/>
    <w:rsid w:val="009842BC"/>
    <w:rsid w:val="009973CA"/>
    <w:rsid w:val="009A10AC"/>
    <w:rsid w:val="009B35F4"/>
    <w:rsid w:val="009B76BA"/>
    <w:rsid w:val="009C5608"/>
    <w:rsid w:val="009D7BBD"/>
    <w:rsid w:val="009E48AA"/>
    <w:rsid w:val="009F0010"/>
    <w:rsid w:val="009F5983"/>
    <w:rsid w:val="009F6D64"/>
    <w:rsid w:val="00A02341"/>
    <w:rsid w:val="00A23ABF"/>
    <w:rsid w:val="00A26E6F"/>
    <w:rsid w:val="00A317FC"/>
    <w:rsid w:val="00A36A94"/>
    <w:rsid w:val="00A441B3"/>
    <w:rsid w:val="00A456C0"/>
    <w:rsid w:val="00A47EB0"/>
    <w:rsid w:val="00A611FC"/>
    <w:rsid w:val="00A714B9"/>
    <w:rsid w:val="00A774E3"/>
    <w:rsid w:val="00A838FB"/>
    <w:rsid w:val="00A951B8"/>
    <w:rsid w:val="00A97566"/>
    <w:rsid w:val="00A97D08"/>
    <w:rsid w:val="00AB3E9A"/>
    <w:rsid w:val="00AB3F74"/>
    <w:rsid w:val="00AC190F"/>
    <w:rsid w:val="00AD23E8"/>
    <w:rsid w:val="00AD4CAF"/>
    <w:rsid w:val="00AF2025"/>
    <w:rsid w:val="00B210B4"/>
    <w:rsid w:val="00B222D6"/>
    <w:rsid w:val="00B2531B"/>
    <w:rsid w:val="00B26B40"/>
    <w:rsid w:val="00B4582E"/>
    <w:rsid w:val="00B55B70"/>
    <w:rsid w:val="00B66E4C"/>
    <w:rsid w:val="00B736A4"/>
    <w:rsid w:val="00B81570"/>
    <w:rsid w:val="00B860DD"/>
    <w:rsid w:val="00BA2473"/>
    <w:rsid w:val="00BA3CD2"/>
    <w:rsid w:val="00BC4883"/>
    <w:rsid w:val="00BE6150"/>
    <w:rsid w:val="00BF44F1"/>
    <w:rsid w:val="00BF7A08"/>
    <w:rsid w:val="00C266AA"/>
    <w:rsid w:val="00C26C52"/>
    <w:rsid w:val="00C32D32"/>
    <w:rsid w:val="00C3305A"/>
    <w:rsid w:val="00C4091F"/>
    <w:rsid w:val="00C43B1D"/>
    <w:rsid w:val="00C51D39"/>
    <w:rsid w:val="00C62730"/>
    <w:rsid w:val="00C639A1"/>
    <w:rsid w:val="00C64C85"/>
    <w:rsid w:val="00C70269"/>
    <w:rsid w:val="00C7150F"/>
    <w:rsid w:val="00C7430D"/>
    <w:rsid w:val="00C7652E"/>
    <w:rsid w:val="00C94108"/>
    <w:rsid w:val="00CA0A39"/>
    <w:rsid w:val="00CB536D"/>
    <w:rsid w:val="00CB64C8"/>
    <w:rsid w:val="00CB7FF9"/>
    <w:rsid w:val="00CC0584"/>
    <w:rsid w:val="00CD08B8"/>
    <w:rsid w:val="00CD7B6B"/>
    <w:rsid w:val="00CE64C7"/>
    <w:rsid w:val="00CF4463"/>
    <w:rsid w:val="00CF5961"/>
    <w:rsid w:val="00D032CD"/>
    <w:rsid w:val="00D04DCD"/>
    <w:rsid w:val="00D20B7C"/>
    <w:rsid w:val="00D21B0E"/>
    <w:rsid w:val="00D232DB"/>
    <w:rsid w:val="00D25573"/>
    <w:rsid w:val="00D25800"/>
    <w:rsid w:val="00D25E8D"/>
    <w:rsid w:val="00D54E4F"/>
    <w:rsid w:val="00D5749F"/>
    <w:rsid w:val="00D65F1D"/>
    <w:rsid w:val="00D75BDE"/>
    <w:rsid w:val="00D864AD"/>
    <w:rsid w:val="00D90AA6"/>
    <w:rsid w:val="00D92669"/>
    <w:rsid w:val="00DB42FE"/>
    <w:rsid w:val="00DC146A"/>
    <w:rsid w:val="00DC64FC"/>
    <w:rsid w:val="00DD08F9"/>
    <w:rsid w:val="00DD26F9"/>
    <w:rsid w:val="00DD384A"/>
    <w:rsid w:val="00E126E9"/>
    <w:rsid w:val="00E179BC"/>
    <w:rsid w:val="00E2453E"/>
    <w:rsid w:val="00E24C3E"/>
    <w:rsid w:val="00E33609"/>
    <w:rsid w:val="00E40560"/>
    <w:rsid w:val="00E429DD"/>
    <w:rsid w:val="00E439B9"/>
    <w:rsid w:val="00E44BFC"/>
    <w:rsid w:val="00E50FCF"/>
    <w:rsid w:val="00E51958"/>
    <w:rsid w:val="00E57689"/>
    <w:rsid w:val="00E70A8F"/>
    <w:rsid w:val="00E72F2F"/>
    <w:rsid w:val="00E91B10"/>
    <w:rsid w:val="00E949DF"/>
    <w:rsid w:val="00EC035D"/>
    <w:rsid w:val="00EC23E4"/>
    <w:rsid w:val="00EC2A7A"/>
    <w:rsid w:val="00EC342A"/>
    <w:rsid w:val="00EC47E3"/>
    <w:rsid w:val="00EC7161"/>
    <w:rsid w:val="00ED1512"/>
    <w:rsid w:val="00EE3A44"/>
    <w:rsid w:val="00EF35F2"/>
    <w:rsid w:val="00EF3DE0"/>
    <w:rsid w:val="00F013CC"/>
    <w:rsid w:val="00F044BA"/>
    <w:rsid w:val="00F048E5"/>
    <w:rsid w:val="00F0506F"/>
    <w:rsid w:val="00F14E65"/>
    <w:rsid w:val="00F30FED"/>
    <w:rsid w:val="00F34D28"/>
    <w:rsid w:val="00F35776"/>
    <w:rsid w:val="00F37CDB"/>
    <w:rsid w:val="00F421DE"/>
    <w:rsid w:val="00F42FE5"/>
    <w:rsid w:val="00F47D43"/>
    <w:rsid w:val="00F64D56"/>
    <w:rsid w:val="00F67661"/>
    <w:rsid w:val="00F72783"/>
    <w:rsid w:val="00F75E4F"/>
    <w:rsid w:val="00F80A3E"/>
    <w:rsid w:val="00F813FB"/>
    <w:rsid w:val="00F8169C"/>
    <w:rsid w:val="00F9309F"/>
    <w:rsid w:val="00FA610F"/>
    <w:rsid w:val="00FB0D95"/>
    <w:rsid w:val="00FB1D4F"/>
    <w:rsid w:val="00FB3FD3"/>
    <w:rsid w:val="00FC1C3A"/>
    <w:rsid w:val="00FC4C3C"/>
    <w:rsid w:val="00FD1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44B710F-EB74-4C28-98E6-B7D7FAB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8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61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8A5B6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FollowedHyperlink"/>
    <w:basedOn w:val="a0"/>
    <w:uiPriority w:val="99"/>
    <w:semiHidden/>
    <w:unhideWhenUsed/>
    <w:rsid w:val="008A5B6E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52464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2C0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C029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C0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C029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2C02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C0295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714B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A714B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A714B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714B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71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0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7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133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70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4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1100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3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7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892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36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08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0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923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902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806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434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4604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3435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17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2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845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891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2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9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472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4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6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164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477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5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155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939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59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73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9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33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yhouse.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350</Words>
  <Characters>1999</Characters>
  <Application>Microsoft Office Word</Application>
  <DocSecurity>0</DocSecurity>
  <Lines>16</Lines>
  <Paragraphs>4</Paragraphs>
  <ScaleCrop>false</ScaleCrop>
  <Company>微软中国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50</cp:revision>
  <dcterms:created xsi:type="dcterms:W3CDTF">2014-11-24T08:22:00Z</dcterms:created>
  <dcterms:modified xsi:type="dcterms:W3CDTF">2014-11-28T04:21:00Z</dcterms:modified>
</cp:coreProperties>
</file>