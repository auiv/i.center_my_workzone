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6A5C0" w14:textId="77777777" w:rsidR="00DA0276" w:rsidRPr="00310B72" w:rsidRDefault="0025568C" w:rsidP="00310B72">
      <w:pPr>
        <w:jc w:val="center"/>
        <w:rPr>
          <w:rFonts w:asciiTheme="minorEastAsia" w:hAnsiTheme="minorEastAsia"/>
          <w:b/>
          <w:sz w:val="44"/>
          <w:szCs w:val="44"/>
        </w:rPr>
      </w:pPr>
      <w:r w:rsidRPr="00310B72">
        <w:rPr>
          <w:rFonts w:asciiTheme="minorEastAsia" w:hAnsiTheme="minorEastAsia" w:hint="eastAsia"/>
          <w:b/>
          <w:sz w:val="44"/>
          <w:szCs w:val="44"/>
        </w:rPr>
        <w:t>创客联盟平台项目合作协议书</w:t>
      </w:r>
    </w:p>
    <w:p w14:paraId="6151AAF6" w14:textId="77777777" w:rsidR="00310B72" w:rsidRDefault="00310B72">
      <w:pPr>
        <w:rPr>
          <w:rFonts w:asciiTheme="minorEastAsia" w:hAnsiTheme="minorEastAsia"/>
          <w:sz w:val="28"/>
          <w:szCs w:val="28"/>
        </w:rPr>
      </w:pPr>
    </w:p>
    <w:p w14:paraId="15189515" w14:textId="599BB61D" w:rsidR="00562E07" w:rsidRPr="00310B72" w:rsidRDefault="0025568C" w:rsidP="00310B72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甲方：</w:t>
      </w:r>
      <w:ins w:id="0" w:author="媒体工作室 i.Center" w:date="2015-07-31T22:38:00Z">
        <w:r w:rsidR="00845984">
          <w:rPr>
            <w:rFonts w:asciiTheme="minorEastAsia" w:hAnsiTheme="minorEastAsia" w:hint="eastAsia"/>
            <w:sz w:val="28"/>
            <w:szCs w:val="28"/>
          </w:rPr>
          <w:t>清华大学基础工业训练中心</w:t>
        </w:r>
      </w:ins>
      <w:del w:id="1" w:author="媒体工作室 i.Center" w:date="2015-07-31T22:38:00Z">
        <w:r w:rsidDel="00845984">
          <w:rPr>
            <w:rFonts w:asciiTheme="minorEastAsia" w:hAnsiTheme="minorEastAsia" w:hint="eastAsia"/>
            <w:sz w:val="28"/>
            <w:szCs w:val="28"/>
          </w:rPr>
          <w:delText>广东</w:delText>
        </w:r>
        <w:r w:rsidRPr="00310B72" w:rsidDel="00845984">
          <w:rPr>
            <w:rFonts w:asciiTheme="minorEastAsia" w:hAnsiTheme="minorEastAsia" w:hint="eastAsia"/>
            <w:sz w:val="28"/>
            <w:szCs w:val="28"/>
          </w:rPr>
          <w:delText>申义实业投资有限公司。</w:delText>
        </w:r>
      </w:del>
    </w:p>
    <w:p w14:paraId="6B1C07D0" w14:textId="5771B82D" w:rsidR="008215D2" w:rsidRPr="008215D2" w:rsidRDefault="00084C99" w:rsidP="008215D2">
      <w:pPr>
        <w:ind w:firstLineChars="200" w:firstLine="560"/>
        <w:rPr>
          <w:rFonts w:asciiTheme="minorEastAsia" w:eastAsia="PMingLiU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乙方：</w:t>
      </w:r>
      <w:ins w:id="2" w:author="媒体工作室 i.Center" w:date="2015-07-31T22:38:00Z">
        <w:r w:rsidR="00845984">
          <w:rPr>
            <w:rFonts w:asciiTheme="minorEastAsia" w:hAnsiTheme="minorEastAsia" w:hint="eastAsia"/>
            <w:sz w:val="28"/>
            <w:szCs w:val="28"/>
          </w:rPr>
          <w:t>广东申义实业投资有限公司</w:t>
        </w:r>
      </w:ins>
      <w:del w:id="3" w:author="媒体工作室 i.Center" w:date="2015-07-31T22:38:00Z">
        <w:r w:rsidDel="00845984">
          <w:rPr>
            <w:rFonts w:asciiTheme="minorEastAsia" w:hAnsiTheme="minorEastAsia" w:hint="eastAsia"/>
            <w:sz w:val="28"/>
            <w:szCs w:val="28"/>
          </w:rPr>
          <w:delText>清华大学基础训练中心</w:delText>
        </w:r>
        <w:r w:rsidR="0025568C" w:rsidDel="00845984">
          <w:rPr>
            <w:rFonts w:asciiTheme="minorEastAsia" w:hAnsiTheme="minorEastAsia" w:hint="eastAsia"/>
            <w:sz w:val="28"/>
            <w:szCs w:val="28"/>
          </w:rPr>
          <w:delText>。</w:delText>
        </w:r>
        <w:r w:rsidR="0025568C" w:rsidRPr="0025568C" w:rsidDel="00845984">
          <w:rPr>
            <w:rFonts w:asciiTheme="minorEastAsia" w:eastAsia="宋体" w:hAnsiTheme="minorEastAsia"/>
            <w:sz w:val="28"/>
            <w:szCs w:val="28"/>
          </w:rPr>
          <w:delText>(</w:delText>
        </w:r>
        <w:r w:rsidR="003637F5" w:rsidDel="00845984">
          <w:rPr>
            <w:rFonts w:asciiTheme="minorEastAsia" w:hAnsiTheme="minorEastAsia" w:hint="eastAsia"/>
            <w:sz w:val="28"/>
            <w:szCs w:val="28"/>
          </w:rPr>
          <w:delText>i</w:delText>
        </w:r>
        <w:r w:rsidR="003637F5" w:rsidDel="00845984">
          <w:rPr>
            <w:rFonts w:asciiTheme="minorEastAsia" w:hAnsiTheme="minorEastAsia"/>
            <w:sz w:val="28"/>
            <w:szCs w:val="28"/>
          </w:rPr>
          <w:delText>.</w:delText>
        </w:r>
        <w:r w:rsidR="0025568C" w:rsidDel="00845984">
          <w:rPr>
            <w:rFonts w:asciiTheme="minorEastAsia" w:hAnsiTheme="minorEastAsia"/>
            <w:sz w:val="28"/>
            <w:szCs w:val="28"/>
          </w:rPr>
          <w:delText>C</w:delText>
        </w:r>
        <w:r w:rsidR="0025568C" w:rsidRPr="0025568C" w:rsidDel="00845984">
          <w:rPr>
            <w:rFonts w:asciiTheme="minorEastAsia" w:eastAsia="宋体" w:hAnsiTheme="minorEastAsia"/>
            <w:sz w:val="28"/>
            <w:szCs w:val="28"/>
          </w:rPr>
          <w:delText>enter)</w:delText>
        </w:r>
      </w:del>
    </w:p>
    <w:p w14:paraId="2D64B7D1" w14:textId="77777777" w:rsidR="00310B72" w:rsidRDefault="00310B72">
      <w:pPr>
        <w:rPr>
          <w:rFonts w:asciiTheme="minorEastAsia" w:hAnsiTheme="minorEastAsia" w:cs="Arial"/>
          <w:color w:val="454545"/>
          <w:sz w:val="28"/>
          <w:szCs w:val="28"/>
        </w:rPr>
      </w:pPr>
    </w:p>
    <w:p w14:paraId="0BEC8D25" w14:textId="466C60C1" w:rsidR="00562E07" w:rsidRPr="00310B72" w:rsidRDefault="0025568C" w:rsidP="00310B72">
      <w:pPr>
        <w:ind w:firstLineChars="200" w:firstLine="560"/>
        <w:rPr>
          <w:rFonts w:asciiTheme="minorEastAsia" w:hAnsiTheme="minorEastAsia" w:cs="Arial"/>
          <w:color w:val="454545"/>
          <w:sz w:val="28"/>
          <w:szCs w:val="28"/>
        </w:rPr>
      </w:pP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为了国家的高端装备制造、节能环保、新能源及机械工业等战略性新兴产业蓬勃发展，进一步推进创新人才培养，提高自主科技创新能力，加快学科研发及制造业的实践结合，融合产业发展，甲乙双方决定建立长期的战略合作：由甲</w:t>
      </w:r>
      <w:ins w:id="4" w:author="Woody 德宇 Wang 王" w:date="2015-07-28T10:59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乙双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方</w:t>
      </w:r>
      <w:ins w:id="5" w:author="Woody 德宇 Wang 王" w:date="2015-07-28T10:59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共同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开发</w:t>
      </w:r>
      <w:ins w:id="6" w:author="Woody 德宇 Wang 王" w:date="2015-07-28T10:59:00Z">
        <w:r w:rsidR="00F43B47" w:rsidRPr="00310B72" w:rsidDel="00F43B47">
          <w:rPr>
            <w:rFonts w:asciiTheme="minorEastAsia" w:hAnsiTheme="minorEastAsia" w:cs="Arial" w:hint="eastAsia"/>
            <w:color w:val="454545"/>
            <w:sz w:val="28"/>
            <w:szCs w:val="28"/>
          </w:rPr>
          <w:t xml:space="preserve"> </w:t>
        </w:r>
      </w:ins>
      <w:del w:id="7" w:author="Woody 德宇 Wang 王" w:date="2015-07-28T10:59:00Z">
        <w:r w:rsidRPr="00310B72" w:rsidDel="00F43B47">
          <w:rPr>
            <w:rFonts w:asciiTheme="minorEastAsia" w:hAnsiTheme="minorEastAsia" w:cs="Arial" w:hint="eastAsia"/>
            <w:color w:val="454545"/>
            <w:sz w:val="28"/>
            <w:szCs w:val="28"/>
          </w:rPr>
          <w:delText>并维护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“创客</w:t>
      </w:r>
      <w:ins w:id="8" w:author="Woody 德宇 Wang 王" w:date="2015-07-28T10:59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教育基地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联盟服务平台”系统，以使</w:t>
      </w:r>
      <w:ins w:id="9" w:author="Woody 德宇 Wang 王" w:date="2015-07-28T10:59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创客教育基地联盟（以下简称联盟）成员单位</w:t>
        </w:r>
      </w:ins>
      <w:ins w:id="10" w:author="Woody 德宇 Wang 王" w:date="2015-07-28T11:00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的各类资源，包括</w:t>
        </w:r>
      </w:ins>
      <w:del w:id="11" w:author="Woody 德宇 Wang 王" w:date="2015-07-28T10:59:00Z">
        <w:r w:rsidRPr="00310B72" w:rsidDel="00F43B47">
          <w:rPr>
            <w:rFonts w:asciiTheme="minorEastAsia" w:hAnsiTheme="minorEastAsia" w:cs="Arial" w:hint="eastAsia"/>
            <w:color w:val="454545"/>
            <w:sz w:val="28"/>
            <w:szCs w:val="28"/>
          </w:rPr>
          <w:delText>乙方顶级</w:delText>
        </w:r>
      </w:del>
      <w:del w:id="12" w:author="Woody 德宇 Wang 王" w:date="2015-07-28T11:00:00Z">
        <w:r w:rsidRPr="00310B72" w:rsidDel="00F43B47">
          <w:rPr>
            <w:rFonts w:asciiTheme="minorEastAsia" w:hAnsiTheme="minorEastAsia" w:cs="Arial" w:hint="eastAsia"/>
            <w:color w:val="454545"/>
            <w:sz w:val="28"/>
            <w:szCs w:val="28"/>
          </w:rPr>
          <w:delText>的机械学科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研发能力</w:t>
      </w:r>
      <w:ins w:id="13" w:author="Woody 德宇 Wang 王" w:date="2015-07-28T11:00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、工程咨询资源、人才资源、</w:t>
        </w:r>
      </w:ins>
      <w:del w:id="14" w:author="Woody 德宇 Wang 王" w:date="2015-07-28T11:00:00Z">
        <w:r w:rsidRPr="00310B72" w:rsidDel="00F43B47">
          <w:rPr>
            <w:rFonts w:asciiTheme="minorEastAsia" w:hAnsiTheme="minorEastAsia" w:cs="Arial" w:hint="eastAsia"/>
            <w:color w:val="454545"/>
            <w:sz w:val="28"/>
            <w:szCs w:val="28"/>
          </w:rPr>
          <w:delText>与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产业</w:t>
      </w:r>
      <w:ins w:id="15" w:author="Woody 德宇 Wang 王" w:date="2015-07-28T11:00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能力、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资本</w:t>
      </w:r>
      <w:ins w:id="16" w:author="Woody 德宇 Wang 王" w:date="2015-07-28T11:00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等实现信息</w:t>
        </w:r>
      </w:ins>
      <w:del w:id="17" w:author="Woody 德宇 Wang 王" w:date="2015-07-28T11:00:00Z">
        <w:r w:rsidRPr="00310B72" w:rsidDel="00F43B47">
          <w:rPr>
            <w:rFonts w:asciiTheme="minorEastAsia" w:hAnsiTheme="minorEastAsia" w:cs="Arial" w:hint="eastAsia"/>
            <w:color w:val="454545"/>
            <w:sz w:val="28"/>
            <w:szCs w:val="28"/>
          </w:rPr>
          <w:delText>作</w:delText>
        </w:r>
      </w:del>
      <w:ins w:id="18" w:author="Woody 德宇 Wang 王" w:date="2015-07-28T11:00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共享</w:t>
        </w:r>
      </w:ins>
      <w:del w:id="19" w:author="Woody 德宇 Wang 王" w:date="2015-07-28T11:00:00Z">
        <w:r w:rsidRPr="00310B72" w:rsidDel="00F43B47">
          <w:rPr>
            <w:rFonts w:asciiTheme="minorEastAsia" w:hAnsiTheme="minorEastAsia" w:cs="Arial" w:hint="eastAsia"/>
            <w:color w:val="454545"/>
            <w:sz w:val="28"/>
            <w:szCs w:val="28"/>
          </w:rPr>
          <w:delText>无缝链接</w:delText>
        </w:r>
      </w:del>
      <w:ins w:id="20" w:author="Woody 德宇 Wang 王" w:date="2015-07-28T11:01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，</w:t>
        </w:r>
      </w:ins>
      <w:del w:id="21" w:author="Woody 德宇 Wang 王" w:date="2015-07-28T11:01:00Z">
        <w:r w:rsidRPr="00310B72" w:rsidDel="00F43B47">
          <w:rPr>
            <w:rFonts w:asciiTheme="minorEastAsia" w:hAnsiTheme="minorEastAsia" w:cs="Arial" w:hint="eastAsia"/>
            <w:color w:val="454545"/>
            <w:sz w:val="28"/>
            <w:szCs w:val="28"/>
          </w:rPr>
          <w:delText>；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促进</w:t>
      </w:r>
      <w:ins w:id="22" w:author="Woody 德宇 Wang 王" w:date="2015-07-28T11:01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产学合作、提升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人才培养</w:t>
      </w:r>
      <w:ins w:id="23" w:author="Woody 德宇 Wang 王" w:date="2015-07-28T11:01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质量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、</w:t>
      </w:r>
      <w:ins w:id="24" w:author="Woody 德宇 Wang 王" w:date="2015-07-28T11:01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加强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学科队伍建设</w:t>
      </w:r>
      <w:ins w:id="25" w:author="媒体工作室 i.Center" w:date="2015-07-28T13:36:00Z">
        <w:r w:rsidR="000C6365">
          <w:rPr>
            <w:rFonts w:asciiTheme="minorEastAsia" w:hAnsiTheme="minorEastAsia" w:cs="Arial" w:hint="eastAsia"/>
            <w:color w:val="454545"/>
            <w:sz w:val="28"/>
            <w:szCs w:val="28"/>
          </w:rPr>
          <w:t>、</w:t>
        </w:r>
      </w:ins>
      <w:del w:id="26" w:author="媒体工作室 i.Center" w:date="2015-07-28T13:36:00Z">
        <w:r w:rsidRPr="00310B72" w:rsidDel="000C6365">
          <w:rPr>
            <w:rFonts w:asciiTheme="minorEastAsia" w:hAnsiTheme="minorEastAsia" w:cs="Arial" w:hint="eastAsia"/>
            <w:color w:val="454545"/>
            <w:sz w:val="28"/>
            <w:szCs w:val="28"/>
          </w:rPr>
          <w:delText>及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引导国内高端制造业进步发展。现经双方</w:t>
      </w:r>
      <w:del w:id="27" w:author="媒体工作室 i.Center" w:date="2015-07-28T13:36:00Z">
        <w:r w:rsidRPr="00310B72" w:rsidDel="000C6365">
          <w:rPr>
            <w:rFonts w:asciiTheme="minorEastAsia" w:hAnsiTheme="minorEastAsia" w:cs="Arial" w:hint="eastAsia"/>
            <w:color w:val="454545"/>
            <w:sz w:val="28"/>
            <w:szCs w:val="28"/>
          </w:rPr>
          <w:delText>的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平等协商，达成如下合作协议：</w:t>
      </w:r>
    </w:p>
    <w:p w14:paraId="0CEF6B1C" w14:textId="497B551B" w:rsidR="003B0A4F" w:rsidRPr="00310B72" w:rsidRDefault="0025568C" w:rsidP="00310B72">
      <w:pPr>
        <w:ind w:firstLineChars="200" w:firstLine="560"/>
        <w:rPr>
          <w:rFonts w:asciiTheme="minorEastAsia" w:hAnsiTheme="minorEastAsia" w:cs="Arial"/>
          <w:color w:val="454545"/>
          <w:sz w:val="28"/>
          <w:szCs w:val="28"/>
        </w:rPr>
      </w:pP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一、由</w:t>
      </w:r>
      <w:ins w:id="28" w:author="媒体工作室 i.Center" w:date="2015-07-31T22:39:00Z">
        <w:r w:rsidR="00845984">
          <w:rPr>
            <w:rFonts w:asciiTheme="minorEastAsia" w:hAnsiTheme="minorEastAsia" w:cs="Arial" w:hint="eastAsia"/>
            <w:color w:val="454545"/>
            <w:sz w:val="28"/>
            <w:szCs w:val="28"/>
          </w:rPr>
          <w:t>乙</w:t>
        </w:r>
      </w:ins>
      <w:del w:id="29" w:author="媒体工作室 i.Center" w:date="2015-07-31T22:38:00Z">
        <w:r w:rsidRPr="00310B72" w:rsidDel="00845984">
          <w:rPr>
            <w:rFonts w:asciiTheme="minorEastAsia" w:hAnsiTheme="minorEastAsia" w:cs="Arial" w:hint="eastAsia"/>
            <w:color w:val="454545"/>
            <w:sz w:val="28"/>
            <w:szCs w:val="28"/>
          </w:rPr>
          <w:delText>甲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方建设可由</w:t>
      </w:r>
      <w:r w:rsidRPr="00310B72">
        <w:rPr>
          <w:rFonts w:asciiTheme="minorEastAsia" w:hAnsiTheme="minorEastAsia" w:cs="Arial"/>
          <w:color w:val="454545"/>
          <w:sz w:val="28"/>
          <w:szCs w:val="28"/>
        </w:rPr>
        <w:t>PC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网页端、</w:t>
      </w:r>
      <w:r w:rsidRPr="00310B72">
        <w:rPr>
          <w:rFonts w:asciiTheme="minorEastAsia" w:hAnsiTheme="minorEastAsia" w:cs="Arial"/>
          <w:color w:val="454545"/>
          <w:sz w:val="28"/>
          <w:szCs w:val="28"/>
        </w:rPr>
        <w:t>APP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、微信公众号及其它社交软件（公众媒体）的端口进入的“创客</w:t>
      </w:r>
      <w:ins w:id="30" w:author="媒体工作室 i.Center" w:date="2015-07-28T13:36:00Z">
        <w:r w:rsidR="000C6365">
          <w:rPr>
            <w:rFonts w:asciiTheme="minorEastAsia" w:hAnsiTheme="minorEastAsia" w:cs="Arial" w:hint="eastAsia"/>
            <w:color w:val="454545"/>
            <w:sz w:val="28"/>
            <w:szCs w:val="28"/>
          </w:rPr>
          <w:t>教育基地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联盟服务平台”，</w:t>
      </w:r>
      <w:del w:id="31" w:author="媒体工作室 i.Center" w:date="2015-07-28T13:37:00Z">
        <w:r w:rsidRPr="00310B72" w:rsidDel="000C6365">
          <w:rPr>
            <w:rFonts w:asciiTheme="minorEastAsia" w:hAnsiTheme="minorEastAsia" w:cs="Arial" w:hint="eastAsia"/>
            <w:color w:val="454545"/>
            <w:sz w:val="28"/>
            <w:szCs w:val="28"/>
          </w:rPr>
          <w:delText>以作为乙方师生及其它科技人才与企业</w:delText>
        </w:r>
      </w:del>
      <w:ins w:id="32" w:author="媒体工作室 i.Center" w:date="2015-07-28T13:37:00Z">
        <w:r w:rsidR="000C6365" w:rsidRPr="00310B72">
          <w:rPr>
            <w:rFonts w:asciiTheme="minorEastAsia" w:hAnsiTheme="minorEastAsia" w:cs="Arial" w:hint="eastAsia"/>
            <w:color w:val="454545"/>
            <w:sz w:val="28"/>
            <w:szCs w:val="28"/>
          </w:rPr>
          <w:t>以作为</w:t>
        </w:r>
        <w:r w:rsidR="000C6365">
          <w:rPr>
            <w:rFonts w:asciiTheme="minorEastAsia" w:hAnsiTheme="minorEastAsia" w:cs="Arial" w:hint="eastAsia"/>
            <w:color w:val="454545"/>
            <w:sz w:val="28"/>
            <w:szCs w:val="28"/>
          </w:rPr>
          <w:t>联盟成员</w:t>
        </w:r>
        <w:r w:rsidR="000C6365" w:rsidRPr="00310B72">
          <w:rPr>
            <w:rFonts w:asciiTheme="minorEastAsia" w:hAnsiTheme="minorEastAsia" w:cs="Arial" w:hint="eastAsia"/>
            <w:color w:val="454545"/>
            <w:sz w:val="28"/>
            <w:szCs w:val="28"/>
          </w:rPr>
          <w:t>及其它科技人才与企业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、投资</w:t>
      </w:r>
      <w:ins w:id="33" w:author="媒体工作室 i.Center" w:date="2015-07-28T13:37:00Z">
        <w:r w:rsidR="000C6365">
          <w:rPr>
            <w:rFonts w:asciiTheme="minorEastAsia" w:hAnsiTheme="minorEastAsia" w:cs="Arial" w:hint="eastAsia"/>
            <w:color w:val="454545"/>
            <w:sz w:val="28"/>
            <w:szCs w:val="28"/>
          </w:rPr>
          <w:t>方等各方人士、机构</w:t>
        </w:r>
      </w:ins>
      <w:del w:id="34" w:author="媒体工作室 i.Center" w:date="2015-07-28T13:37:00Z">
        <w:r w:rsidRPr="00310B72" w:rsidDel="000C6365">
          <w:rPr>
            <w:rFonts w:asciiTheme="minorEastAsia" w:hAnsiTheme="minorEastAsia" w:cs="Arial" w:hint="eastAsia"/>
            <w:color w:val="454545"/>
            <w:sz w:val="28"/>
            <w:szCs w:val="28"/>
          </w:rPr>
          <w:delText>公司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之交流平台。</w:t>
      </w:r>
      <w:ins w:id="35" w:author="媒体工作室 i.Center" w:date="2015-07-28T13:37:00Z">
        <w:r w:rsidR="000C6365">
          <w:rPr>
            <w:rFonts w:asciiTheme="minorEastAsia" w:hAnsiTheme="minorEastAsia" w:cs="Arial" w:hint="eastAsia"/>
            <w:color w:val="454545"/>
            <w:sz w:val="28"/>
            <w:szCs w:val="28"/>
          </w:rPr>
          <w:t>该平台的定位、功能设计、服务模式，由</w:t>
        </w:r>
      </w:ins>
      <w:ins w:id="36" w:author="媒体工作室 i.Center" w:date="2015-07-31T22:41:00Z">
        <w:r w:rsidR="00845984">
          <w:rPr>
            <w:rFonts w:asciiTheme="minorEastAsia" w:hAnsiTheme="minorEastAsia" w:cs="Arial" w:hint="eastAsia"/>
            <w:color w:val="454545"/>
            <w:sz w:val="28"/>
            <w:szCs w:val="28"/>
          </w:rPr>
          <w:t>乙方根据甲方提出的需求进行设计，并</w:t>
        </w:r>
      </w:ins>
      <w:ins w:id="37" w:author="媒体工作室 i.Center" w:date="2015-07-28T13:37:00Z">
        <w:r w:rsidR="000C6365">
          <w:rPr>
            <w:rFonts w:asciiTheme="minorEastAsia" w:hAnsiTheme="minorEastAsia" w:cs="Arial" w:hint="eastAsia"/>
            <w:color w:val="454545"/>
            <w:sz w:val="28"/>
            <w:szCs w:val="28"/>
          </w:rPr>
          <w:t>共同探讨决定。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该平台的服</w:t>
      </w:r>
      <w:r>
        <w:rPr>
          <w:rFonts w:asciiTheme="minorEastAsia" w:hAnsiTheme="minorEastAsia" w:cs="Arial" w:hint="eastAsia"/>
          <w:color w:val="454545"/>
          <w:sz w:val="28"/>
          <w:szCs w:val="28"/>
        </w:rPr>
        <w:t>务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功能设置、版块行业分类、技术参数、数据采集、运行模式详见附</w:t>
      </w:r>
      <w:r>
        <w:rPr>
          <w:rFonts w:asciiTheme="minorEastAsia" w:hAnsiTheme="minorEastAsia" w:cs="Arial" w:hint="eastAsia"/>
          <w:color w:val="454545"/>
          <w:sz w:val="28"/>
          <w:szCs w:val="28"/>
        </w:rPr>
        <w:t>件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一。</w:t>
      </w:r>
    </w:p>
    <w:p w14:paraId="57ECBA28" w14:textId="0D11A81B" w:rsidR="00F25CAC" w:rsidRPr="00310B72" w:rsidRDefault="0025568C" w:rsidP="00310B7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10B72">
        <w:rPr>
          <w:rFonts w:asciiTheme="minorEastAsia" w:hAnsiTheme="minorEastAsia" w:hint="eastAsia"/>
          <w:sz w:val="28"/>
          <w:szCs w:val="28"/>
        </w:rPr>
        <w:t>二、</w:t>
      </w:r>
      <w:ins w:id="38" w:author="媒体工作室 i.Center" w:date="2015-07-31T22:39:00Z">
        <w:r w:rsidR="00845984">
          <w:rPr>
            <w:rFonts w:asciiTheme="minorEastAsia" w:hAnsiTheme="minorEastAsia" w:hint="eastAsia"/>
            <w:sz w:val="28"/>
            <w:szCs w:val="28"/>
          </w:rPr>
          <w:t>甲</w:t>
        </w:r>
      </w:ins>
      <w:del w:id="39" w:author="媒体工作室 i.Center" w:date="2015-07-31T22:39:00Z">
        <w:r w:rsidRPr="00310B72" w:rsidDel="00845984">
          <w:rPr>
            <w:rFonts w:asciiTheme="minorEastAsia" w:hAnsiTheme="minorEastAsia" w:hint="eastAsia"/>
            <w:sz w:val="28"/>
            <w:szCs w:val="28"/>
          </w:rPr>
          <w:delText>乙</w:delText>
        </w:r>
      </w:del>
      <w:r w:rsidRPr="00310B72">
        <w:rPr>
          <w:rFonts w:asciiTheme="minorEastAsia" w:hAnsiTheme="minorEastAsia" w:hint="eastAsia"/>
          <w:sz w:val="28"/>
          <w:szCs w:val="28"/>
        </w:rPr>
        <w:t>方</w:t>
      </w:r>
      <w:ins w:id="40" w:author="媒体工作室 i.Center" w:date="2015-07-28T13:38:00Z">
        <w:r w:rsidR="00845984">
          <w:rPr>
            <w:rFonts w:asciiTheme="minorEastAsia" w:hAnsiTheme="minorEastAsia" w:hint="eastAsia"/>
            <w:sz w:val="28"/>
            <w:szCs w:val="28"/>
          </w:rPr>
          <w:t>将为</w:t>
        </w:r>
      </w:ins>
      <w:ins w:id="41" w:author="媒体工作室 i.Center" w:date="2015-07-31T22:39:00Z">
        <w:r w:rsidR="00845984">
          <w:rPr>
            <w:rFonts w:asciiTheme="minorEastAsia" w:hAnsiTheme="minorEastAsia" w:hint="eastAsia"/>
            <w:sz w:val="28"/>
            <w:szCs w:val="28"/>
          </w:rPr>
          <w:t>乙</w:t>
        </w:r>
      </w:ins>
      <w:ins w:id="42" w:author="媒体工作室 i.Center" w:date="2015-07-28T13:38:00Z">
        <w:r w:rsidR="000C6365">
          <w:rPr>
            <w:rFonts w:asciiTheme="minorEastAsia" w:hAnsiTheme="minorEastAsia" w:hint="eastAsia"/>
            <w:sz w:val="28"/>
            <w:szCs w:val="28"/>
          </w:rPr>
          <w:t>方</w:t>
        </w:r>
      </w:ins>
      <w:del w:id="43" w:author="媒体工作室 i.Center" w:date="2015-07-28T13:53:00Z">
        <w:r w:rsidRPr="00310B72" w:rsidDel="00323634">
          <w:rPr>
            <w:rFonts w:asciiTheme="minorEastAsia" w:hAnsiTheme="minorEastAsia" w:hint="eastAsia"/>
            <w:sz w:val="28"/>
            <w:szCs w:val="28"/>
          </w:rPr>
          <w:delText>在清华大学校园内免费提供场所，甲方</w:delText>
        </w:r>
      </w:del>
      <w:r w:rsidRPr="00310B72">
        <w:rPr>
          <w:rFonts w:asciiTheme="minorEastAsia" w:hAnsiTheme="minorEastAsia" w:hint="eastAsia"/>
          <w:sz w:val="28"/>
          <w:szCs w:val="28"/>
        </w:rPr>
        <w:t>组建团队</w:t>
      </w:r>
      <w:ins w:id="44" w:author="媒体工作室 i.Center" w:date="2015-07-28T13:53:00Z">
        <w:r w:rsidR="00323634">
          <w:rPr>
            <w:rFonts w:asciiTheme="minorEastAsia" w:hAnsiTheme="minorEastAsia" w:hint="eastAsia"/>
            <w:sz w:val="28"/>
            <w:szCs w:val="28"/>
          </w:rPr>
          <w:t>、</w:t>
        </w:r>
      </w:ins>
      <w:del w:id="45" w:author="媒体工作室 i.Center" w:date="2015-07-28T13:54:00Z">
        <w:r w:rsidRPr="00310B72" w:rsidDel="00323634">
          <w:rPr>
            <w:rFonts w:asciiTheme="minorEastAsia" w:hAnsiTheme="minorEastAsia" w:hint="eastAsia"/>
            <w:sz w:val="28"/>
            <w:szCs w:val="28"/>
          </w:rPr>
          <w:delText>对该</w:delText>
        </w:r>
      </w:del>
      <w:r w:rsidRPr="00310B72">
        <w:rPr>
          <w:rFonts w:asciiTheme="minorEastAsia" w:hAnsiTheme="minorEastAsia" w:hint="eastAsia"/>
          <w:sz w:val="28"/>
          <w:szCs w:val="28"/>
        </w:rPr>
        <w:t>平台</w:t>
      </w:r>
      <w:r>
        <w:rPr>
          <w:rFonts w:asciiTheme="minorEastAsia" w:hAnsiTheme="minorEastAsia" w:hint="eastAsia"/>
          <w:sz w:val="28"/>
          <w:szCs w:val="28"/>
        </w:rPr>
        <w:t>系统</w:t>
      </w:r>
      <w:ins w:id="46" w:author="媒体工作室 i.Center" w:date="2015-07-28T13:54:00Z">
        <w:r w:rsidR="00323634">
          <w:rPr>
            <w:rFonts w:asciiTheme="minorEastAsia" w:hAnsiTheme="minorEastAsia" w:hint="eastAsia"/>
            <w:sz w:val="28"/>
            <w:szCs w:val="28"/>
          </w:rPr>
          <w:t>开发、</w:t>
        </w:r>
      </w:ins>
      <w:del w:id="47" w:author="媒体工作室 i.Center" w:date="2015-07-28T13:54:00Z">
        <w:r w:rsidRPr="00310B72" w:rsidDel="00323634">
          <w:rPr>
            <w:rFonts w:asciiTheme="minorEastAsia" w:hAnsiTheme="minorEastAsia" w:hint="eastAsia"/>
            <w:sz w:val="28"/>
            <w:szCs w:val="28"/>
          </w:rPr>
          <w:delText>进行独立研发完成并进行</w:delText>
        </w:r>
      </w:del>
      <w:r w:rsidRPr="00310B72">
        <w:rPr>
          <w:rFonts w:asciiTheme="minorEastAsia" w:hAnsiTheme="minorEastAsia" w:hint="eastAsia"/>
          <w:sz w:val="28"/>
          <w:szCs w:val="28"/>
        </w:rPr>
        <w:t>日常</w:t>
      </w:r>
      <w:del w:id="48" w:author="媒体工作室 i.Center" w:date="2015-07-28T13:54:00Z">
        <w:r w:rsidRPr="00310B72" w:rsidDel="00323634">
          <w:rPr>
            <w:rFonts w:asciiTheme="minorEastAsia" w:hAnsiTheme="minorEastAsia" w:hint="eastAsia"/>
            <w:sz w:val="28"/>
            <w:szCs w:val="28"/>
          </w:rPr>
          <w:delText>的</w:delText>
        </w:r>
      </w:del>
      <w:r w:rsidRPr="00310B72">
        <w:rPr>
          <w:rFonts w:asciiTheme="minorEastAsia" w:hAnsiTheme="minorEastAsia" w:hint="eastAsia"/>
          <w:sz w:val="28"/>
          <w:szCs w:val="28"/>
        </w:rPr>
        <w:t>管理及后台维护</w:t>
      </w:r>
      <w:ins w:id="49" w:author="媒体工作室 i.Center" w:date="2015-07-28T13:54:00Z">
        <w:r w:rsidR="00323634">
          <w:rPr>
            <w:rFonts w:asciiTheme="minorEastAsia" w:hAnsiTheme="minorEastAsia" w:hint="eastAsia"/>
            <w:sz w:val="28"/>
            <w:szCs w:val="28"/>
          </w:rPr>
          <w:t>提供必要的支持。同时</w:t>
        </w:r>
      </w:ins>
      <w:ins w:id="50" w:author="媒体工作室 i.Center" w:date="2015-07-31T22:39:00Z">
        <w:r w:rsidR="00845984">
          <w:rPr>
            <w:rFonts w:asciiTheme="minorEastAsia" w:hAnsiTheme="minorEastAsia" w:hint="eastAsia"/>
            <w:sz w:val="28"/>
            <w:szCs w:val="28"/>
          </w:rPr>
          <w:t>甲</w:t>
        </w:r>
      </w:ins>
      <w:ins w:id="51" w:author="媒体工作室 i.Center" w:date="2015-07-28T13:54:00Z">
        <w:r w:rsidR="00323634">
          <w:rPr>
            <w:rFonts w:asciiTheme="minorEastAsia" w:hAnsiTheme="minorEastAsia" w:hint="eastAsia"/>
            <w:sz w:val="28"/>
            <w:szCs w:val="28"/>
          </w:rPr>
          <w:t>方将调动清华大学的相关资源，为平台的</w:t>
        </w:r>
      </w:ins>
      <w:ins w:id="52" w:author="媒体工作室 i.Center" w:date="2015-07-28T13:55:00Z">
        <w:r w:rsidR="00323634">
          <w:rPr>
            <w:rFonts w:asciiTheme="minorEastAsia" w:hAnsiTheme="minorEastAsia" w:hint="eastAsia"/>
            <w:sz w:val="28"/>
            <w:szCs w:val="28"/>
          </w:rPr>
          <w:lastRenderedPageBreak/>
          <w:t>战略定位、</w:t>
        </w:r>
      </w:ins>
      <w:ins w:id="53" w:author="媒体工作室 i.Center" w:date="2015-07-28T13:54:00Z">
        <w:r w:rsidR="00323634">
          <w:rPr>
            <w:rFonts w:asciiTheme="minorEastAsia" w:hAnsiTheme="minorEastAsia" w:hint="eastAsia"/>
            <w:sz w:val="28"/>
            <w:szCs w:val="28"/>
          </w:rPr>
          <w:t>功能设计、先期测试、设计</w:t>
        </w:r>
      </w:ins>
      <w:ins w:id="54" w:author="媒体工作室 i.Center" w:date="2015-07-28T13:55:00Z">
        <w:r w:rsidR="00323634">
          <w:rPr>
            <w:rFonts w:asciiTheme="minorEastAsia" w:hAnsiTheme="minorEastAsia" w:hint="eastAsia"/>
            <w:sz w:val="28"/>
            <w:szCs w:val="28"/>
          </w:rPr>
          <w:t>优化等工作，提供配合与指导</w:t>
        </w:r>
      </w:ins>
      <w:r w:rsidRPr="00310B72">
        <w:rPr>
          <w:rFonts w:asciiTheme="minorEastAsia" w:hAnsiTheme="minorEastAsia" w:hint="eastAsia"/>
          <w:sz w:val="28"/>
          <w:szCs w:val="28"/>
        </w:rPr>
        <w:t>。</w:t>
      </w:r>
      <w:del w:id="55" w:author="媒体工作室 i.Center" w:date="2015-07-28T13:55:00Z">
        <w:r w:rsidRPr="00310B72" w:rsidDel="00323634">
          <w:rPr>
            <w:rFonts w:asciiTheme="minorEastAsia" w:hAnsiTheme="minorEastAsia" w:hint="eastAsia"/>
            <w:sz w:val="28"/>
            <w:szCs w:val="28"/>
          </w:rPr>
          <w:delText>但是</w:delText>
        </w:r>
      </w:del>
      <w:del w:id="56" w:author="媒体工作室 i.Center" w:date="2015-07-31T22:39:00Z">
        <w:r w:rsidRPr="00310B72" w:rsidDel="00845984">
          <w:rPr>
            <w:rFonts w:asciiTheme="minorEastAsia" w:hAnsiTheme="minorEastAsia" w:hint="eastAsia"/>
            <w:sz w:val="28"/>
            <w:szCs w:val="28"/>
          </w:rPr>
          <w:delText>甲</w:delText>
        </w:r>
      </w:del>
      <w:ins w:id="57" w:author="媒体工作室 i.Center" w:date="2015-07-31T22:39:00Z">
        <w:r w:rsidR="00845984">
          <w:rPr>
            <w:rFonts w:asciiTheme="minorEastAsia" w:hAnsiTheme="minorEastAsia" w:hint="eastAsia"/>
            <w:sz w:val="28"/>
            <w:szCs w:val="28"/>
          </w:rPr>
          <w:t>乙</w:t>
        </w:r>
      </w:ins>
      <w:r w:rsidRPr="00310B72">
        <w:rPr>
          <w:rFonts w:asciiTheme="minorEastAsia" w:hAnsiTheme="minorEastAsia" w:hint="eastAsia"/>
          <w:sz w:val="28"/>
          <w:szCs w:val="28"/>
        </w:rPr>
        <w:t>方</w:t>
      </w:r>
      <w:ins w:id="58" w:author="媒体工作室 i.Center" w:date="2015-07-31T22:44:00Z">
        <w:r w:rsidR="004529A6">
          <w:rPr>
            <w:rFonts w:asciiTheme="minorEastAsia" w:hAnsiTheme="minorEastAsia" w:hint="eastAsia"/>
            <w:sz w:val="28"/>
            <w:szCs w:val="28"/>
          </w:rPr>
          <w:t>将</w:t>
        </w:r>
      </w:ins>
      <w:r w:rsidRPr="00310B72">
        <w:rPr>
          <w:rFonts w:asciiTheme="minorEastAsia" w:hAnsiTheme="minorEastAsia" w:hint="eastAsia"/>
          <w:sz w:val="28"/>
          <w:szCs w:val="28"/>
        </w:rPr>
        <w:t>组建</w:t>
      </w:r>
      <w:del w:id="59" w:author="媒体工作室 i.Center" w:date="2015-07-31T22:44:00Z">
        <w:r w:rsidRPr="00310B72" w:rsidDel="004529A6">
          <w:rPr>
            <w:rFonts w:asciiTheme="minorEastAsia" w:hAnsiTheme="minorEastAsia" w:hint="eastAsia"/>
            <w:sz w:val="28"/>
            <w:szCs w:val="28"/>
          </w:rPr>
          <w:delText>的</w:delText>
        </w:r>
      </w:del>
      <w:ins w:id="60" w:author="媒体工作室 i.Center" w:date="2015-07-28T13:55:00Z">
        <w:r w:rsidR="00323634">
          <w:rPr>
            <w:rFonts w:asciiTheme="minorEastAsia" w:hAnsiTheme="minorEastAsia" w:hint="eastAsia"/>
            <w:sz w:val="28"/>
            <w:szCs w:val="28"/>
          </w:rPr>
          <w:t>运维</w:t>
        </w:r>
      </w:ins>
      <w:r w:rsidRPr="00310B72">
        <w:rPr>
          <w:rFonts w:asciiTheme="minorEastAsia" w:hAnsiTheme="minorEastAsia" w:hint="eastAsia"/>
          <w:sz w:val="28"/>
          <w:szCs w:val="28"/>
        </w:rPr>
        <w:t>团队</w:t>
      </w:r>
      <w:ins w:id="61" w:author="媒体工作室 i.Center" w:date="2015-07-31T22:44:00Z">
        <w:r w:rsidR="004529A6">
          <w:rPr>
            <w:rFonts w:asciiTheme="minorEastAsia" w:hAnsiTheme="minorEastAsia" w:hint="eastAsia"/>
            <w:sz w:val="28"/>
            <w:szCs w:val="28"/>
          </w:rPr>
          <w:t>，长期支持“创客教育基地联盟服务平台”的运转</w:t>
        </w:r>
      </w:ins>
      <w:ins w:id="62" w:author="媒体工作室 i.Center" w:date="2015-07-31T22:45:00Z">
        <w:r w:rsidR="004529A6">
          <w:rPr>
            <w:rFonts w:asciiTheme="minorEastAsia" w:hAnsiTheme="minorEastAsia" w:hint="eastAsia"/>
            <w:sz w:val="28"/>
            <w:szCs w:val="28"/>
          </w:rPr>
          <w:t>，在平台运行中遇到问题时，及时安排解决，并据此持续优化改进平台功能。在乙方组建的运维团队中，</w:t>
        </w:r>
      </w:ins>
      <w:del w:id="63" w:author="媒体工作室 i.Center" w:date="2015-07-31T22:44:00Z">
        <w:r w:rsidRPr="00310B72" w:rsidDel="004529A6">
          <w:rPr>
            <w:rFonts w:asciiTheme="minorEastAsia" w:hAnsiTheme="minorEastAsia" w:hint="eastAsia"/>
            <w:sz w:val="28"/>
            <w:szCs w:val="28"/>
          </w:rPr>
          <w:delText>中</w:delText>
        </w:r>
      </w:del>
      <w:del w:id="64" w:author="媒体工作室 i.Center" w:date="2015-07-31T22:45:00Z">
        <w:r w:rsidRPr="00310B72" w:rsidDel="004529A6">
          <w:rPr>
            <w:rFonts w:asciiTheme="minorEastAsia" w:hAnsiTheme="minorEastAsia" w:hint="eastAsia"/>
            <w:sz w:val="28"/>
            <w:szCs w:val="28"/>
          </w:rPr>
          <w:delText>，</w:delText>
        </w:r>
      </w:del>
      <w:del w:id="65" w:author="媒体工作室 i.Center" w:date="2015-07-31T22:39:00Z">
        <w:r w:rsidRPr="00310B72" w:rsidDel="00845984">
          <w:rPr>
            <w:rFonts w:asciiTheme="minorEastAsia" w:hAnsiTheme="minorEastAsia" w:hint="eastAsia"/>
            <w:sz w:val="28"/>
            <w:szCs w:val="28"/>
          </w:rPr>
          <w:delText>乙方亦需派驻人员</w:delText>
        </w:r>
      </w:del>
      <w:ins w:id="66" w:author="媒体工作室 i.Center" w:date="2015-07-31T22:39:00Z">
        <w:r w:rsidR="00845984">
          <w:rPr>
            <w:rFonts w:asciiTheme="minorEastAsia" w:hAnsiTheme="minorEastAsia" w:hint="eastAsia"/>
            <w:sz w:val="28"/>
            <w:szCs w:val="28"/>
          </w:rPr>
          <w:t>甲</w:t>
        </w:r>
        <w:r w:rsidR="00845984" w:rsidRPr="00310B72">
          <w:rPr>
            <w:rFonts w:asciiTheme="minorEastAsia" w:hAnsiTheme="minorEastAsia" w:hint="eastAsia"/>
            <w:sz w:val="28"/>
            <w:szCs w:val="28"/>
          </w:rPr>
          <w:t>方亦需派驻人员</w:t>
        </w:r>
      </w:ins>
      <w:r w:rsidRPr="00310B72">
        <w:rPr>
          <w:rFonts w:asciiTheme="minorEastAsia" w:hAnsiTheme="minorEastAsia" w:hint="eastAsia"/>
          <w:sz w:val="28"/>
          <w:szCs w:val="28"/>
        </w:rPr>
        <w:t>参与，并担任重要的职位。</w:t>
      </w:r>
    </w:p>
    <w:p w14:paraId="2FAE7815" w14:textId="672859EC" w:rsidR="00E63BAB" w:rsidRPr="00310B72" w:rsidDel="00845984" w:rsidRDefault="0025568C" w:rsidP="00310B72">
      <w:pPr>
        <w:ind w:firstLineChars="200" w:firstLine="560"/>
        <w:rPr>
          <w:del w:id="67" w:author="媒体工作室 i.Center" w:date="2015-07-31T22:40:00Z"/>
          <w:rFonts w:asciiTheme="minorEastAsia" w:hAnsiTheme="minorEastAsia"/>
          <w:sz w:val="28"/>
          <w:szCs w:val="28"/>
        </w:rPr>
      </w:pPr>
      <w:del w:id="68" w:author="媒体工作室 i.Center" w:date="2015-07-31T22:40:00Z">
        <w:r w:rsidRPr="00310B72" w:rsidDel="00845984">
          <w:rPr>
            <w:rFonts w:asciiTheme="minorEastAsia" w:hAnsiTheme="minorEastAsia" w:hint="eastAsia"/>
            <w:sz w:val="28"/>
            <w:szCs w:val="28"/>
          </w:rPr>
          <w:delText>三、该平台系统为公益性的交流平台项目，但不排除将来</w:delText>
        </w:r>
      </w:del>
      <w:del w:id="69" w:author="媒体工作室 i.Center" w:date="2015-07-28T13:56:00Z">
        <w:r w:rsidRPr="00310B72" w:rsidDel="00323634">
          <w:rPr>
            <w:rFonts w:asciiTheme="minorEastAsia" w:hAnsiTheme="minorEastAsia" w:hint="eastAsia"/>
            <w:sz w:val="28"/>
            <w:szCs w:val="28"/>
          </w:rPr>
          <w:delText>对研发项目产业化</w:delText>
        </w:r>
        <w:r w:rsidRPr="00310B72" w:rsidDel="00CB063C">
          <w:rPr>
            <w:rFonts w:asciiTheme="minorEastAsia" w:hAnsiTheme="minorEastAsia" w:hint="eastAsia"/>
            <w:sz w:val="28"/>
            <w:szCs w:val="28"/>
          </w:rPr>
          <w:delText>过程中会</w:delText>
        </w:r>
      </w:del>
      <w:del w:id="70" w:author="媒体工作室 i.Center" w:date="2015-07-31T22:40:00Z">
        <w:r w:rsidRPr="00310B72" w:rsidDel="00845984">
          <w:rPr>
            <w:rFonts w:asciiTheme="minorEastAsia" w:hAnsiTheme="minorEastAsia" w:hint="eastAsia"/>
            <w:sz w:val="28"/>
            <w:szCs w:val="28"/>
          </w:rPr>
          <w:delText>产生相关收益。</w:delText>
        </w:r>
      </w:del>
    </w:p>
    <w:p w14:paraId="53419884" w14:textId="7279E08B" w:rsidR="004D00D0" w:rsidRPr="00310B72" w:rsidDel="00845984" w:rsidRDefault="0025568C" w:rsidP="005911EA">
      <w:pPr>
        <w:ind w:firstLineChars="150" w:firstLine="420"/>
        <w:rPr>
          <w:del w:id="71" w:author="媒体工作室 i.Center" w:date="2015-07-31T22:39:00Z"/>
          <w:rFonts w:asciiTheme="minorEastAsia" w:hAnsiTheme="minorEastAsia"/>
          <w:sz w:val="28"/>
          <w:szCs w:val="28"/>
        </w:rPr>
      </w:pPr>
      <w:del w:id="72" w:author="媒体工作室 i.Center" w:date="2015-07-31T22:39:00Z">
        <w:r w:rsidRPr="00310B72" w:rsidDel="00845984">
          <w:rPr>
            <w:rFonts w:asciiTheme="minorEastAsia" w:hAnsiTheme="minorEastAsia" w:hint="eastAsia"/>
            <w:sz w:val="28"/>
            <w:szCs w:val="28"/>
          </w:rPr>
          <w:delText>对于进</w:delText>
        </w:r>
        <w:r w:rsidDel="00845984">
          <w:rPr>
            <w:rFonts w:asciiTheme="minorEastAsia" w:hAnsiTheme="minorEastAsia" w:hint="eastAsia"/>
            <w:sz w:val="28"/>
            <w:szCs w:val="28"/>
          </w:rPr>
          <w:delText>入</w:delText>
        </w:r>
        <w:r w:rsidRPr="00310B72" w:rsidDel="00845984">
          <w:rPr>
            <w:rFonts w:asciiTheme="minorEastAsia" w:hAnsiTheme="minorEastAsia" w:cs="Arial" w:hint="eastAsia"/>
            <w:color w:val="454545"/>
            <w:sz w:val="28"/>
            <w:szCs w:val="28"/>
          </w:rPr>
          <w:delText>“创客联盟服务平台”系统的乙方研发项目，甲方</w:delText>
        </w:r>
      </w:del>
      <w:del w:id="73" w:author="媒体工作室 i.Center" w:date="2015-07-28T13:57:00Z">
        <w:r w:rsidRPr="00310B72" w:rsidDel="00CB063C">
          <w:rPr>
            <w:rFonts w:asciiTheme="minorEastAsia" w:hAnsiTheme="minorEastAsia" w:cs="Arial" w:hint="eastAsia"/>
            <w:color w:val="454545"/>
            <w:sz w:val="28"/>
            <w:szCs w:val="28"/>
          </w:rPr>
          <w:delText>有</w:delText>
        </w:r>
      </w:del>
      <w:del w:id="74" w:author="媒体工作室 i.Center" w:date="2015-07-31T22:39:00Z">
        <w:r w:rsidRPr="00310B72" w:rsidDel="00845984">
          <w:rPr>
            <w:rFonts w:asciiTheme="minorEastAsia" w:hAnsiTheme="minorEastAsia" w:cs="Arial" w:hint="eastAsia"/>
            <w:color w:val="454545"/>
            <w:sz w:val="28"/>
            <w:szCs w:val="28"/>
          </w:rPr>
          <w:delText>优先</w:delText>
        </w:r>
        <w:r w:rsidDel="00845984">
          <w:rPr>
            <w:rFonts w:asciiTheme="minorEastAsia" w:hAnsiTheme="minorEastAsia" w:cs="Arial" w:hint="eastAsia"/>
            <w:color w:val="454545"/>
            <w:sz w:val="28"/>
            <w:szCs w:val="28"/>
          </w:rPr>
          <w:delText>购买权</w:delText>
        </w:r>
      </w:del>
      <w:del w:id="75" w:author="媒体工作室 i.Center" w:date="2015-07-28T13:58:00Z">
        <w:r w:rsidDel="00CB063C">
          <w:rPr>
            <w:rFonts w:asciiTheme="minorEastAsia" w:hAnsiTheme="minorEastAsia" w:cs="Arial" w:hint="eastAsia"/>
            <w:color w:val="454545"/>
            <w:sz w:val="28"/>
            <w:szCs w:val="28"/>
          </w:rPr>
          <w:delText>或使用</w:delText>
        </w:r>
        <w:r w:rsidRPr="00310B72" w:rsidDel="00CB063C">
          <w:rPr>
            <w:rFonts w:asciiTheme="minorEastAsia" w:hAnsiTheme="minorEastAsia" w:cs="Arial" w:hint="eastAsia"/>
            <w:color w:val="454545"/>
            <w:sz w:val="28"/>
            <w:szCs w:val="28"/>
          </w:rPr>
          <w:delText>权</w:delText>
        </w:r>
      </w:del>
      <w:del w:id="76" w:author="媒体工作室 i.Center" w:date="2015-07-31T22:39:00Z">
        <w:r w:rsidDel="00845984">
          <w:rPr>
            <w:rFonts w:asciiTheme="minorEastAsia" w:hAnsiTheme="minorEastAsia" w:cs="Arial" w:hint="eastAsia"/>
            <w:color w:val="454545"/>
            <w:sz w:val="28"/>
            <w:szCs w:val="28"/>
          </w:rPr>
          <w:delText>，并</w:delText>
        </w:r>
      </w:del>
      <w:del w:id="77" w:author="媒体工作室 i.Center" w:date="2015-07-28T13:58:00Z">
        <w:r w:rsidRPr="00310B72" w:rsidDel="00CB063C">
          <w:rPr>
            <w:rFonts w:asciiTheme="minorEastAsia" w:hAnsiTheme="minorEastAsia" w:cs="Arial" w:hint="eastAsia"/>
            <w:color w:val="454545"/>
            <w:sz w:val="28"/>
            <w:szCs w:val="28"/>
          </w:rPr>
          <w:delText>对其进行</w:delText>
        </w:r>
      </w:del>
      <w:del w:id="78" w:author="媒体工作室 i.Center" w:date="2015-07-31T22:39:00Z">
        <w:r w:rsidRPr="00310B72" w:rsidDel="00845984">
          <w:rPr>
            <w:rFonts w:asciiTheme="minorEastAsia" w:hAnsiTheme="minorEastAsia" w:cs="Arial" w:hint="eastAsia"/>
            <w:color w:val="454545"/>
            <w:sz w:val="28"/>
            <w:szCs w:val="28"/>
          </w:rPr>
          <w:delText>产业化。</w:delText>
        </w:r>
      </w:del>
    </w:p>
    <w:p w14:paraId="441289F4" w14:textId="77777777" w:rsidR="004529A6" w:rsidRDefault="0025568C" w:rsidP="004529A6">
      <w:pPr>
        <w:ind w:firstLineChars="200" w:firstLine="560"/>
        <w:rPr>
          <w:ins w:id="79" w:author="媒体工作室 i.Center" w:date="2015-07-31T22:49:00Z"/>
          <w:rFonts w:asciiTheme="minorEastAsia" w:hAnsiTheme="minorEastAsia" w:cs="Arial" w:hint="eastAsia"/>
          <w:color w:val="454545"/>
          <w:sz w:val="28"/>
          <w:szCs w:val="28"/>
        </w:rPr>
      </w:pPr>
      <w:del w:id="80" w:author="媒体工作室 i.Center" w:date="2015-07-31T22:40:00Z">
        <w:r w:rsidRPr="00310B72" w:rsidDel="00845984">
          <w:rPr>
            <w:rFonts w:asciiTheme="minorEastAsia" w:hAnsiTheme="minorEastAsia" w:hint="eastAsia"/>
            <w:sz w:val="28"/>
            <w:szCs w:val="28"/>
          </w:rPr>
          <w:delText>四</w:delText>
        </w:r>
      </w:del>
      <w:ins w:id="81" w:author="媒体工作室 i.Center" w:date="2015-07-31T22:40:00Z">
        <w:r w:rsidR="00845984">
          <w:rPr>
            <w:rFonts w:asciiTheme="minorEastAsia" w:hAnsiTheme="minorEastAsia" w:hint="eastAsia"/>
            <w:sz w:val="28"/>
            <w:szCs w:val="28"/>
          </w:rPr>
          <w:t>三</w:t>
        </w:r>
      </w:ins>
      <w:r w:rsidRPr="00310B72">
        <w:rPr>
          <w:rFonts w:asciiTheme="minorEastAsia" w:hAnsiTheme="minorEastAsia" w:hint="eastAsia"/>
          <w:sz w:val="28"/>
          <w:szCs w:val="28"/>
        </w:rPr>
        <w:t>、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“创客</w:t>
      </w:r>
      <w:ins w:id="82" w:author="媒体工作室 i.Center" w:date="2015-07-28T13:59:00Z">
        <w:r w:rsidR="00CB063C">
          <w:rPr>
            <w:rFonts w:asciiTheme="minorEastAsia" w:hAnsiTheme="minorEastAsia" w:cs="Arial" w:hint="eastAsia"/>
            <w:color w:val="454545"/>
            <w:sz w:val="28"/>
            <w:szCs w:val="28"/>
          </w:rPr>
          <w:t>教育基地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联盟服务平台”系统建成后，</w:t>
      </w:r>
      <w:ins w:id="83" w:author="媒体工作室 i.Center" w:date="2015-07-31T22:46:00Z">
        <w:r w:rsidR="004529A6">
          <w:rPr>
            <w:rFonts w:asciiTheme="minorEastAsia" w:hAnsiTheme="minorEastAsia" w:cs="Arial" w:hint="eastAsia"/>
            <w:color w:val="454545"/>
            <w:sz w:val="28"/>
            <w:szCs w:val="28"/>
          </w:rPr>
          <w:t>乙方应</w:t>
        </w:r>
      </w:ins>
      <w:ins w:id="84" w:author="媒体工作室 i.Center" w:date="2015-07-31T22:48:00Z">
        <w:r w:rsidR="004529A6">
          <w:rPr>
            <w:rFonts w:asciiTheme="minorEastAsia" w:hAnsiTheme="minorEastAsia" w:cs="Arial" w:hint="eastAsia"/>
            <w:color w:val="454545"/>
            <w:sz w:val="28"/>
            <w:szCs w:val="28"/>
          </w:rPr>
          <w:t>组织产业资源，作为平台中的重要组成部分</w:t>
        </w:r>
      </w:ins>
      <w:ins w:id="85" w:author="媒体工作室 i.Center" w:date="2015-07-31T22:49:00Z">
        <w:r w:rsidR="004529A6">
          <w:rPr>
            <w:rFonts w:asciiTheme="minorEastAsia" w:hAnsiTheme="minorEastAsia" w:cs="Arial" w:hint="eastAsia"/>
            <w:color w:val="454545"/>
            <w:sz w:val="28"/>
            <w:szCs w:val="28"/>
          </w:rPr>
          <w:t>。同时甲方保留将其他各类社会</w:t>
        </w:r>
      </w:ins>
      <w:ins w:id="86" w:author="媒体工作室 i.Center" w:date="2015-07-31T22:46:00Z">
        <w:r w:rsidR="004529A6">
          <w:rPr>
            <w:rFonts w:asciiTheme="minorEastAsia" w:hAnsiTheme="minorEastAsia" w:cs="Arial" w:hint="eastAsia"/>
            <w:color w:val="454545"/>
            <w:sz w:val="28"/>
            <w:szCs w:val="28"/>
          </w:rPr>
          <w:t>资源</w:t>
        </w:r>
      </w:ins>
      <w:ins w:id="87" w:author="媒体工作室 i.Center" w:date="2015-07-31T22:49:00Z">
        <w:r w:rsidR="004529A6">
          <w:rPr>
            <w:rFonts w:asciiTheme="minorEastAsia" w:hAnsiTheme="minorEastAsia" w:cs="Arial" w:hint="eastAsia"/>
            <w:color w:val="454545"/>
            <w:sz w:val="28"/>
            <w:szCs w:val="28"/>
          </w:rPr>
          <w:t>引入平台的权利</w:t>
        </w:r>
      </w:ins>
      <w:ins w:id="88" w:author="媒体工作室 i.Center" w:date="2015-07-31T22:46:00Z">
        <w:r w:rsidR="004529A6">
          <w:rPr>
            <w:rFonts w:asciiTheme="minorEastAsia" w:hAnsiTheme="minorEastAsia" w:cs="Arial" w:hint="eastAsia"/>
            <w:color w:val="454545"/>
            <w:sz w:val="28"/>
            <w:szCs w:val="28"/>
          </w:rPr>
          <w:t>。</w:t>
        </w:r>
      </w:ins>
      <w:ins w:id="89" w:author="媒体工作室 i.Center" w:date="2015-07-31T22:49:00Z">
        <w:r w:rsidR="004529A6">
          <w:rPr>
            <w:rFonts w:asciiTheme="minorEastAsia" w:hAnsiTheme="minorEastAsia" w:cs="Arial" w:hint="eastAsia"/>
            <w:color w:val="454545"/>
            <w:sz w:val="28"/>
            <w:szCs w:val="28"/>
          </w:rPr>
          <w:t>平台建成后，</w:t>
        </w:r>
      </w:ins>
      <w:del w:id="90" w:author="媒体工作室 i.Center" w:date="2015-07-31T22:42:00Z">
        <w:r w:rsidRPr="00310B72" w:rsidDel="004529A6">
          <w:rPr>
            <w:rFonts w:asciiTheme="minorEastAsia" w:hAnsiTheme="minorEastAsia" w:cs="Arial" w:hint="eastAsia"/>
            <w:color w:val="454545"/>
            <w:sz w:val="28"/>
            <w:szCs w:val="28"/>
          </w:rPr>
          <w:delText>乙方应当将其视为其科研项</w:delText>
        </w:r>
      </w:del>
      <w:ins w:id="91" w:author="媒体工作室 i.Center" w:date="2015-07-31T22:42:00Z">
        <w:r w:rsidR="004529A6">
          <w:rPr>
            <w:rFonts w:asciiTheme="minorEastAsia" w:hAnsiTheme="minorEastAsia" w:cs="Arial" w:hint="eastAsia"/>
            <w:color w:val="454545"/>
            <w:sz w:val="28"/>
            <w:szCs w:val="28"/>
          </w:rPr>
          <w:t>甲</w:t>
        </w:r>
        <w:r w:rsidR="004529A6" w:rsidRPr="00310B72">
          <w:rPr>
            <w:rFonts w:asciiTheme="minorEastAsia" w:hAnsiTheme="minorEastAsia" w:cs="Arial" w:hint="eastAsia"/>
            <w:color w:val="454545"/>
            <w:sz w:val="28"/>
            <w:szCs w:val="28"/>
          </w:rPr>
          <w:t>方应当将其视为其科研项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目产业化</w:t>
      </w:r>
      <w:del w:id="92" w:author="媒体工作室 i.Center" w:date="2015-07-31T22:42:00Z">
        <w:r w:rsidRPr="00310B72" w:rsidDel="004529A6">
          <w:rPr>
            <w:rFonts w:asciiTheme="minorEastAsia" w:hAnsiTheme="minorEastAsia" w:cs="Arial" w:hint="eastAsia"/>
            <w:color w:val="454545"/>
            <w:sz w:val="28"/>
            <w:szCs w:val="28"/>
          </w:rPr>
          <w:delText>最主要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的</w:t>
      </w:r>
      <w:ins w:id="93" w:author="媒体工作室 i.Center" w:date="2015-07-31T22:42:00Z">
        <w:r w:rsidR="004529A6">
          <w:rPr>
            <w:rFonts w:asciiTheme="minorEastAsia" w:hAnsiTheme="minorEastAsia" w:cs="Arial" w:hint="eastAsia"/>
            <w:color w:val="454545"/>
            <w:sz w:val="28"/>
            <w:szCs w:val="28"/>
          </w:rPr>
          <w:t>重要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载体，在</w:t>
      </w:r>
      <w:ins w:id="94" w:author="媒体工作室 i.Center" w:date="2015-07-31T22:42:00Z">
        <w:r w:rsidR="004529A6">
          <w:rPr>
            <w:rFonts w:asciiTheme="minorEastAsia" w:hAnsiTheme="minorEastAsia" w:cs="Arial" w:hint="eastAsia"/>
            <w:color w:val="454545"/>
            <w:sz w:val="28"/>
            <w:szCs w:val="28"/>
          </w:rPr>
          <w:t>甲</w:t>
        </w:r>
      </w:ins>
      <w:del w:id="95" w:author="媒体工作室 i.Center" w:date="2015-07-31T22:42:00Z">
        <w:r w:rsidRPr="00310B72" w:rsidDel="004529A6">
          <w:rPr>
            <w:rFonts w:asciiTheme="minorEastAsia" w:hAnsiTheme="minorEastAsia" w:cs="Arial" w:hint="eastAsia"/>
            <w:color w:val="454545"/>
            <w:sz w:val="28"/>
            <w:szCs w:val="28"/>
          </w:rPr>
          <w:delText>乙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方的</w:t>
      </w:r>
      <w:ins w:id="96" w:author="媒体工作室 i.Center" w:date="2015-07-28T13:59:00Z">
        <w:r w:rsidR="00CB063C">
          <w:rPr>
            <w:rFonts w:asciiTheme="minorEastAsia" w:hAnsiTheme="minorEastAsia" w:cs="Arial" w:hint="eastAsia"/>
            <w:color w:val="454545"/>
            <w:sz w:val="28"/>
            <w:szCs w:val="28"/>
          </w:rPr>
          <w:t>创新创业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教学</w:t>
      </w:r>
      <w:ins w:id="97" w:author="媒体工作室 i.Center" w:date="2015-07-28T13:59:00Z">
        <w:r w:rsidR="00CB063C">
          <w:rPr>
            <w:rFonts w:asciiTheme="minorEastAsia" w:hAnsiTheme="minorEastAsia" w:cs="Arial" w:hint="eastAsia"/>
            <w:color w:val="454545"/>
            <w:sz w:val="28"/>
            <w:szCs w:val="28"/>
          </w:rPr>
          <w:t>活动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中</w:t>
      </w:r>
      <w:del w:id="98" w:author="媒体工作室 i.Center" w:date="2015-07-28T13:59:00Z">
        <w:r w:rsidRPr="00310B72" w:rsidDel="00CB063C">
          <w:rPr>
            <w:rFonts w:asciiTheme="minorEastAsia" w:hAnsiTheme="minorEastAsia" w:cs="Arial" w:hint="eastAsia"/>
            <w:color w:val="454545"/>
            <w:sz w:val="28"/>
            <w:szCs w:val="28"/>
          </w:rPr>
          <w:delText>应当</w:delText>
        </w:r>
      </w:del>
      <w:ins w:id="99" w:author="媒体工作室 i.Center" w:date="2015-07-28T13:59:00Z">
        <w:r w:rsidR="00CB063C">
          <w:rPr>
            <w:rFonts w:asciiTheme="minorEastAsia" w:hAnsiTheme="minorEastAsia" w:cs="Arial" w:hint="eastAsia"/>
            <w:color w:val="454545"/>
            <w:sz w:val="28"/>
            <w:szCs w:val="28"/>
          </w:rPr>
          <w:t>积极进行</w:t>
        </w:r>
      </w:ins>
      <w:del w:id="100" w:author="媒体工作室 i.Center" w:date="2015-07-28T13:59:00Z">
        <w:r w:rsidRPr="00310B72" w:rsidDel="00CB063C">
          <w:rPr>
            <w:rFonts w:asciiTheme="minorEastAsia" w:hAnsiTheme="minorEastAsia" w:cs="Arial" w:hint="eastAsia"/>
            <w:color w:val="454545"/>
            <w:sz w:val="28"/>
            <w:szCs w:val="28"/>
          </w:rPr>
          <w:delText>大力</w:delText>
        </w:r>
      </w:del>
      <w:ins w:id="101" w:author="媒体工作室 i.Center" w:date="2015-07-31T22:42:00Z">
        <w:r w:rsidR="004529A6">
          <w:rPr>
            <w:rFonts w:asciiTheme="minorEastAsia" w:hAnsiTheme="minorEastAsia" w:cs="Arial" w:hint="eastAsia"/>
            <w:color w:val="454545"/>
            <w:sz w:val="28"/>
            <w:szCs w:val="28"/>
          </w:rPr>
          <w:t>采用</w:t>
        </w:r>
      </w:ins>
      <w:del w:id="102" w:author="媒体工作室 i.Center" w:date="2015-07-31T22:42:00Z">
        <w:r w:rsidRPr="00310B72" w:rsidDel="004529A6">
          <w:rPr>
            <w:rFonts w:asciiTheme="minorEastAsia" w:hAnsiTheme="minorEastAsia" w:cs="Arial" w:hint="eastAsia"/>
            <w:color w:val="454545"/>
            <w:sz w:val="28"/>
            <w:szCs w:val="28"/>
          </w:rPr>
          <w:delText>宣传</w:delText>
        </w:r>
      </w:del>
      <w:del w:id="103" w:author="媒体工作室 i.Center" w:date="2015-07-31T22:43:00Z">
        <w:r w:rsidRPr="00310B72" w:rsidDel="004529A6">
          <w:rPr>
            <w:rFonts w:asciiTheme="minorEastAsia" w:hAnsiTheme="minorEastAsia" w:cs="Arial" w:hint="eastAsia"/>
            <w:color w:val="454545"/>
            <w:sz w:val="28"/>
            <w:szCs w:val="28"/>
          </w:rPr>
          <w:delText>，并引导</w:delText>
        </w:r>
      </w:del>
      <w:del w:id="104" w:author="媒体工作室 i.Center" w:date="2015-07-31T22:42:00Z">
        <w:r w:rsidRPr="00310B72" w:rsidDel="004529A6">
          <w:rPr>
            <w:rFonts w:asciiTheme="minorEastAsia" w:hAnsiTheme="minorEastAsia" w:cs="Arial" w:hint="eastAsia"/>
            <w:color w:val="454545"/>
            <w:sz w:val="28"/>
            <w:szCs w:val="28"/>
          </w:rPr>
          <w:delText>乙</w:delText>
        </w:r>
      </w:del>
      <w:del w:id="105" w:author="媒体工作室 i.Center" w:date="2015-07-31T22:43:00Z">
        <w:r w:rsidRPr="00310B72" w:rsidDel="004529A6">
          <w:rPr>
            <w:rFonts w:asciiTheme="minorEastAsia" w:hAnsiTheme="minorEastAsia" w:cs="Arial" w:hint="eastAsia"/>
            <w:color w:val="454545"/>
            <w:sz w:val="28"/>
            <w:szCs w:val="28"/>
          </w:rPr>
          <w:delText>方（</w:delText>
        </w:r>
      </w:del>
      <w:del w:id="106" w:author="媒体工作室 i.Center" w:date="2015-07-28T14:05:00Z">
        <w:r w:rsidRPr="00310B72" w:rsidDel="00CA25AD">
          <w:rPr>
            <w:rFonts w:asciiTheme="minorEastAsia" w:hAnsiTheme="minorEastAsia" w:cs="Arial" w:hint="eastAsia"/>
            <w:color w:val="454545"/>
            <w:sz w:val="28"/>
            <w:szCs w:val="28"/>
          </w:rPr>
          <w:delText>含</w:delText>
        </w:r>
      </w:del>
      <w:del w:id="107" w:author="媒体工作室 i.Center" w:date="2015-07-31T22:43:00Z">
        <w:r w:rsidRPr="00310B72" w:rsidDel="004529A6">
          <w:rPr>
            <w:rFonts w:asciiTheme="minorEastAsia" w:hAnsiTheme="minorEastAsia" w:cs="Arial" w:hint="eastAsia"/>
            <w:color w:val="454545"/>
            <w:sz w:val="28"/>
            <w:szCs w:val="28"/>
          </w:rPr>
          <w:delText>清华大学其它院系）师生进入该平台系统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。（详细计划详见附件二</w:t>
      </w:r>
      <w:ins w:id="108" w:author="媒体工作室 i.Center" w:date="2015-07-28T14:05:00Z">
        <w:r w:rsidR="00CA25AD">
          <w:rPr>
            <w:rFonts w:asciiTheme="minorEastAsia" w:hAnsiTheme="minorEastAsia" w:cs="Arial" w:hint="eastAsia"/>
            <w:color w:val="454545"/>
            <w:sz w:val="28"/>
            <w:szCs w:val="28"/>
          </w:rPr>
          <w:t>）</w:t>
        </w:r>
      </w:ins>
    </w:p>
    <w:p w14:paraId="1684E675" w14:textId="6839DE63" w:rsidR="00817906" w:rsidRPr="004529A6" w:rsidRDefault="004529A6" w:rsidP="004529A6">
      <w:pPr>
        <w:ind w:firstLineChars="200" w:firstLine="560"/>
        <w:rPr>
          <w:rFonts w:asciiTheme="minorEastAsia" w:hAnsiTheme="minorEastAsia" w:cs="Arial"/>
          <w:color w:val="454545"/>
          <w:sz w:val="28"/>
          <w:szCs w:val="28"/>
          <w:rPrChange w:id="109" w:author="媒体工作室 i.Center" w:date="2015-07-31T22:48:00Z">
            <w:rPr>
              <w:rFonts w:asciiTheme="minorEastAsia" w:hAnsiTheme="minorEastAsia" w:cs="Arial"/>
              <w:color w:val="FF0000"/>
              <w:sz w:val="28"/>
              <w:szCs w:val="28"/>
            </w:rPr>
          </w:rPrChange>
        </w:rPr>
      </w:pPr>
      <w:ins w:id="110" w:author="媒体工作室 i.Center" w:date="2015-07-31T22:49:00Z">
        <w:r>
          <w:rPr>
            <w:rFonts w:asciiTheme="minorEastAsia" w:hAnsiTheme="minorEastAsia" w:cs="Arial" w:hint="eastAsia"/>
            <w:color w:val="454545"/>
            <w:sz w:val="28"/>
            <w:szCs w:val="28"/>
          </w:rPr>
          <w:t>四、</w:t>
        </w:r>
      </w:ins>
      <w:ins w:id="111" w:author="媒体工作室 i.Center" w:date="2015-07-31T22:50:00Z">
        <w:r>
          <w:rPr>
            <w:rFonts w:asciiTheme="minorEastAsia" w:hAnsiTheme="minorEastAsia" w:cs="Arial" w:hint="eastAsia"/>
            <w:color w:val="454545"/>
            <w:sz w:val="28"/>
            <w:szCs w:val="28"/>
          </w:rPr>
          <w:t>平台各类资源由平台用户自主自愿</w:t>
        </w:r>
        <w:r w:rsidR="00BE6AEC">
          <w:rPr>
            <w:rFonts w:asciiTheme="minorEastAsia" w:hAnsiTheme="minorEastAsia" w:cs="Arial" w:hint="eastAsia"/>
            <w:color w:val="454545"/>
            <w:sz w:val="28"/>
            <w:szCs w:val="28"/>
          </w:rPr>
          <w:t>进行合作，后续合作事宜</w:t>
        </w:r>
      </w:ins>
      <w:ins w:id="112" w:author="媒体工作室 i.Center" w:date="2015-07-31T22:51:00Z">
        <w:r w:rsidR="00BE6AEC">
          <w:rPr>
            <w:rFonts w:asciiTheme="minorEastAsia" w:hAnsiTheme="minorEastAsia" w:cs="Arial" w:hint="eastAsia"/>
            <w:color w:val="454545"/>
            <w:sz w:val="28"/>
            <w:szCs w:val="28"/>
          </w:rPr>
          <w:t>需通过</w:t>
        </w:r>
      </w:ins>
      <w:ins w:id="113" w:author="媒体工作室 i.Center" w:date="2015-07-31T22:50:00Z">
        <w:r w:rsidR="00BE6AEC">
          <w:rPr>
            <w:rFonts w:asciiTheme="minorEastAsia" w:hAnsiTheme="minorEastAsia" w:cs="Arial" w:hint="eastAsia"/>
            <w:color w:val="454545"/>
            <w:sz w:val="28"/>
            <w:szCs w:val="28"/>
          </w:rPr>
          <w:t>相应专门文档进行详细界定</w:t>
        </w:r>
      </w:ins>
      <w:ins w:id="114" w:author="媒体工作室 i.Center" w:date="2015-07-31T22:51:00Z">
        <w:r w:rsidR="00BE6AEC">
          <w:rPr>
            <w:rFonts w:asciiTheme="minorEastAsia" w:hAnsiTheme="minorEastAsia" w:cs="Arial" w:hint="eastAsia"/>
            <w:color w:val="454545"/>
            <w:sz w:val="28"/>
            <w:szCs w:val="28"/>
          </w:rPr>
          <w:t>，并在双方共同签署后生效。</w:t>
        </w:r>
      </w:ins>
      <w:del w:id="115" w:author="媒体工作室 i.Center" w:date="2015-07-28T14:05:00Z">
        <w:r w:rsidR="0025568C" w:rsidDel="00CA25AD">
          <w:rPr>
            <w:rFonts w:asciiTheme="minorEastAsia" w:hAnsiTheme="minorEastAsia" w:cs="Arial"/>
            <w:color w:val="454545"/>
            <w:sz w:val="28"/>
            <w:szCs w:val="28"/>
          </w:rPr>
          <w:delText>.</w:delText>
        </w:r>
      </w:del>
    </w:p>
    <w:p w14:paraId="0389DC91" w14:textId="4183A642" w:rsidR="00BE3BFD" w:rsidRPr="00310B72" w:rsidDel="002878FB" w:rsidRDefault="00BE6AEC" w:rsidP="00310B72">
      <w:pPr>
        <w:ind w:firstLineChars="200" w:firstLine="560"/>
        <w:rPr>
          <w:del w:id="116" w:author="媒体工作室 i.Center" w:date="2015-07-28T14:20:00Z"/>
          <w:rFonts w:asciiTheme="minorEastAsia" w:hAnsiTheme="minorEastAsia"/>
          <w:sz w:val="28"/>
          <w:szCs w:val="28"/>
        </w:rPr>
      </w:pPr>
      <w:ins w:id="117" w:author="媒体工作室 i.Center" w:date="2015-07-31T22:51:00Z">
        <w:r>
          <w:rPr>
            <w:rFonts w:asciiTheme="minorEastAsia" w:hAnsiTheme="minorEastAsia" w:cs="Arial" w:hint="eastAsia"/>
            <w:color w:val="454545"/>
            <w:sz w:val="28"/>
            <w:szCs w:val="28"/>
          </w:rPr>
          <w:t>五</w:t>
        </w:r>
      </w:ins>
      <w:ins w:id="118" w:author="媒体工作室 i.Center" w:date="2015-07-28T14:22:00Z">
        <w:r w:rsidR="002878FB">
          <w:rPr>
            <w:rFonts w:asciiTheme="minorEastAsia" w:hAnsiTheme="minorEastAsia" w:cs="Arial" w:hint="eastAsia"/>
            <w:color w:val="454545"/>
            <w:sz w:val="28"/>
            <w:szCs w:val="28"/>
          </w:rPr>
          <w:t>、</w:t>
        </w:r>
      </w:ins>
      <w:del w:id="119" w:author="媒体工作室 i.Center" w:date="2015-07-28T14:20:00Z">
        <w:r w:rsidR="0025568C"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五、“创客联盟服务平台”系统</w:delText>
        </w:r>
      </w:del>
      <w:del w:id="120" w:author="媒体工作室 i.Center" w:date="2015-07-28T14:19:00Z">
        <w:r w:rsidR="0025568C"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（含大</w:delText>
        </w:r>
      </w:del>
      <w:del w:id="121" w:author="媒体工作室 i.Center" w:date="2015-07-28T14:20:00Z">
        <w:r w:rsidR="0025568C"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数据</w:delText>
        </w:r>
      </w:del>
      <w:del w:id="122" w:author="媒体工作室 i.Center" w:date="2015-07-28T14:19:00Z">
        <w:r w:rsidR="0025568C"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）</w:delText>
        </w:r>
      </w:del>
      <w:del w:id="123" w:author="媒体工作室 i.Center" w:date="2015-07-28T14:20:00Z">
        <w:r w:rsidR="0025568C"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以及系统的后续开发、维护，以及该系统对产业资本、其它公众（除乙方师生外）的推广、宣传，是甲方的责任，亦是甲方的核心利益。乙方对此核心利益及相关知识产权予以尊重。</w:delText>
        </w:r>
      </w:del>
    </w:p>
    <w:p w14:paraId="5ADF53C8" w14:textId="12D93B2F" w:rsidR="00BE3BFD" w:rsidRPr="00310B72" w:rsidRDefault="002878FB" w:rsidP="00310B72">
      <w:pPr>
        <w:ind w:firstLineChars="200" w:firstLine="560"/>
        <w:rPr>
          <w:rFonts w:asciiTheme="minorEastAsia" w:hAnsiTheme="minorEastAsia"/>
          <w:sz w:val="28"/>
          <w:szCs w:val="28"/>
        </w:rPr>
      </w:pPr>
      <w:ins w:id="124" w:author="媒体工作室 i.Center" w:date="2015-07-28T14:20:00Z">
        <w:r>
          <w:rPr>
            <w:rFonts w:asciiTheme="minorEastAsia" w:hAnsiTheme="minorEastAsia" w:hint="eastAsia"/>
            <w:sz w:val="28"/>
            <w:szCs w:val="28"/>
          </w:rPr>
          <w:t>本协议内容</w:t>
        </w:r>
      </w:ins>
      <w:ins w:id="125" w:author="媒体工作室 i.Center" w:date="2015-07-28T14:21:00Z">
        <w:r>
          <w:rPr>
            <w:rFonts w:asciiTheme="minorEastAsia" w:hAnsiTheme="minorEastAsia" w:hint="eastAsia"/>
            <w:sz w:val="28"/>
            <w:szCs w:val="28"/>
          </w:rPr>
          <w:t>涉及相关签署方的</w:t>
        </w:r>
      </w:ins>
      <w:del w:id="126" w:author="媒体工作室 i.Center" w:date="2015-07-28T14:20:00Z">
        <w:r w:rsidR="0025568C" w:rsidRPr="00310B72" w:rsidDel="002878FB">
          <w:rPr>
            <w:rFonts w:asciiTheme="minorEastAsia" w:hAnsiTheme="minorEastAsia" w:hint="eastAsia"/>
            <w:sz w:val="28"/>
            <w:szCs w:val="28"/>
          </w:rPr>
          <w:delText>前</w:delText>
        </w:r>
      </w:del>
      <w:ins w:id="127" w:author="媒体工作室 i.Center" w:date="2015-07-28T14:21:00Z">
        <w:r>
          <w:rPr>
            <w:rFonts w:asciiTheme="minorEastAsia" w:hAnsiTheme="minorEastAsia" w:hint="eastAsia"/>
            <w:sz w:val="28"/>
            <w:szCs w:val="28"/>
          </w:rPr>
          <w:t>核心权益</w:t>
        </w:r>
      </w:ins>
      <w:del w:id="128" w:author="媒体工作室 i.Center" w:date="2015-07-28T14:21:00Z">
        <w:r w:rsidR="0025568C" w:rsidRPr="00310B72" w:rsidDel="002878FB">
          <w:rPr>
            <w:rFonts w:asciiTheme="minorEastAsia" w:hAnsiTheme="minorEastAsia" w:hint="eastAsia"/>
            <w:sz w:val="28"/>
            <w:szCs w:val="28"/>
          </w:rPr>
          <w:delText>述亦为甲方的商业秘密</w:delText>
        </w:r>
      </w:del>
      <w:r w:rsidR="0025568C" w:rsidRPr="00310B72">
        <w:rPr>
          <w:rFonts w:asciiTheme="minorEastAsia" w:hAnsiTheme="minorEastAsia" w:hint="eastAsia"/>
          <w:sz w:val="28"/>
          <w:szCs w:val="28"/>
        </w:rPr>
        <w:t>，</w:t>
      </w:r>
      <w:del w:id="129" w:author="媒体工作室 i.Center" w:date="2015-07-28T14:21:00Z">
        <w:r w:rsidR="0025568C" w:rsidRPr="00310B72" w:rsidDel="002878FB">
          <w:rPr>
            <w:rFonts w:asciiTheme="minorEastAsia" w:hAnsiTheme="minorEastAsia" w:hint="eastAsia"/>
            <w:sz w:val="28"/>
            <w:szCs w:val="28"/>
          </w:rPr>
          <w:delText>未经允许，</w:delText>
        </w:r>
      </w:del>
      <w:r w:rsidR="0025568C" w:rsidRPr="00310B72">
        <w:rPr>
          <w:rFonts w:asciiTheme="minorEastAsia" w:hAnsiTheme="minorEastAsia" w:hint="eastAsia"/>
          <w:sz w:val="28"/>
          <w:szCs w:val="28"/>
        </w:rPr>
        <w:t>不得</w:t>
      </w:r>
      <w:ins w:id="130" w:author="媒体工作室 i.Center" w:date="2015-07-28T14:21:00Z">
        <w:r>
          <w:rPr>
            <w:rFonts w:asciiTheme="minorEastAsia" w:hAnsiTheme="minorEastAsia" w:hint="eastAsia"/>
            <w:sz w:val="28"/>
            <w:szCs w:val="28"/>
          </w:rPr>
          <w:t>在未征得双方同意的情况下向第三方</w:t>
        </w:r>
      </w:ins>
      <w:ins w:id="131" w:author="媒体工作室 i.Center" w:date="2015-07-28T14:22:00Z">
        <w:r>
          <w:rPr>
            <w:rFonts w:asciiTheme="minorEastAsia" w:hAnsiTheme="minorEastAsia" w:hint="eastAsia"/>
            <w:sz w:val="28"/>
            <w:szCs w:val="28"/>
          </w:rPr>
          <w:t>透露</w:t>
        </w:r>
      </w:ins>
      <w:del w:id="132" w:author="媒体工作室 i.Center" w:date="2015-07-28T14:22:00Z">
        <w:r w:rsidR="0025568C" w:rsidRPr="00310B72" w:rsidDel="002878FB">
          <w:rPr>
            <w:rFonts w:asciiTheme="minorEastAsia" w:hAnsiTheme="minorEastAsia" w:hint="eastAsia"/>
            <w:sz w:val="28"/>
            <w:szCs w:val="28"/>
          </w:rPr>
          <w:delText>泄露</w:delText>
        </w:r>
      </w:del>
      <w:ins w:id="133" w:author="媒体工作室 i.Center" w:date="2015-07-28T14:21:00Z">
        <w:r>
          <w:rPr>
            <w:rFonts w:asciiTheme="minorEastAsia" w:hAnsiTheme="minorEastAsia" w:hint="eastAsia"/>
            <w:sz w:val="28"/>
            <w:szCs w:val="28"/>
          </w:rPr>
          <w:t>。</w:t>
        </w:r>
      </w:ins>
      <w:del w:id="134" w:author="媒体工作室 i.Center" w:date="2015-07-28T14:21:00Z">
        <w:r w:rsidR="0025568C" w:rsidRPr="00310B72" w:rsidDel="002878FB">
          <w:rPr>
            <w:rFonts w:asciiTheme="minorEastAsia" w:hAnsiTheme="minorEastAsia" w:hint="eastAsia"/>
            <w:sz w:val="28"/>
            <w:szCs w:val="28"/>
          </w:rPr>
          <w:delText>！</w:delText>
        </w:r>
      </w:del>
    </w:p>
    <w:p w14:paraId="449E06D5" w14:textId="4C5A1A44" w:rsidR="009576A1" w:rsidRPr="00310B72" w:rsidRDefault="00BE6AEC" w:rsidP="00310B72">
      <w:pPr>
        <w:ind w:firstLineChars="200" w:firstLine="560"/>
        <w:rPr>
          <w:rFonts w:asciiTheme="minorEastAsia" w:hAnsiTheme="minorEastAsia" w:cs="Arial"/>
          <w:color w:val="454545"/>
          <w:sz w:val="28"/>
          <w:szCs w:val="28"/>
        </w:rPr>
      </w:pPr>
      <w:ins w:id="135" w:author="媒体工作室 i.Center" w:date="2015-07-31T22:51:00Z">
        <w:r>
          <w:rPr>
            <w:rFonts w:asciiTheme="minorEastAsia" w:hAnsiTheme="minorEastAsia" w:hint="eastAsia"/>
            <w:sz w:val="28"/>
            <w:szCs w:val="28"/>
          </w:rPr>
          <w:t>六</w:t>
        </w:r>
      </w:ins>
      <w:del w:id="136" w:author="媒体工作室 i.Center" w:date="2015-07-31T22:40:00Z">
        <w:r w:rsidR="0025568C" w:rsidRPr="00310B72" w:rsidDel="00845984">
          <w:rPr>
            <w:rFonts w:asciiTheme="minorEastAsia" w:hAnsiTheme="minorEastAsia" w:hint="eastAsia"/>
            <w:sz w:val="28"/>
            <w:szCs w:val="28"/>
          </w:rPr>
          <w:delText>六</w:delText>
        </w:r>
      </w:del>
      <w:r w:rsidR="0025568C" w:rsidRPr="00310B72">
        <w:rPr>
          <w:rFonts w:asciiTheme="minorEastAsia" w:hAnsiTheme="minorEastAsia" w:hint="eastAsia"/>
          <w:sz w:val="28"/>
          <w:szCs w:val="28"/>
        </w:rPr>
        <w:t>、双方合作期</w:t>
      </w:r>
      <w:del w:id="137" w:author="媒体工作室 i.Center" w:date="2015-07-28T14:22:00Z">
        <w:r w:rsidR="0025568C" w:rsidRPr="00310B72" w:rsidDel="002878FB">
          <w:rPr>
            <w:rFonts w:asciiTheme="minorEastAsia" w:hAnsiTheme="minorEastAsia" w:hint="eastAsia"/>
            <w:sz w:val="28"/>
            <w:szCs w:val="28"/>
          </w:rPr>
          <w:delText>暂</w:delText>
        </w:r>
      </w:del>
      <w:r w:rsidR="0025568C" w:rsidRPr="00310B72">
        <w:rPr>
          <w:rFonts w:asciiTheme="minorEastAsia" w:hAnsiTheme="minorEastAsia" w:hint="eastAsia"/>
          <w:sz w:val="28"/>
          <w:szCs w:val="28"/>
        </w:rPr>
        <w:t>定为</w:t>
      </w:r>
      <w:ins w:id="138" w:author="媒体工作室 i.Center" w:date="2015-07-28T14:22:00Z">
        <w:r w:rsidR="002878FB">
          <w:rPr>
            <w:rFonts w:asciiTheme="minorEastAsia" w:hAnsiTheme="minorEastAsia" w:hint="eastAsia"/>
            <w:sz w:val="28"/>
            <w:szCs w:val="28"/>
          </w:rPr>
          <w:t>五</w:t>
        </w:r>
      </w:ins>
      <w:del w:id="139" w:author="媒体工作室 i.Center" w:date="2015-07-28T14:22:00Z">
        <w:r w:rsidR="0025568C" w:rsidRPr="00310B72" w:rsidDel="002878FB">
          <w:rPr>
            <w:rFonts w:asciiTheme="minorEastAsia" w:hAnsiTheme="minorEastAsia" w:hint="eastAsia"/>
            <w:sz w:val="28"/>
            <w:szCs w:val="28"/>
          </w:rPr>
          <w:delText>十</w:delText>
        </w:r>
      </w:del>
      <w:r w:rsidR="0025568C" w:rsidRPr="00310B72">
        <w:rPr>
          <w:rFonts w:asciiTheme="minorEastAsia" w:hAnsiTheme="minorEastAsia" w:hint="eastAsia"/>
          <w:sz w:val="28"/>
          <w:szCs w:val="28"/>
        </w:rPr>
        <w:t>年，从</w:t>
      </w:r>
      <w:del w:id="140" w:author="媒体工作室 i.Center" w:date="2015-07-28T14:22:00Z">
        <w:r w:rsidR="0025568C"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“创客联盟服务平台”系统开始运行时</w:delText>
        </w:r>
      </w:del>
      <w:ins w:id="141" w:author="媒体工作室 i.Center" w:date="2015-07-28T14:22:00Z">
        <w:r w:rsidR="002878FB">
          <w:rPr>
            <w:rFonts w:asciiTheme="minorEastAsia" w:hAnsiTheme="minorEastAsia" w:cs="Arial" w:hint="eastAsia"/>
            <w:color w:val="454545"/>
            <w:sz w:val="28"/>
            <w:szCs w:val="28"/>
          </w:rPr>
          <w:t>本协议签订之日起</w:t>
        </w:r>
      </w:ins>
      <w:r w:rsidR="0025568C" w:rsidRPr="00310B72">
        <w:rPr>
          <w:rFonts w:asciiTheme="minorEastAsia" w:hAnsiTheme="minorEastAsia" w:cs="Arial" w:hint="eastAsia"/>
          <w:color w:val="454545"/>
          <w:sz w:val="28"/>
          <w:szCs w:val="28"/>
        </w:rPr>
        <w:t>计算；期限届满时，可由双方协商决定合作之情况。</w:t>
      </w:r>
      <w:ins w:id="142" w:author="媒体工作室 i.Center" w:date="2015-07-28T14:22:00Z">
        <w:r w:rsidR="002878FB">
          <w:rPr>
            <w:rFonts w:asciiTheme="minorEastAsia" w:hAnsiTheme="minorEastAsia" w:cs="Arial" w:hint="eastAsia"/>
            <w:color w:val="454545"/>
            <w:sz w:val="28"/>
            <w:szCs w:val="28"/>
          </w:rPr>
          <w:t>在</w:t>
        </w:r>
      </w:ins>
      <w:ins w:id="143" w:author="媒体工作室 i.Center" w:date="2015-07-28T14:23:00Z">
        <w:r w:rsidR="002878FB">
          <w:rPr>
            <w:rFonts w:asciiTheme="minorEastAsia" w:hAnsiTheme="minorEastAsia" w:cs="Arial" w:hint="eastAsia"/>
            <w:color w:val="454545"/>
            <w:sz w:val="28"/>
            <w:szCs w:val="28"/>
          </w:rPr>
          <w:t>特殊情况下，双方可协商提前终止本协议。</w:t>
        </w:r>
      </w:ins>
    </w:p>
    <w:p w14:paraId="7D78F7C9" w14:textId="39E74973" w:rsidR="004D00D0" w:rsidRPr="00310B72" w:rsidRDefault="00BE6AEC" w:rsidP="00310B72">
      <w:pPr>
        <w:ind w:firstLineChars="200" w:firstLine="560"/>
        <w:rPr>
          <w:rFonts w:asciiTheme="minorEastAsia" w:hAnsiTheme="minorEastAsia" w:cs="Arial"/>
          <w:color w:val="454545"/>
          <w:sz w:val="28"/>
          <w:szCs w:val="28"/>
        </w:rPr>
      </w:pPr>
      <w:ins w:id="144" w:author="媒体工作室 i.Center" w:date="2015-07-31T22:51:00Z">
        <w:r>
          <w:rPr>
            <w:rFonts w:asciiTheme="minorEastAsia" w:hAnsiTheme="minorEastAsia" w:cs="Arial" w:hint="eastAsia"/>
            <w:color w:val="454545"/>
            <w:sz w:val="28"/>
            <w:szCs w:val="28"/>
          </w:rPr>
          <w:t>七</w:t>
        </w:r>
      </w:ins>
      <w:del w:id="145" w:author="媒体工作室 i.Center" w:date="2015-07-31T22:40:00Z">
        <w:r w:rsidR="0025568C" w:rsidRPr="00310B72" w:rsidDel="00845984">
          <w:rPr>
            <w:rFonts w:asciiTheme="minorEastAsia" w:hAnsiTheme="minorEastAsia" w:cs="Arial" w:hint="eastAsia"/>
            <w:color w:val="454545"/>
            <w:sz w:val="28"/>
            <w:szCs w:val="28"/>
          </w:rPr>
          <w:delText>七</w:delText>
        </w:r>
      </w:del>
      <w:r w:rsidR="0025568C" w:rsidRPr="00310B72">
        <w:rPr>
          <w:rFonts w:asciiTheme="minorEastAsia" w:hAnsiTheme="minorEastAsia" w:cs="Arial" w:hint="eastAsia"/>
          <w:color w:val="454545"/>
          <w:sz w:val="28"/>
          <w:szCs w:val="28"/>
        </w:rPr>
        <w:t>、本协议条款</w:t>
      </w:r>
      <w:del w:id="146" w:author="媒体工作室 i.Center" w:date="2015-07-28T14:23:00Z">
        <w:r w:rsidR="0025568C"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多</w:delText>
        </w:r>
      </w:del>
      <w:r w:rsidR="0025568C" w:rsidRPr="00310B72">
        <w:rPr>
          <w:rFonts w:asciiTheme="minorEastAsia" w:hAnsiTheme="minorEastAsia" w:cs="Arial" w:hint="eastAsia"/>
          <w:color w:val="454545"/>
          <w:sz w:val="28"/>
          <w:szCs w:val="28"/>
        </w:rPr>
        <w:t>为</w:t>
      </w:r>
      <w:ins w:id="147" w:author="媒体工作室 i.Center" w:date="2015-07-28T14:23:00Z">
        <w:r w:rsidR="002878FB">
          <w:rPr>
            <w:rFonts w:asciiTheme="minorEastAsia" w:hAnsiTheme="minorEastAsia" w:cs="Arial" w:hint="eastAsia"/>
            <w:color w:val="454545"/>
            <w:sz w:val="28"/>
            <w:szCs w:val="28"/>
          </w:rPr>
          <w:t>框架性战略合作</w:t>
        </w:r>
      </w:ins>
      <w:del w:id="148" w:author="媒体工作室 i.Center" w:date="2015-07-28T14:23:00Z">
        <w:r w:rsidR="0025568C"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原则性的框架规定</w:delText>
        </w:r>
      </w:del>
      <w:ins w:id="149" w:author="媒体工作室 i.Center" w:date="2015-07-28T14:23:00Z">
        <w:r w:rsidR="002878FB">
          <w:rPr>
            <w:rFonts w:asciiTheme="minorEastAsia" w:hAnsiTheme="minorEastAsia" w:cs="Arial" w:hint="eastAsia"/>
            <w:color w:val="454545"/>
            <w:sz w:val="28"/>
            <w:szCs w:val="28"/>
          </w:rPr>
          <w:t>协议。</w:t>
        </w:r>
      </w:ins>
      <w:del w:id="150" w:author="媒体工作室 i.Center" w:date="2015-07-28T14:23:00Z">
        <w:r w:rsidR="0025568C"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，因此</w:delText>
        </w:r>
      </w:del>
      <w:r w:rsidR="0025568C" w:rsidRPr="00310B72">
        <w:rPr>
          <w:rFonts w:asciiTheme="minorEastAsia" w:hAnsiTheme="minorEastAsia" w:cs="Arial" w:hint="eastAsia"/>
          <w:color w:val="454545"/>
          <w:sz w:val="28"/>
          <w:szCs w:val="28"/>
        </w:rPr>
        <w:t>双方在履行协议过程中</w:t>
      </w:r>
      <w:del w:id="151" w:author="媒体工作室 i.Center" w:date="2015-07-28T14:23:00Z">
        <w:r w:rsidR="0025568C"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具体细化到每一执行事务时，双方</w:delText>
        </w:r>
      </w:del>
      <w:ins w:id="152" w:author="媒体工作室 i.Center" w:date="2015-07-28T14:23:00Z">
        <w:r w:rsidR="002878FB">
          <w:rPr>
            <w:rFonts w:asciiTheme="minorEastAsia" w:hAnsiTheme="minorEastAsia" w:cs="Arial" w:hint="eastAsia"/>
            <w:color w:val="454545"/>
            <w:sz w:val="28"/>
            <w:szCs w:val="28"/>
          </w:rPr>
          <w:t>，</w:t>
        </w:r>
      </w:ins>
      <w:del w:id="153" w:author="媒体工作室 i.Center" w:date="2015-07-28T14:23:00Z">
        <w:r w:rsidR="0025568C"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亦</w:delText>
        </w:r>
      </w:del>
      <w:r w:rsidR="0025568C" w:rsidRPr="00310B72">
        <w:rPr>
          <w:rFonts w:asciiTheme="minorEastAsia" w:hAnsiTheme="minorEastAsia" w:cs="Arial" w:hint="eastAsia"/>
          <w:color w:val="454545"/>
          <w:sz w:val="28"/>
          <w:szCs w:val="28"/>
        </w:rPr>
        <w:t>须</w:t>
      </w:r>
      <w:ins w:id="154" w:author="媒体工作室 i.Center" w:date="2015-07-28T14:23:00Z">
        <w:r w:rsidR="002878FB">
          <w:rPr>
            <w:rFonts w:asciiTheme="minorEastAsia" w:hAnsiTheme="minorEastAsia" w:cs="Arial" w:hint="eastAsia"/>
            <w:color w:val="454545"/>
            <w:sz w:val="28"/>
            <w:szCs w:val="28"/>
          </w:rPr>
          <w:t>针对具体合作事宜</w:t>
        </w:r>
      </w:ins>
      <w:r w:rsidR="0025568C" w:rsidRPr="00310B72">
        <w:rPr>
          <w:rFonts w:asciiTheme="minorEastAsia" w:hAnsiTheme="minorEastAsia" w:cs="Arial" w:hint="eastAsia"/>
          <w:color w:val="454545"/>
          <w:sz w:val="28"/>
          <w:szCs w:val="28"/>
        </w:rPr>
        <w:t>平等协商</w:t>
      </w:r>
      <w:bookmarkStart w:id="155" w:name="_GoBack"/>
      <w:bookmarkEnd w:id="155"/>
      <w:del w:id="156" w:author="媒体工作室 i.Center" w:date="2015-07-28T14:23:00Z">
        <w:r w:rsidR="0025568C"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、诚信合作</w:delText>
        </w:r>
      </w:del>
      <w:r w:rsidR="0025568C" w:rsidRPr="00310B72">
        <w:rPr>
          <w:rFonts w:asciiTheme="minorEastAsia" w:hAnsiTheme="minorEastAsia" w:cs="Arial" w:hint="eastAsia"/>
          <w:color w:val="454545"/>
          <w:sz w:val="28"/>
          <w:szCs w:val="28"/>
        </w:rPr>
        <w:t>，</w:t>
      </w:r>
      <w:ins w:id="157" w:author="媒体工作室 i.Center" w:date="2015-07-28T14:24:00Z">
        <w:r w:rsidR="002878FB">
          <w:rPr>
            <w:rFonts w:asciiTheme="minorEastAsia" w:hAnsiTheme="minorEastAsia" w:cs="Arial" w:hint="eastAsia"/>
            <w:color w:val="454545"/>
            <w:sz w:val="28"/>
            <w:szCs w:val="28"/>
          </w:rPr>
          <w:t>必要时</w:t>
        </w:r>
      </w:ins>
      <w:r w:rsidR="0025568C" w:rsidRPr="00310B72">
        <w:rPr>
          <w:rFonts w:asciiTheme="minorEastAsia" w:hAnsiTheme="minorEastAsia" w:cs="Arial" w:hint="eastAsia"/>
          <w:color w:val="454545"/>
          <w:sz w:val="28"/>
          <w:szCs w:val="28"/>
        </w:rPr>
        <w:t>对相关条款以书面方式进行补充，完善双方的权责。</w:t>
      </w:r>
    </w:p>
    <w:p w14:paraId="24C6D521" w14:textId="16CADDD2" w:rsidR="004D00D0" w:rsidRPr="00310B72" w:rsidRDefault="00BE6AEC" w:rsidP="00310B72">
      <w:pPr>
        <w:ind w:firstLineChars="200" w:firstLine="560"/>
        <w:rPr>
          <w:rFonts w:asciiTheme="minorEastAsia" w:hAnsiTheme="minorEastAsia" w:cs="Arial"/>
          <w:color w:val="454545"/>
          <w:sz w:val="28"/>
          <w:szCs w:val="28"/>
        </w:rPr>
      </w:pPr>
      <w:ins w:id="158" w:author="媒体工作室 i.Center" w:date="2015-07-31T22:51:00Z">
        <w:r>
          <w:rPr>
            <w:rFonts w:asciiTheme="minorEastAsia" w:hAnsiTheme="minorEastAsia" w:cs="Arial" w:hint="eastAsia"/>
            <w:color w:val="454545"/>
            <w:sz w:val="28"/>
            <w:szCs w:val="28"/>
          </w:rPr>
          <w:t>八</w:t>
        </w:r>
      </w:ins>
      <w:del w:id="159" w:author="媒体工作室 i.Center" w:date="2015-07-31T22:40:00Z">
        <w:r w:rsidR="0025568C" w:rsidRPr="00310B72" w:rsidDel="00845984">
          <w:rPr>
            <w:rFonts w:asciiTheme="minorEastAsia" w:hAnsiTheme="minorEastAsia" w:cs="Arial" w:hint="eastAsia"/>
            <w:color w:val="454545"/>
            <w:sz w:val="28"/>
            <w:szCs w:val="28"/>
          </w:rPr>
          <w:delText>八</w:delText>
        </w:r>
      </w:del>
      <w:r w:rsidR="0025568C" w:rsidRPr="00310B72">
        <w:rPr>
          <w:rFonts w:asciiTheme="minorEastAsia" w:hAnsiTheme="minorEastAsia" w:cs="Arial" w:hint="eastAsia"/>
          <w:color w:val="454545"/>
          <w:sz w:val="28"/>
          <w:szCs w:val="28"/>
        </w:rPr>
        <w:t>、本协议一式四份，双方各执二份；经双方盖章签字后即生法律效力。</w:t>
      </w:r>
    </w:p>
    <w:p w14:paraId="7AEB173F" w14:textId="77777777" w:rsidR="004D00D0" w:rsidRPr="00310B72" w:rsidRDefault="004D00D0" w:rsidP="009576A1">
      <w:pPr>
        <w:rPr>
          <w:rFonts w:asciiTheme="minorEastAsia" w:hAnsiTheme="minorEastAsia" w:cs="Arial"/>
          <w:color w:val="454545"/>
          <w:sz w:val="28"/>
          <w:szCs w:val="28"/>
        </w:rPr>
      </w:pPr>
    </w:p>
    <w:p w14:paraId="27E7B7EF" w14:textId="77777777" w:rsidR="004D00D0" w:rsidRPr="00310B72" w:rsidRDefault="0025568C" w:rsidP="00310B72">
      <w:pPr>
        <w:ind w:firstLineChars="50" w:firstLine="140"/>
        <w:rPr>
          <w:rFonts w:asciiTheme="minorEastAsia" w:hAnsiTheme="minorEastAsia" w:cs="Arial"/>
          <w:color w:val="454545"/>
          <w:sz w:val="28"/>
          <w:szCs w:val="28"/>
        </w:rPr>
      </w:pP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甲方（代表人签字）：</w:t>
      </w:r>
      <w:r w:rsidRPr="00310B72">
        <w:rPr>
          <w:rFonts w:asciiTheme="minorEastAsia" w:hAnsiTheme="minorEastAsia" w:cs="Arial"/>
          <w:color w:val="454545"/>
          <w:sz w:val="28"/>
          <w:szCs w:val="28"/>
        </w:rPr>
        <w:t xml:space="preserve">                     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乙方（代表人签字）：</w:t>
      </w:r>
    </w:p>
    <w:p w14:paraId="7F8822F6" w14:textId="77777777" w:rsidR="004D00D0" w:rsidRPr="00310B72" w:rsidRDefault="004D00D0" w:rsidP="009576A1">
      <w:pPr>
        <w:rPr>
          <w:rFonts w:asciiTheme="minorEastAsia" w:hAnsiTheme="minorEastAsia" w:cs="Arial"/>
          <w:color w:val="454545"/>
          <w:sz w:val="28"/>
          <w:szCs w:val="28"/>
        </w:rPr>
      </w:pPr>
    </w:p>
    <w:p w14:paraId="24B24116" w14:textId="231DF35D" w:rsidR="004D00D0" w:rsidRPr="00310B72" w:rsidRDefault="0025568C" w:rsidP="00310B72">
      <w:pPr>
        <w:ind w:firstLineChars="1200" w:firstLine="3360"/>
        <w:rPr>
          <w:sz w:val="28"/>
          <w:szCs w:val="28"/>
        </w:rPr>
      </w:pPr>
      <w:r w:rsidRPr="00310B72">
        <w:rPr>
          <w:rFonts w:asciiTheme="minorEastAsia" w:hAnsiTheme="minorEastAsia" w:cs="Arial"/>
          <w:color w:val="454545"/>
          <w:sz w:val="28"/>
          <w:szCs w:val="28"/>
        </w:rPr>
        <w:t>2015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年</w:t>
      </w:r>
      <w:r>
        <w:rPr>
          <w:rFonts w:asciiTheme="minorEastAsia" w:hAnsiTheme="minorEastAsia" w:cs="Arial"/>
          <w:color w:val="454545"/>
          <w:sz w:val="28"/>
          <w:szCs w:val="28"/>
        </w:rPr>
        <w:t>0</w:t>
      </w:r>
      <w:r w:rsidRPr="00310B72">
        <w:rPr>
          <w:rFonts w:asciiTheme="minorEastAsia" w:hAnsiTheme="minorEastAsia" w:cs="Arial"/>
          <w:color w:val="454545"/>
          <w:sz w:val="28"/>
          <w:szCs w:val="28"/>
        </w:rPr>
        <w:t>7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月</w:t>
      </w:r>
      <w:ins w:id="160" w:author="媒体工作室 i.Center" w:date="2015-07-31T22:40:00Z">
        <w:r w:rsidR="00845984">
          <w:rPr>
            <w:rFonts w:asciiTheme="minorEastAsia" w:hAnsiTheme="minorEastAsia" w:cs="Arial" w:hint="eastAsia"/>
            <w:color w:val="454545"/>
            <w:sz w:val="28"/>
            <w:szCs w:val="28"/>
          </w:rPr>
          <w:t xml:space="preserve">  </w:t>
        </w:r>
      </w:ins>
      <w:del w:id="161" w:author="媒体工作室 i.Center" w:date="2015-07-31T22:40:00Z">
        <w:r w:rsidDel="00845984">
          <w:rPr>
            <w:rFonts w:asciiTheme="minorEastAsia" w:hAnsiTheme="minorEastAsia" w:cs="Arial"/>
            <w:color w:val="454545"/>
            <w:sz w:val="28"/>
            <w:szCs w:val="28"/>
          </w:rPr>
          <w:delText>08</w:delText>
        </w:r>
        <w:r w:rsidRPr="00310B72" w:rsidDel="00845984">
          <w:rPr>
            <w:rFonts w:asciiTheme="minorEastAsia" w:hAnsiTheme="minorEastAsia" w:cs="Arial" w:hint="eastAsia"/>
            <w:color w:val="454545"/>
            <w:sz w:val="28"/>
            <w:szCs w:val="28"/>
          </w:rPr>
          <w:delText>日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签订</w:t>
      </w:r>
      <w:r w:rsidRPr="00310B72">
        <w:rPr>
          <w:rFonts w:cs="Arial" w:hint="eastAsia"/>
          <w:color w:val="454545"/>
          <w:sz w:val="28"/>
          <w:szCs w:val="28"/>
        </w:rPr>
        <w:t>于北京市</w:t>
      </w:r>
    </w:p>
    <w:sectPr w:rsidR="004D00D0" w:rsidRPr="00310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17F07" w14:textId="77777777" w:rsidR="004529A6" w:rsidRDefault="004529A6" w:rsidP="00562E07">
      <w:r>
        <w:separator/>
      </w:r>
    </w:p>
  </w:endnote>
  <w:endnote w:type="continuationSeparator" w:id="0">
    <w:p w14:paraId="39A513ED" w14:textId="77777777" w:rsidR="004529A6" w:rsidRDefault="004529A6" w:rsidP="00562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7BD6F" w14:textId="77777777" w:rsidR="004529A6" w:rsidRDefault="004529A6" w:rsidP="00562E07">
      <w:r>
        <w:separator/>
      </w:r>
    </w:p>
  </w:footnote>
  <w:footnote w:type="continuationSeparator" w:id="0">
    <w:p w14:paraId="6DD0FEFB" w14:textId="77777777" w:rsidR="004529A6" w:rsidRDefault="004529A6" w:rsidP="00562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74A5"/>
    <w:multiLevelType w:val="hybridMultilevel"/>
    <w:tmpl w:val="336868DE"/>
    <w:lvl w:ilvl="0" w:tplc="B51A47D6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2E07"/>
    <w:rsid w:val="00007982"/>
    <w:rsid w:val="00061692"/>
    <w:rsid w:val="00084C99"/>
    <w:rsid w:val="000C6365"/>
    <w:rsid w:val="002334C4"/>
    <w:rsid w:val="0025568C"/>
    <w:rsid w:val="002878FB"/>
    <w:rsid w:val="00310B72"/>
    <w:rsid w:val="00323634"/>
    <w:rsid w:val="003637F5"/>
    <w:rsid w:val="003B0A4F"/>
    <w:rsid w:val="00447700"/>
    <w:rsid w:val="004529A6"/>
    <w:rsid w:val="004D00D0"/>
    <w:rsid w:val="00562E07"/>
    <w:rsid w:val="00590A9D"/>
    <w:rsid w:val="005911EA"/>
    <w:rsid w:val="005C4E41"/>
    <w:rsid w:val="005D0E3A"/>
    <w:rsid w:val="00603311"/>
    <w:rsid w:val="00817906"/>
    <w:rsid w:val="008215D2"/>
    <w:rsid w:val="00845984"/>
    <w:rsid w:val="009576A1"/>
    <w:rsid w:val="00B07F77"/>
    <w:rsid w:val="00B62FBD"/>
    <w:rsid w:val="00BE0268"/>
    <w:rsid w:val="00BE3BFD"/>
    <w:rsid w:val="00BE6AEC"/>
    <w:rsid w:val="00C91213"/>
    <w:rsid w:val="00CA25AD"/>
    <w:rsid w:val="00CB063C"/>
    <w:rsid w:val="00DA0276"/>
    <w:rsid w:val="00DD2726"/>
    <w:rsid w:val="00E63BAB"/>
    <w:rsid w:val="00EB03F6"/>
    <w:rsid w:val="00F25CAC"/>
    <w:rsid w:val="00F4082C"/>
    <w:rsid w:val="00F4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B95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2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62E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62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62E07"/>
    <w:rPr>
      <w:sz w:val="18"/>
      <w:szCs w:val="18"/>
    </w:rPr>
  </w:style>
  <w:style w:type="paragraph" w:styleId="a7">
    <w:name w:val="List Paragraph"/>
    <w:basedOn w:val="a"/>
    <w:uiPriority w:val="34"/>
    <w:qFormat/>
    <w:rsid w:val="00F25CA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43B47"/>
    <w:rPr>
      <w:rFonts w:ascii="Lucida Grande" w:hAnsi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F43B4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231</Words>
  <Characters>1322</Characters>
  <Application>Microsoft Macintosh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媒体工作室 i.Center</cp:lastModifiedBy>
  <cp:revision>23</cp:revision>
  <cp:lastPrinted>2015-07-06T08:21:00Z</cp:lastPrinted>
  <dcterms:created xsi:type="dcterms:W3CDTF">2015-07-06T06:24:00Z</dcterms:created>
  <dcterms:modified xsi:type="dcterms:W3CDTF">2015-07-31T14:51:00Z</dcterms:modified>
</cp:coreProperties>
</file>