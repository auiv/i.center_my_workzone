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685428" w:rsidP="00045826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创客教育基地联盟服务平台需求范围文档</w:t>
      </w:r>
    </w:p>
    <w:p w:rsidR="009970F0" w:rsidRPr="002564DE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ind w:firstLineChars="1000" w:firstLine="3213"/>
        <w:jc w:val="left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ind w:firstLineChars="1000" w:firstLine="3213"/>
        <w:jc w:val="left"/>
        <w:rPr>
          <w:b/>
          <w:bCs/>
          <w:sz w:val="32"/>
          <w:szCs w:val="32"/>
        </w:rPr>
      </w:pPr>
    </w:p>
    <w:p w:rsidR="009970F0" w:rsidRDefault="00685428" w:rsidP="00045826">
      <w:pPr>
        <w:spacing w:line="360" w:lineRule="auto"/>
        <w:ind w:firstLineChars="750" w:firstLine="2409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编号：</w:t>
      </w:r>
      <w:r>
        <w:rPr>
          <w:rFonts w:hint="eastAsia"/>
          <w:b/>
          <w:bCs/>
          <w:sz w:val="32"/>
          <w:szCs w:val="32"/>
        </w:rPr>
        <w:t>V1.0</w:t>
      </w:r>
    </w:p>
    <w:p w:rsidR="009970F0" w:rsidRDefault="00685428" w:rsidP="00045826">
      <w:pPr>
        <w:spacing w:line="360" w:lineRule="auto"/>
        <w:ind w:firstLineChars="750" w:firstLine="2409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编制：周曦</w:t>
      </w:r>
    </w:p>
    <w:p w:rsidR="009970F0" w:rsidRDefault="00685428" w:rsidP="00045826">
      <w:pPr>
        <w:spacing w:line="360" w:lineRule="auto"/>
        <w:ind w:firstLineChars="750" w:firstLine="2409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审核：</w:t>
      </w:r>
    </w:p>
    <w:p w:rsidR="009970F0" w:rsidRDefault="00685428" w:rsidP="00045826">
      <w:pPr>
        <w:spacing w:line="360" w:lineRule="auto"/>
        <w:ind w:firstLineChars="750" w:firstLine="2409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日期：</w:t>
      </w:r>
      <w:r>
        <w:rPr>
          <w:b/>
          <w:bCs/>
          <w:sz w:val="32"/>
          <w:szCs w:val="32"/>
        </w:rPr>
        <w:t>201</w:t>
      </w: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-</w:t>
      </w:r>
      <w:r>
        <w:rPr>
          <w:rFonts w:hint="eastAsia"/>
          <w:b/>
          <w:bCs/>
          <w:sz w:val="32"/>
          <w:szCs w:val="32"/>
        </w:rPr>
        <w:t>6</w:t>
      </w: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jc w:val="center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  <w:rPr>
          <w:b/>
          <w:bCs/>
          <w:sz w:val="32"/>
          <w:szCs w:val="32"/>
        </w:rPr>
      </w:pPr>
    </w:p>
    <w:p w:rsidR="009970F0" w:rsidRDefault="009970F0" w:rsidP="00045826">
      <w:pPr>
        <w:spacing w:line="360" w:lineRule="auto"/>
      </w:pPr>
    </w:p>
    <w:p w:rsidR="009970F0" w:rsidRDefault="00685428" w:rsidP="00045826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 w:rsidR="009970F0" w:rsidRPr="00234559" w:rsidRDefault="00685428" w:rsidP="00045826">
      <w:pPr>
        <w:pStyle w:val="10"/>
        <w:tabs>
          <w:tab w:val="left" w:pos="420"/>
          <w:tab w:val="right" w:leader="dot" w:pos="8832"/>
        </w:tabs>
        <w:spacing w:before="118" w:after="118" w:line="360" w:lineRule="auto"/>
        <w:rPr>
          <w:rFonts w:ascii="Calibri" w:hAnsi="Calibri" w:cs="黑体"/>
          <w:b w:val="0"/>
          <w:bCs w:val="0"/>
          <w:kern w:val="2"/>
          <w:sz w:val="21"/>
          <w:szCs w:val="22"/>
        </w:rPr>
      </w:pPr>
      <w:r w:rsidRPr="00234559">
        <w:rPr>
          <w:b w:val="0"/>
          <w:bCs w:val="0"/>
        </w:rPr>
        <w:fldChar w:fldCharType="begin"/>
      </w:r>
      <w:r w:rsidRPr="00234559">
        <w:rPr>
          <w:b w:val="0"/>
          <w:bCs w:val="0"/>
        </w:rPr>
        <w:instrText xml:space="preserve"> TOC \o "1-3" \h \z \u </w:instrText>
      </w:r>
      <w:r w:rsidRPr="00234559">
        <w:rPr>
          <w:b w:val="0"/>
          <w:bCs w:val="0"/>
        </w:rPr>
        <w:fldChar w:fldCharType="separate"/>
      </w:r>
      <w:hyperlink w:anchor="_Toc426646200" w:history="1">
        <w:r w:rsidRPr="00234559">
          <w:rPr>
            <w:rStyle w:val="af"/>
          </w:rPr>
          <w:t>1</w:t>
        </w:r>
        <w:r w:rsidRPr="00234559">
          <w:rPr>
            <w:rFonts w:ascii="Calibri" w:hAnsi="Calibri" w:cs="黑体"/>
            <w:b w:val="0"/>
            <w:bCs w:val="0"/>
            <w:kern w:val="2"/>
            <w:sz w:val="21"/>
            <w:szCs w:val="22"/>
          </w:rPr>
          <w:tab/>
        </w:r>
        <w:r w:rsidRPr="00234559">
          <w:rPr>
            <w:rStyle w:val="af"/>
            <w:rFonts w:hint="eastAsia"/>
          </w:rPr>
          <w:t>简介</w:t>
        </w:r>
        <w:r w:rsidRPr="00234559">
          <w:tab/>
        </w:r>
        <w:r w:rsidRPr="00234559">
          <w:fldChar w:fldCharType="begin"/>
        </w:r>
        <w:r w:rsidRPr="00234559">
          <w:instrText xml:space="preserve"> PAGEREF _Toc426646200 \h </w:instrText>
        </w:r>
        <w:r w:rsidRPr="00234559">
          <w:fldChar w:fldCharType="separate"/>
        </w:r>
        <w:r w:rsidRPr="00234559">
          <w:t>3</w:t>
        </w:r>
        <w:r w:rsidRPr="00234559">
          <w:fldChar w:fldCharType="end"/>
        </w:r>
      </w:hyperlink>
    </w:p>
    <w:p w:rsidR="009970F0" w:rsidRPr="00234559" w:rsidRDefault="00FB64F2" w:rsidP="00045826">
      <w:pPr>
        <w:pStyle w:val="21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1" w:history="1">
        <w:r w:rsidR="00685428" w:rsidRPr="00234559">
          <w:rPr>
            <w:rStyle w:val="af"/>
          </w:rPr>
          <w:t>1.1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</w:rPr>
          <w:t>编写目的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_Toc426646201 \h </w:instrText>
        </w:r>
        <w:r w:rsidR="00685428" w:rsidRPr="00234559">
          <w:fldChar w:fldCharType="separate"/>
        </w:r>
        <w:r w:rsidR="00685428" w:rsidRPr="00234559">
          <w:t>3</w:t>
        </w:r>
        <w:r w:rsidR="00685428" w:rsidRPr="00234559">
          <w:fldChar w:fldCharType="end"/>
        </w:r>
      </w:hyperlink>
    </w:p>
    <w:p w:rsidR="009970F0" w:rsidRPr="00234559" w:rsidRDefault="00FB64F2" w:rsidP="00045826">
      <w:pPr>
        <w:pStyle w:val="21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2" w:history="1">
        <w:r w:rsidR="00685428" w:rsidRPr="00234559">
          <w:rPr>
            <w:rStyle w:val="af"/>
          </w:rPr>
          <w:t>1.2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</w:rPr>
          <w:t>预期读者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_Toc426646202 \h </w:instrText>
        </w:r>
        <w:r w:rsidR="00685428" w:rsidRPr="00234559">
          <w:fldChar w:fldCharType="separate"/>
        </w:r>
        <w:r w:rsidR="00685428" w:rsidRPr="00234559">
          <w:t>3</w:t>
        </w:r>
        <w:r w:rsidR="00685428" w:rsidRPr="00234559">
          <w:fldChar w:fldCharType="end"/>
        </w:r>
      </w:hyperlink>
    </w:p>
    <w:p w:rsidR="009970F0" w:rsidRPr="00234559" w:rsidRDefault="00FB64F2" w:rsidP="00045826">
      <w:pPr>
        <w:pStyle w:val="21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3" w:history="1">
        <w:r w:rsidR="00685428" w:rsidRPr="00234559">
          <w:rPr>
            <w:rStyle w:val="af"/>
          </w:rPr>
          <w:t>1.3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</w:rPr>
          <w:t>编写原则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_Toc426646203 \h </w:instrText>
        </w:r>
        <w:r w:rsidR="00685428" w:rsidRPr="00234559">
          <w:fldChar w:fldCharType="separate"/>
        </w:r>
        <w:r w:rsidR="00685428" w:rsidRPr="00234559">
          <w:t>3</w:t>
        </w:r>
        <w:r w:rsidR="00685428" w:rsidRPr="00234559">
          <w:fldChar w:fldCharType="end"/>
        </w:r>
      </w:hyperlink>
    </w:p>
    <w:p w:rsidR="009970F0" w:rsidRPr="00234559" w:rsidRDefault="00FB64F2" w:rsidP="00045826">
      <w:pPr>
        <w:pStyle w:val="10"/>
        <w:tabs>
          <w:tab w:val="left" w:pos="420"/>
          <w:tab w:val="right" w:leader="dot" w:pos="8832"/>
        </w:tabs>
        <w:spacing w:before="118" w:after="118" w:line="360" w:lineRule="auto"/>
        <w:rPr>
          <w:rFonts w:ascii="Calibri" w:hAnsi="Calibri" w:cs="黑体"/>
          <w:b w:val="0"/>
          <w:bCs w:val="0"/>
          <w:kern w:val="2"/>
          <w:sz w:val="21"/>
          <w:szCs w:val="22"/>
        </w:rPr>
      </w:pPr>
      <w:hyperlink w:anchor="_Toc426646204" w:history="1">
        <w:r w:rsidR="00685428" w:rsidRPr="00234559">
          <w:rPr>
            <w:rStyle w:val="af"/>
          </w:rPr>
          <w:t>2</w:t>
        </w:r>
        <w:r w:rsidR="00685428" w:rsidRPr="00234559">
          <w:rPr>
            <w:rFonts w:ascii="Calibri" w:hAnsi="Calibri" w:cs="黑体"/>
            <w:b w:val="0"/>
            <w:bC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</w:rPr>
          <w:t>平台简介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_Toc426646204 \h </w:instrText>
        </w:r>
        <w:r w:rsidR="00685428" w:rsidRPr="00234559">
          <w:fldChar w:fldCharType="separate"/>
        </w:r>
        <w:r w:rsidR="00685428" w:rsidRPr="00234559">
          <w:t>4</w:t>
        </w:r>
        <w:r w:rsidR="00685428" w:rsidRPr="00234559">
          <w:fldChar w:fldCharType="end"/>
        </w:r>
      </w:hyperlink>
    </w:p>
    <w:p w:rsidR="009970F0" w:rsidRPr="00234559" w:rsidRDefault="00FB64F2" w:rsidP="00045826">
      <w:pPr>
        <w:pStyle w:val="21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5" w:history="1">
        <w:r w:rsidR="00685428" w:rsidRPr="00234559">
          <w:rPr>
            <w:rStyle w:val="af"/>
          </w:rPr>
          <w:t>2.1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</w:rPr>
          <w:t>平台范围和目标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_Toc426646205 \h </w:instrText>
        </w:r>
        <w:r w:rsidR="00685428" w:rsidRPr="00234559">
          <w:fldChar w:fldCharType="separate"/>
        </w:r>
        <w:r w:rsidR="00685428" w:rsidRPr="00234559">
          <w:t>4</w:t>
        </w:r>
        <w:r w:rsidR="00685428" w:rsidRPr="00234559">
          <w:fldChar w:fldCharType="end"/>
        </w:r>
      </w:hyperlink>
    </w:p>
    <w:p w:rsidR="009970F0" w:rsidRPr="00234559" w:rsidRDefault="00FB64F2" w:rsidP="00045826">
      <w:pPr>
        <w:pStyle w:val="10"/>
        <w:tabs>
          <w:tab w:val="left" w:pos="420"/>
          <w:tab w:val="right" w:leader="dot" w:pos="8832"/>
        </w:tabs>
        <w:spacing w:before="118" w:after="118" w:line="360" w:lineRule="auto"/>
        <w:rPr>
          <w:rFonts w:ascii="Calibri" w:hAnsi="Calibri" w:cs="黑体"/>
          <w:b w:val="0"/>
          <w:bCs w:val="0"/>
          <w:kern w:val="2"/>
          <w:sz w:val="21"/>
          <w:szCs w:val="22"/>
        </w:rPr>
      </w:pPr>
      <w:hyperlink w:anchor="_Toc426646206" w:history="1">
        <w:r w:rsidR="00685428" w:rsidRPr="00234559">
          <w:rPr>
            <w:rStyle w:val="af"/>
          </w:rPr>
          <w:t>3</w:t>
        </w:r>
        <w:r w:rsidR="00685428" w:rsidRPr="00234559">
          <w:rPr>
            <w:rFonts w:ascii="Calibri" w:hAnsi="Calibri" w:cs="黑体"/>
            <w:b w:val="0"/>
            <w:bC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</w:rPr>
          <w:t>平台预期达到的功能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_Toc426646206 \h </w:instrText>
        </w:r>
        <w:r w:rsidR="00685428" w:rsidRPr="00234559">
          <w:fldChar w:fldCharType="separate"/>
        </w:r>
        <w:r w:rsidR="00685428" w:rsidRPr="00234559">
          <w:t>4</w:t>
        </w:r>
        <w:r w:rsidR="00685428" w:rsidRPr="00234559">
          <w:fldChar w:fldCharType="end"/>
        </w:r>
      </w:hyperlink>
    </w:p>
    <w:p w:rsidR="009970F0" w:rsidRPr="00234559" w:rsidRDefault="00FB64F2" w:rsidP="00045826">
      <w:pPr>
        <w:pStyle w:val="21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07" w:history="1">
        <w:r w:rsidR="00685428" w:rsidRPr="00234559">
          <w:rPr>
            <w:rStyle w:val="af"/>
          </w:rPr>
          <w:t>3.1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</w:rPr>
          <w:t>创客网站平台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_Toc426646207 \h </w:instrText>
        </w:r>
        <w:r w:rsidR="00685428" w:rsidRPr="00234559">
          <w:fldChar w:fldCharType="separate"/>
        </w:r>
        <w:r w:rsidR="00685428" w:rsidRPr="00234559">
          <w:t>4</w:t>
        </w:r>
        <w:r w:rsidR="00685428" w:rsidRPr="00234559">
          <w:fldChar w:fldCharType="end"/>
        </w:r>
      </w:hyperlink>
    </w:p>
    <w:p w:rsidR="009970F0" w:rsidRPr="00234559" w:rsidRDefault="00FB64F2" w:rsidP="00045826">
      <w:pPr>
        <w:pStyle w:val="30"/>
        <w:tabs>
          <w:tab w:val="left" w:pos="1260"/>
          <w:tab w:val="right" w:leader="dot" w:pos="8832"/>
        </w:tabs>
        <w:spacing w:line="360" w:lineRule="auto"/>
        <w:rPr>
          <w:rFonts w:ascii="Calibri" w:hAnsi="Calibri" w:cs="黑体"/>
          <w:i w:val="0"/>
          <w:iCs w:val="0"/>
          <w:kern w:val="2"/>
          <w:sz w:val="21"/>
          <w:szCs w:val="22"/>
        </w:rPr>
      </w:pPr>
      <w:hyperlink w:anchor="_Toc426646208" w:history="1">
        <w:r w:rsidR="00685428" w:rsidRPr="00234559">
          <w:rPr>
            <w:rStyle w:val="af"/>
            <w:i w:val="0"/>
          </w:rPr>
          <w:t>3.1.1</w:t>
        </w:r>
        <w:r w:rsidR="00685428" w:rsidRPr="00234559">
          <w:rPr>
            <w:rFonts w:ascii="Calibri" w:hAnsi="Calibri" w:cs="黑体"/>
            <w:i w:val="0"/>
            <w:iC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  <w:i w:val="0"/>
          </w:rPr>
          <w:t>功能模块</w:t>
        </w:r>
        <w:r w:rsidR="00685428" w:rsidRPr="00234559">
          <w:rPr>
            <w:i w:val="0"/>
          </w:rPr>
          <w:tab/>
        </w:r>
        <w:r w:rsidR="00685428" w:rsidRPr="00234559">
          <w:rPr>
            <w:i w:val="0"/>
          </w:rPr>
          <w:fldChar w:fldCharType="begin"/>
        </w:r>
        <w:r w:rsidR="00685428" w:rsidRPr="00234559">
          <w:rPr>
            <w:i w:val="0"/>
          </w:rPr>
          <w:instrText xml:space="preserve"> PAGEREF _Toc426646208 \h </w:instrText>
        </w:r>
        <w:r w:rsidR="00685428" w:rsidRPr="00234559">
          <w:rPr>
            <w:i w:val="0"/>
          </w:rPr>
        </w:r>
        <w:r w:rsidR="00685428" w:rsidRPr="00234559">
          <w:rPr>
            <w:i w:val="0"/>
          </w:rPr>
          <w:fldChar w:fldCharType="separate"/>
        </w:r>
        <w:r w:rsidR="00685428" w:rsidRPr="00234559">
          <w:rPr>
            <w:i w:val="0"/>
          </w:rPr>
          <w:t>4</w:t>
        </w:r>
        <w:r w:rsidR="00685428" w:rsidRPr="00234559">
          <w:rPr>
            <w:i w:val="0"/>
          </w:rPr>
          <w:fldChar w:fldCharType="end"/>
        </w:r>
      </w:hyperlink>
    </w:p>
    <w:p w:rsidR="009970F0" w:rsidRPr="00234559" w:rsidRDefault="00FB64F2" w:rsidP="00045826">
      <w:pPr>
        <w:pStyle w:val="30"/>
        <w:tabs>
          <w:tab w:val="left" w:pos="1260"/>
          <w:tab w:val="right" w:leader="dot" w:pos="8832"/>
        </w:tabs>
        <w:spacing w:line="360" w:lineRule="auto"/>
        <w:rPr>
          <w:rFonts w:ascii="Calibri" w:hAnsi="Calibri" w:cs="黑体"/>
          <w:i w:val="0"/>
          <w:iCs w:val="0"/>
          <w:kern w:val="2"/>
          <w:sz w:val="21"/>
          <w:szCs w:val="22"/>
        </w:rPr>
      </w:pPr>
      <w:hyperlink w:anchor="_Toc426646209" w:history="1">
        <w:r w:rsidR="00685428" w:rsidRPr="00234559">
          <w:rPr>
            <w:rStyle w:val="af"/>
            <w:i w:val="0"/>
          </w:rPr>
          <w:t>3.1.2</w:t>
        </w:r>
        <w:r w:rsidR="00685428" w:rsidRPr="00234559">
          <w:rPr>
            <w:rFonts w:ascii="Calibri" w:hAnsi="Calibri" w:cs="黑体"/>
            <w:i w:val="0"/>
            <w:iC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  <w:i w:val="0"/>
          </w:rPr>
          <w:t>功能描述</w:t>
        </w:r>
        <w:r w:rsidR="00685428" w:rsidRPr="00234559">
          <w:rPr>
            <w:i w:val="0"/>
          </w:rPr>
          <w:tab/>
        </w:r>
        <w:r w:rsidR="00685428" w:rsidRPr="00234559">
          <w:rPr>
            <w:i w:val="0"/>
          </w:rPr>
          <w:fldChar w:fldCharType="begin"/>
        </w:r>
        <w:r w:rsidR="00685428" w:rsidRPr="00234559">
          <w:rPr>
            <w:i w:val="0"/>
          </w:rPr>
          <w:instrText xml:space="preserve"> PAGEREF _Toc426646209 \h </w:instrText>
        </w:r>
        <w:r w:rsidR="00685428" w:rsidRPr="00234559">
          <w:rPr>
            <w:i w:val="0"/>
          </w:rPr>
        </w:r>
        <w:r w:rsidR="00685428" w:rsidRPr="00234559">
          <w:rPr>
            <w:i w:val="0"/>
          </w:rPr>
          <w:fldChar w:fldCharType="separate"/>
        </w:r>
        <w:r w:rsidR="00685428" w:rsidRPr="00234559">
          <w:rPr>
            <w:i w:val="0"/>
          </w:rPr>
          <w:t>4</w:t>
        </w:r>
        <w:r w:rsidR="00685428" w:rsidRPr="00234559">
          <w:rPr>
            <w:i w:val="0"/>
          </w:rPr>
          <w:fldChar w:fldCharType="end"/>
        </w:r>
      </w:hyperlink>
    </w:p>
    <w:p w:rsidR="009970F0" w:rsidRPr="00234559" w:rsidRDefault="00FB64F2" w:rsidP="00045826">
      <w:pPr>
        <w:pStyle w:val="21"/>
        <w:tabs>
          <w:tab w:val="left" w:pos="840"/>
          <w:tab w:val="right" w:leader="dot" w:pos="8832"/>
        </w:tabs>
        <w:spacing w:line="360" w:lineRule="auto"/>
        <w:rPr>
          <w:rFonts w:ascii="Calibri" w:hAnsi="Calibri" w:cs="黑体"/>
          <w:smallCaps w:val="0"/>
          <w:kern w:val="2"/>
          <w:sz w:val="21"/>
          <w:szCs w:val="22"/>
        </w:rPr>
      </w:pPr>
      <w:hyperlink w:anchor="_Toc426646210" w:history="1">
        <w:r w:rsidR="00685428" w:rsidRPr="00234559">
          <w:rPr>
            <w:rStyle w:val="af"/>
          </w:rPr>
          <w:t>3.2</w:t>
        </w:r>
        <w:r w:rsidR="00685428" w:rsidRPr="00234559">
          <w:rPr>
            <w:rFonts w:ascii="Calibri" w:hAnsi="Calibri" w:cs="黑体"/>
            <w:smallCap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</w:rPr>
          <w:t>创客网站管理平台</w:t>
        </w:r>
        <w:r w:rsidR="00685428" w:rsidRPr="00234559">
          <w:tab/>
        </w:r>
        <w:r w:rsidR="00685428" w:rsidRPr="00234559">
          <w:fldChar w:fldCharType="begin"/>
        </w:r>
        <w:r w:rsidR="00685428" w:rsidRPr="00234559">
          <w:instrText xml:space="preserve"> PAGEREF _Toc426646210 \h </w:instrText>
        </w:r>
        <w:r w:rsidR="00685428" w:rsidRPr="00234559">
          <w:fldChar w:fldCharType="separate"/>
        </w:r>
        <w:r w:rsidR="00685428" w:rsidRPr="00234559">
          <w:t>10</w:t>
        </w:r>
        <w:r w:rsidR="00685428" w:rsidRPr="00234559">
          <w:fldChar w:fldCharType="end"/>
        </w:r>
      </w:hyperlink>
    </w:p>
    <w:p w:rsidR="009970F0" w:rsidRPr="00234559" w:rsidRDefault="00FB64F2" w:rsidP="00045826">
      <w:pPr>
        <w:pStyle w:val="30"/>
        <w:tabs>
          <w:tab w:val="left" w:pos="1260"/>
          <w:tab w:val="right" w:leader="dot" w:pos="8832"/>
        </w:tabs>
        <w:spacing w:line="360" w:lineRule="auto"/>
        <w:rPr>
          <w:rFonts w:ascii="Calibri" w:hAnsi="Calibri" w:cs="黑体"/>
          <w:i w:val="0"/>
          <w:iCs w:val="0"/>
          <w:kern w:val="2"/>
          <w:sz w:val="21"/>
          <w:szCs w:val="22"/>
        </w:rPr>
      </w:pPr>
      <w:hyperlink w:anchor="_Toc426646211" w:history="1">
        <w:r w:rsidR="00685428" w:rsidRPr="00234559">
          <w:rPr>
            <w:rStyle w:val="af"/>
            <w:i w:val="0"/>
          </w:rPr>
          <w:t>3.2.1</w:t>
        </w:r>
        <w:r w:rsidR="00685428" w:rsidRPr="00234559">
          <w:rPr>
            <w:rFonts w:ascii="Calibri" w:hAnsi="Calibri" w:cs="黑体"/>
            <w:i w:val="0"/>
            <w:iC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  <w:i w:val="0"/>
          </w:rPr>
          <w:t>功能模块</w:t>
        </w:r>
        <w:r w:rsidR="00685428" w:rsidRPr="00234559">
          <w:rPr>
            <w:i w:val="0"/>
          </w:rPr>
          <w:tab/>
        </w:r>
        <w:r w:rsidR="00685428" w:rsidRPr="00234559">
          <w:rPr>
            <w:i w:val="0"/>
          </w:rPr>
          <w:fldChar w:fldCharType="begin"/>
        </w:r>
        <w:r w:rsidR="00685428" w:rsidRPr="00234559">
          <w:rPr>
            <w:i w:val="0"/>
          </w:rPr>
          <w:instrText xml:space="preserve"> PAGEREF _Toc426646211 \h </w:instrText>
        </w:r>
        <w:r w:rsidR="00685428" w:rsidRPr="00234559">
          <w:rPr>
            <w:i w:val="0"/>
          </w:rPr>
        </w:r>
        <w:r w:rsidR="00685428" w:rsidRPr="00234559">
          <w:rPr>
            <w:i w:val="0"/>
          </w:rPr>
          <w:fldChar w:fldCharType="separate"/>
        </w:r>
        <w:r w:rsidR="00685428" w:rsidRPr="00234559">
          <w:rPr>
            <w:i w:val="0"/>
          </w:rPr>
          <w:t>10</w:t>
        </w:r>
        <w:r w:rsidR="00685428" w:rsidRPr="00234559">
          <w:rPr>
            <w:i w:val="0"/>
          </w:rPr>
          <w:fldChar w:fldCharType="end"/>
        </w:r>
      </w:hyperlink>
    </w:p>
    <w:p w:rsidR="009970F0" w:rsidRPr="00234559" w:rsidRDefault="00FB64F2" w:rsidP="00045826">
      <w:pPr>
        <w:pStyle w:val="30"/>
        <w:tabs>
          <w:tab w:val="left" w:pos="1260"/>
          <w:tab w:val="right" w:leader="dot" w:pos="8832"/>
        </w:tabs>
        <w:spacing w:line="360" w:lineRule="auto"/>
        <w:rPr>
          <w:rFonts w:ascii="Calibri" w:hAnsi="Calibri" w:cs="黑体"/>
          <w:i w:val="0"/>
          <w:iCs w:val="0"/>
          <w:kern w:val="2"/>
          <w:sz w:val="21"/>
          <w:szCs w:val="22"/>
        </w:rPr>
      </w:pPr>
      <w:hyperlink w:anchor="_Toc426646212" w:history="1">
        <w:r w:rsidR="00685428" w:rsidRPr="00234559">
          <w:rPr>
            <w:rStyle w:val="af"/>
            <w:i w:val="0"/>
          </w:rPr>
          <w:t>3.2.2</w:t>
        </w:r>
        <w:r w:rsidR="00685428" w:rsidRPr="00234559">
          <w:rPr>
            <w:rFonts w:ascii="Calibri" w:hAnsi="Calibri" w:cs="黑体"/>
            <w:i w:val="0"/>
            <w:iCs w:val="0"/>
            <w:kern w:val="2"/>
            <w:sz w:val="21"/>
            <w:szCs w:val="22"/>
          </w:rPr>
          <w:tab/>
        </w:r>
        <w:r w:rsidR="00685428" w:rsidRPr="00234559">
          <w:rPr>
            <w:rStyle w:val="af"/>
            <w:rFonts w:hint="eastAsia"/>
            <w:i w:val="0"/>
          </w:rPr>
          <w:t>功能描述</w:t>
        </w:r>
        <w:r w:rsidR="00685428" w:rsidRPr="00234559">
          <w:rPr>
            <w:i w:val="0"/>
          </w:rPr>
          <w:tab/>
        </w:r>
        <w:r w:rsidR="00685428" w:rsidRPr="00234559">
          <w:rPr>
            <w:i w:val="0"/>
          </w:rPr>
          <w:fldChar w:fldCharType="begin"/>
        </w:r>
        <w:r w:rsidR="00685428" w:rsidRPr="00234559">
          <w:rPr>
            <w:i w:val="0"/>
          </w:rPr>
          <w:instrText xml:space="preserve"> PAGEREF _Toc426646212 \h </w:instrText>
        </w:r>
        <w:r w:rsidR="00685428" w:rsidRPr="00234559">
          <w:rPr>
            <w:i w:val="0"/>
          </w:rPr>
        </w:r>
        <w:r w:rsidR="00685428" w:rsidRPr="00234559">
          <w:rPr>
            <w:i w:val="0"/>
          </w:rPr>
          <w:fldChar w:fldCharType="separate"/>
        </w:r>
        <w:r w:rsidR="00685428" w:rsidRPr="00234559">
          <w:rPr>
            <w:i w:val="0"/>
          </w:rPr>
          <w:t>10</w:t>
        </w:r>
        <w:r w:rsidR="00685428" w:rsidRPr="00234559">
          <w:rPr>
            <w:i w:val="0"/>
          </w:rPr>
          <w:fldChar w:fldCharType="end"/>
        </w:r>
      </w:hyperlink>
    </w:p>
    <w:p w:rsidR="009970F0" w:rsidRPr="00234559" w:rsidRDefault="00685428" w:rsidP="00045826">
      <w:pPr>
        <w:spacing w:line="360" w:lineRule="auto"/>
      </w:pPr>
      <w:r w:rsidRPr="00234559">
        <w:rPr>
          <w:b/>
          <w:bCs/>
          <w:kern w:val="0"/>
          <w:sz w:val="20"/>
          <w:szCs w:val="20"/>
        </w:rPr>
        <w:fldChar w:fldCharType="end"/>
      </w: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9970F0" w:rsidP="00045826">
      <w:pPr>
        <w:spacing w:line="360" w:lineRule="auto"/>
      </w:pPr>
    </w:p>
    <w:p w:rsidR="009970F0" w:rsidRDefault="00685428" w:rsidP="00045826">
      <w:pPr>
        <w:pStyle w:val="1"/>
        <w:tabs>
          <w:tab w:val="left" w:pos="567"/>
        </w:tabs>
        <w:spacing w:line="360" w:lineRule="auto"/>
        <w:ind w:left="567" w:hanging="567"/>
        <w:rPr>
          <w:rFonts w:ascii="Times New Roman" w:hAnsi="Times New Roman"/>
        </w:rPr>
      </w:pPr>
      <w:bookmarkStart w:id="0" w:name="_Toc393459343"/>
      <w:bookmarkStart w:id="1" w:name="_Toc393729328"/>
      <w:bookmarkStart w:id="2" w:name="_Toc393870060"/>
      <w:bookmarkStart w:id="3" w:name="_Toc393870096"/>
      <w:bookmarkStart w:id="4" w:name="_Toc393870165"/>
      <w:bookmarkStart w:id="5" w:name="_Toc403811499"/>
      <w:bookmarkStart w:id="6" w:name="_Toc17123"/>
      <w:bookmarkStart w:id="7" w:name="_Toc426641071"/>
      <w:bookmarkStart w:id="8" w:name="_Toc426646200"/>
      <w:r>
        <w:rPr>
          <w:rFonts w:ascii="Times New Roman" w:hAnsi="Times New Roman" w:hint="eastAsia"/>
        </w:rPr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  <w:sz w:val="36"/>
          <w:szCs w:val="36"/>
        </w:rPr>
      </w:pPr>
      <w:bookmarkStart w:id="9" w:name="_Toc393459344"/>
      <w:bookmarkStart w:id="10" w:name="_Toc393729329"/>
      <w:bookmarkStart w:id="11" w:name="_Toc393870061"/>
      <w:bookmarkStart w:id="12" w:name="_Toc393870097"/>
      <w:bookmarkStart w:id="13" w:name="_Toc393870166"/>
      <w:bookmarkStart w:id="14" w:name="_Toc403811500"/>
      <w:bookmarkStart w:id="15" w:name="_Toc31611"/>
      <w:bookmarkStart w:id="16" w:name="_Toc426641072"/>
      <w:bookmarkStart w:id="17" w:name="_Toc426646201"/>
      <w:r>
        <w:rPr>
          <w:rFonts w:ascii="Times New Roman" w:hAnsi="Times New Roman" w:hint="eastAsia"/>
          <w:sz w:val="36"/>
          <w:szCs w:val="36"/>
        </w:rPr>
        <w:t>编写目的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970F0" w:rsidRDefault="00685428" w:rsidP="0004582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本文档用以</w:t>
      </w:r>
      <w:r>
        <w:rPr>
          <w:rFonts w:ascii="宋体" w:hAnsi="宋体" w:cs="宋体" w:hint="eastAsia"/>
          <w:sz w:val="24"/>
        </w:rPr>
        <w:t>准确定义</w:t>
      </w:r>
      <w:r>
        <w:rPr>
          <w:rFonts w:hint="eastAsia"/>
          <w:sz w:val="24"/>
        </w:rPr>
        <w:t>创客联盟</w:t>
      </w:r>
      <w:r>
        <w:rPr>
          <w:rFonts w:ascii="宋体" w:hAnsi="宋体" w:cs="宋体" w:hint="eastAsia"/>
          <w:sz w:val="24"/>
        </w:rPr>
        <w:t>建设项目的需求，明确其项目目标和项目范围，</w:t>
      </w:r>
      <w:r>
        <w:rPr>
          <w:rFonts w:hint="eastAsia"/>
          <w:sz w:val="24"/>
        </w:rPr>
        <w:t>引导设计开发测试人员对创客联盟</w:t>
      </w:r>
      <w:r>
        <w:rPr>
          <w:rFonts w:ascii="宋体" w:hAnsi="宋体" w:cs="宋体" w:hint="eastAsia"/>
          <w:sz w:val="24"/>
        </w:rPr>
        <w:t>项目</w:t>
      </w:r>
      <w:r>
        <w:rPr>
          <w:rFonts w:hint="eastAsia"/>
          <w:sz w:val="24"/>
        </w:rPr>
        <w:t>进行相关建设。</w:t>
      </w:r>
    </w:p>
    <w:p w:rsidR="009970F0" w:rsidRDefault="00685428" w:rsidP="0004582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作为双方需求管理的参考基准，后续需求变更以此文档为参考，完善此文档；作为项目计划，质量管理，配置管理，工程实施等工作内容的主要范围，作为项目完成时双方进行需求确认和验证的基准参考。</w:t>
      </w:r>
    </w:p>
    <w:p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  <w:sz w:val="36"/>
          <w:szCs w:val="36"/>
        </w:rPr>
      </w:pPr>
      <w:bookmarkStart w:id="18" w:name="_Toc426641073"/>
      <w:bookmarkStart w:id="19" w:name="_Toc426646202"/>
      <w:r>
        <w:rPr>
          <w:rFonts w:ascii="Times New Roman" w:hAnsi="Times New Roman" w:hint="eastAsia"/>
          <w:sz w:val="36"/>
          <w:szCs w:val="36"/>
        </w:rPr>
        <w:t>预期读者</w:t>
      </w:r>
      <w:bookmarkEnd w:id="18"/>
      <w:bookmarkEnd w:id="19"/>
    </w:p>
    <w:p w:rsidR="009970F0" w:rsidRDefault="00685428" w:rsidP="0004582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本文档的预期读者主要包括创客联盟设计开发人员、测试人员、项目管理人员，客户代表等等。</w:t>
      </w:r>
      <w:r>
        <w:rPr>
          <w:rFonts w:hint="eastAsia"/>
          <w:sz w:val="24"/>
        </w:rPr>
        <w:tab/>
      </w:r>
    </w:p>
    <w:p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  <w:sz w:val="36"/>
          <w:szCs w:val="36"/>
        </w:rPr>
      </w:pPr>
      <w:bookmarkStart w:id="20" w:name="_Toc426641074"/>
      <w:bookmarkStart w:id="21" w:name="_Toc426646203"/>
      <w:r>
        <w:rPr>
          <w:rFonts w:ascii="Times New Roman" w:hAnsi="Times New Roman" w:hint="eastAsia"/>
          <w:sz w:val="36"/>
          <w:szCs w:val="36"/>
        </w:rPr>
        <w:t>编写原则</w:t>
      </w:r>
      <w:bookmarkEnd w:id="20"/>
      <w:bookmarkEnd w:id="21"/>
    </w:p>
    <w:p w:rsidR="009970F0" w:rsidRDefault="00685428" w:rsidP="00045826">
      <w:pPr>
        <w:pStyle w:val="af2"/>
        <w:numPr>
          <w:ilvl w:val="0"/>
          <w:numId w:val="2"/>
        </w:numPr>
        <w:spacing w:line="360" w:lineRule="auto"/>
        <w:rPr>
          <w:rFonts w:ascii="宋体" w:hAnsi="宋体"/>
          <w:i w:val="0"/>
          <w:iCs w:val="0"/>
          <w:sz w:val="24"/>
          <w:szCs w:val="24"/>
        </w:rPr>
      </w:pPr>
      <w:r>
        <w:rPr>
          <w:rFonts w:ascii="宋体" w:hAnsi="宋体" w:hint="eastAsia"/>
          <w:i w:val="0"/>
          <w:iCs w:val="0"/>
          <w:sz w:val="24"/>
          <w:szCs w:val="24"/>
        </w:rPr>
        <w:t>以清晰、实用、简单的方法描述业务需求；</w:t>
      </w:r>
    </w:p>
    <w:p w:rsidR="009970F0" w:rsidRDefault="00685428" w:rsidP="00045826">
      <w:pPr>
        <w:pStyle w:val="af2"/>
        <w:numPr>
          <w:ilvl w:val="0"/>
          <w:numId w:val="2"/>
        </w:numPr>
        <w:spacing w:line="360" w:lineRule="auto"/>
        <w:rPr>
          <w:rFonts w:ascii="宋体" w:hAnsi="宋体"/>
          <w:i w:val="0"/>
          <w:iCs w:val="0"/>
          <w:sz w:val="24"/>
          <w:szCs w:val="24"/>
        </w:rPr>
      </w:pPr>
      <w:r>
        <w:rPr>
          <w:rFonts w:ascii="宋体" w:hAnsi="宋体" w:hint="eastAsia"/>
          <w:i w:val="0"/>
          <w:iCs w:val="0"/>
          <w:sz w:val="24"/>
          <w:szCs w:val="24"/>
        </w:rPr>
        <w:t>详尽描述项目需求范围，使项目需求完整与全面；</w:t>
      </w:r>
    </w:p>
    <w:p w:rsidR="009970F0" w:rsidRDefault="00685428" w:rsidP="00045826">
      <w:pPr>
        <w:pStyle w:val="af2"/>
        <w:numPr>
          <w:ilvl w:val="0"/>
          <w:numId w:val="2"/>
        </w:numPr>
        <w:spacing w:line="360" w:lineRule="auto"/>
        <w:rPr>
          <w:rFonts w:ascii="宋体" w:hAnsi="宋体"/>
          <w:i w:val="0"/>
          <w:iCs w:val="0"/>
          <w:sz w:val="24"/>
          <w:szCs w:val="24"/>
        </w:rPr>
      </w:pPr>
      <w:r>
        <w:rPr>
          <w:rFonts w:ascii="宋体" w:hAnsi="宋体" w:hint="eastAsia"/>
          <w:i w:val="0"/>
          <w:iCs w:val="0"/>
          <w:sz w:val="24"/>
          <w:szCs w:val="24"/>
        </w:rPr>
        <w:t>满足公司项目管理、质量管理的要求；</w:t>
      </w:r>
    </w:p>
    <w:p w:rsidR="009970F0" w:rsidRDefault="00685428" w:rsidP="00045826">
      <w:pPr>
        <w:pStyle w:val="af2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宋体" w:hAnsi="宋体" w:hint="eastAsia"/>
          <w:i w:val="0"/>
          <w:iCs w:val="0"/>
          <w:sz w:val="24"/>
          <w:szCs w:val="24"/>
        </w:rPr>
        <w:t>在需求描述方法上，尽量采用客户与项目组对业务一致的方法，减少对需求理解的不一致性。</w:t>
      </w:r>
    </w:p>
    <w:p w:rsidR="009970F0" w:rsidRDefault="00685428" w:rsidP="00045826">
      <w:pPr>
        <w:pStyle w:val="1"/>
        <w:tabs>
          <w:tab w:val="left" w:pos="567"/>
        </w:tabs>
        <w:spacing w:line="360" w:lineRule="auto"/>
        <w:ind w:left="567" w:hanging="567"/>
        <w:rPr>
          <w:rFonts w:ascii="Times New Roman" w:hAnsi="Times New Roman"/>
        </w:rPr>
      </w:pPr>
      <w:bookmarkStart w:id="22" w:name="_Toc403811502"/>
      <w:bookmarkStart w:id="23" w:name="_Toc18600"/>
      <w:bookmarkStart w:id="24" w:name="_Toc426641075"/>
      <w:bookmarkStart w:id="25" w:name="_Toc426646204"/>
      <w:r>
        <w:rPr>
          <w:rFonts w:ascii="Times New Roman" w:hAnsi="Times New Roman" w:hint="eastAsia"/>
        </w:rPr>
        <w:lastRenderedPageBreak/>
        <w:t>平台简介</w:t>
      </w:r>
      <w:bookmarkEnd w:id="22"/>
      <w:bookmarkEnd w:id="23"/>
      <w:bookmarkEnd w:id="24"/>
      <w:bookmarkEnd w:id="25"/>
    </w:p>
    <w:p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</w:pPr>
      <w:bookmarkStart w:id="26" w:name="_Toc403811503"/>
      <w:bookmarkStart w:id="27" w:name="_Toc17524"/>
      <w:bookmarkStart w:id="28" w:name="_Toc426641076"/>
      <w:bookmarkStart w:id="29" w:name="_Toc426646205"/>
      <w:r>
        <w:rPr>
          <w:rFonts w:ascii="Times New Roman" w:hAnsi="Times New Roman" w:hint="eastAsia"/>
        </w:rPr>
        <w:t>平台</w:t>
      </w:r>
      <w:bookmarkEnd w:id="26"/>
      <w:r>
        <w:rPr>
          <w:rFonts w:ascii="Times New Roman" w:hAnsi="Times New Roman" w:hint="eastAsia"/>
        </w:rPr>
        <w:t>范围和目标</w:t>
      </w:r>
      <w:bookmarkEnd w:id="27"/>
      <w:bookmarkEnd w:id="28"/>
      <w:bookmarkEnd w:id="29"/>
    </w:p>
    <w:p w:rsidR="009970F0" w:rsidRDefault="00685428" w:rsidP="00045826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系统的建设目标包括：前端网站，后端管理平台；</w:t>
      </w:r>
    </w:p>
    <w:p w:rsidR="009970F0" w:rsidRDefault="00685428" w:rsidP="0004582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的建设目标包括：功能完善：满足客户切实需求前提下，结合以往项目经验，规划完善的功能模块；体验优良，符合大众及主流的交互设计稳定健壮；根据客户规划的客户使用规模，满足客户高并发的前提下，保证系统稳定运行。</w:t>
      </w:r>
    </w:p>
    <w:p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</w:pPr>
      <w:r>
        <w:rPr>
          <w:rFonts w:ascii="Times New Roman" w:hAnsi="Times New Roman" w:hint="eastAsia"/>
        </w:rPr>
        <w:t>平台角色</w:t>
      </w:r>
    </w:p>
    <w:p w:rsidR="009970F0" w:rsidRDefault="00685428" w:rsidP="0004582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t>创客联盟前端平台包括</w:t>
      </w:r>
      <w:r>
        <w:rPr>
          <w:rFonts w:ascii="宋体" w:hAnsi="宋体" w:cs="宋体" w:hint="eastAsia"/>
          <w:sz w:val="24"/>
        </w:rPr>
        <w:t>：清华创客，社会创客，老师，游客；</w:t>
      </w:r>
    </w:p>
    <w:p w:rsidR="009970F0" w:rsidRDefault="00685428" w:rsidP="00045826"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注：</w:t>
      </w:r>
      <w:r>
        <w:rPr>
          <w:rFonts w:ascii="宋体" w:hAnsi="宋体" w:cs="宋体"/>
          <w:kern w:val="0"/>
          <w:sz w:val="24"/>
        </w:rPr>
        <w:t>清华创客</w:t>
      </w:r>
      <w:r>
        <w:rPr>
          <w:rFonts w:ascii="宋体" w:hAnsi="宋体" w:cs="宋体" w:hint="eastAsia"/>
          <w:kern w:val="0"/>
          <w:sz w:val="24"/>
        </w:rPr>
        <w:t>和老师</w:t>
      </w:r>
      <w:r>
        <w:rPr>
          <w:rFonts w:ascii="宋体" w:hAnsi="宋体" w:cs="宋体"/>
          <w:kern w:val="0"/>
          <w:sz w:val="24"/>
        </w:rPr>
        <w:t>为清华</w:t>
      </w:r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>大学生</w:t>
      </w:r>
      <w:r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/>
          <w:kern w:val="0"/>
          <w:sz w:val="24"/>
        </w:rPr>
        <w:t>老师，社会创客就是除了学生</w:t>
      </w:r>
      <w:r>
        <w:rPr>
          <w:rFonts w:ascii="宋体" w:hAnsi="宋体" w:cs="宋体" w:hint="eastAsia"/>
          <w:kern w:val="0"/>
          <w:sz w:val="24"/>
        </w:rPr>
        <w:t>和老师</w:t>
      </w:r>
      <w:r>
        <w:rPr>
          <w:rFonts w:ascii="宋体" w:hAnsi="宋体" w:cs="宋体"/>
          <w:kern w:val="0"/>
          <w:sz w:val="24"/>
        </w:rPr>
        <w:t>以外的创客</w:t>
      </w:r>
      <w:r>
        <w:rPr>
          <w:rFonts w:ascii="宋体" w:hAnsi="宋体" w:cs="宋体" w:hint="eastAsia"/>
          <w:kern w:val="0"/>
          <w:sz w:val="24"/>
        </w:rPr>
        <w:t>。成为清华创客和老师需要通过接口认证，社会创客只需要在注册时选择用户身份为社会创客即可</w:t>
      </w:r>
      <w:r>
        <w:rPr>
          <w:rFonts w:ascii="宋体" w:hAnsi="宋体" w:cs="宋体" w:hint="eastAsia"/>
          <w:b/>
          <w:kern w:val="0"/>
          <w:sz w:val="24"/>
        </w:rPr>
        <w:t>。</w:t>
      </w:r>
      <w:r>
        <w:rPr>
          <w:rFonts w:ascii="宋体" w:hAnsi="宋体" w:cs="宋体" w:hint="eastAsia"/>
          <w:kern w:val="0"/>
          <w:sz w:val="24"/>
        </w:rPr>
        <w:t>清华创客可以申请工厂资源，发布项目需求等，社会创客则除浏览网站外，只能应聘某个团队的职位。游客只能浏览网站，不能进行其他业务操作。</w:t>
      </w:r>
    </w:p>
    <w:p w:rsidR="009970F0" w:rsidRDefault="00685428" w:rsidP="00045826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t>创客联盟管理平台包括</w:t>
      </w:r>
      <w:r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系统管理员，运营团队，客服；</w:t>
      </w:r>
    </w:p>
    <w:p w:rsidR="009970F0" w:rsidRDefault="00685428" w:rsidP="00045826">
      <w:pPr>
        <w:pStyle w:val="1"/>
        <w:tabs>
          <w:tab w:val="left" w:pos="567"/>
        </w:tabs>
        <w:spacing w:line="360" w:lineRule="auto"/>
        <w:ind w:left="567" w:hanging="567"/>
        <w:rPr>
          <w:rFonts w:ascii="Times New Roman" w:hAnsi="Times New Roman"/>
        </w:rPr>
      </w:pPr>
      <w:bookmarkStart w:id="30" w:name="_Toc29407"/>
      <w:bookmarkStart w:id="31" w:name="_Toc426641077"/>
      <w:bookmarkStart w:id="32" w:name="_Toc426646206"/>
      <w:bookmarkStart w:id="33" w:name="OLE_LINK19"/>
      <w:bookmarkStart w:id="34" w:name="OLE_LINK20"/>
      <w:r>
        <w:rPr>
          <w:rFonts w:ascii="Times New Roman" w:hAnsi="Times New Roman" w:hint="eastAsia"/>
        </w:rPr>
        <w:lastRenderedPageBreak/>
        <w:t>平台预期达到的功能</w:t>
      </w:r>
      <w:bookmarkEnd w:id="30"/>
      <w:bookmarkEnd w:id="31"/>
      <w:bookmarkEnd w:id="32"/>
    </w:p>
    <w:p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</w:rPr>
      </w:pPr>
      <w:bookmarkStart w:id="35" w:name="_Toc426641078"/>
      <w:bookmarkStart w:id="36" w:name="_Toc426646207"/>
      <w:bookmarkEnd w:id="33"/>
      <w:bookmarkEnd w:id="34"/>
      <w:r>
        <w:rPr>
          <w:rFonts w:ascii="Times New Roman" w:hAnsi="Times New Roman" w:hint="eastAsia"/>
        </w:rPr>
        <w:t>创客网站平台</w:t>
      </w:r>
      <w:bookmarkEnd w:id="35"/>
      <w:bookmarkEnd w:id="36"/>
    </w:p>
    <w:p w:rsidR="009970F0" w:rsidRDefault="00685428" w:rsidP="00045826">
      <w:pPr>
        <w:pStyle w:val="3"/>
        <w:spacing w:line="360" w:lineRule="auto"/>
        <w:ind w:left="794" w:hanging="794"/>
      </w:pPr>
      <w:bookmarkStart w:id="37" w:name="_Toc426641079"/>
      <w:bookmarkStart w:id="38" w:name="_Toc426646208"/>
      <w:r>
        <w:rPr>
          <w:rFonts w:ascii="Times New Roman" w:hAnsi="Times New Roman" w:hint="eastAsia"/>
          <w:sz w:val="30"/>
          <w:szCs w:val="30"/>
        </w:rPr>
        <w:t>功能模块</w:t>
      </w:r>
      <w:bookmarkEnd w:id="37"/>
      <w:bookmarkEnd w:id="38"/>
    </w:p>
    <w:p w:rsidR="009970F0" w:rsidRDefault="00685428" w:rsidP="00045826">
      <w:pPr>
        <w:spacing w:line="360" w:lineRule="auto"/>
      </w:pPr>
      <w:r>
        <w:object w:dxaOrig="8825" w:dyaOrig="4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441.2pt;height:224.65pt" o:ole="">
            <v:imagedata r:id="rId8" o:title=""/>
            <o:lock v:ext="edit" aspectratio="f"/>
          </v:shape>
          <o:OLEObject Type="Embed" ProgID="Visio.Drawing.11" ShapeID="图片 5" DrawAspect="Content" ObjectID="_1501343136" r:id="rId9"/>
        </w:object>
      </w:r>
    </w:p>
    <w:p w:rsidR="009970F0" w:rsidRDefault="00685428" w:rsidP="00045826">
      <w:pPr>
        <w:pStyle w:val="3"/>
        <w:spacing w:line="360" w:lineRule="auto"/>
        <w:ind w:left="794" w:hanging="794"/>
        <w:rPr>
          <w:rFonts w:ascii="Times New Roman" w:hAnsi="Times New Roman"/>
          <w:sz w:val="30"/>
          <w:szCs w:val="30"/>
        </w:rPr>
      </w:pPr>
      <w:bookmarkStart w:id="39" w:name="_Toc426641080"/>
      <w:bookmarkStart w:id="40" w:name="_Toc426646209"/>
      <w:r>
        <w:rPr>
          <w:rFonts w:ascii="Times New Roman" w:hAnsi="Times New Roman" w:hint="eastAsia"/>
          <w:sz w:val="30"/>
          <w:szCs w:val="30"/>
        </w:rPr>
        <w:t>功能描述</w:t>
      </w:r>
      <w:bookmarkEnd w:id="39"/>
      <w:bookmarkEnd w:id="40"/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首页</w:t>
      </w:r>
    </w:p>
    <w:p w:rsidR="009970F0" w:rsidRDefault="00685428" w:rsidP="00045826">
      <w:pPr>
        <w:widowControl/>
        <w:spacing w:line="360" w:lineRule="auto"/>
        <w:ind w:left="426" w:firstLineChars="200" w:firstLine="482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海报轮播</w:t>
      </w:r>
      <w:r>
        <w:rPr>
          <w:rFonts w:ascii="宋体" w:hAnsi="宋体" w:cs="宋体" w:hint="eastAsia"/>
          <w:sz w:val="24"/>
        </w:rPr>
        <w:t>：在首页进行创客联盟宣传海报的循环轮播，向用户展示创客联盟最新的活动，新闻等。</w:t>
      </w:r>
    </w:p>
    <w:p w:rsidR="009970F0" w:rsidRDefault="00685428" w:rsidP="00045826">
      <w:pPr>
        <w:widowControl/>
        <w:spacing w:line="360" w:lineRule="auto"/>
        <w:ind w:left="426" w:firstLineChars="200" w:firstLine="482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优秀项目展示</w:t>
      </w:r>
      <w:r>
        <w:rPr>
          <w:rFonts w:ascii="宋体" w:hAnsi="宋体" w:cs="宋体" w:hint="eastAsia"/>
          <w:sz w:val="24"/>
        </w:rPr>
        <w:t>：在首页向用户展现创客联盟优秀的成功项目，包括项目名称，项目简介，项目团队等。</w:t>
      </w:r>
    </w:p>
    <w:p w:rsidR="009970F0" w:rsidRDefault="00685428" w:rsidP="00045826">
      <w:pPr>
        <w:widowControl/>
        <w:spacing w:line="360" w:lineRule="auto"/>
        <w:ind w:left="426" w:firstLineChars="200" w:firstLine="482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创客资讯</w:t>
      </w:r>
      <w:r>
        <w:rPr>
          <w:rFonts w:ascii="宋体" w:hAnsi="宋体" w:cs="宋体" w:hint="eastAsia"/>
          <w:sz w:val="24"/>
        </w:rPr>
        <w:t>：首页展现有关创客的新闻资讯，包括国际、国内，用文字和图片展现出来。资讯内容包括资讯标题，资讯图片，资讯内容。</w:t>
      </w:r>
    </w:p>
    <w:p w:rsidR="009970F0" w:rsidRDefault="00685428" w:rsidP="00045826">
      <w:pPr>
        <w:widowControl/>
        <w:spacing w:line="360" w:lineRule="auto"/>
        <w:ind w:left="426" w:firstLineChars="200" w:firstLine="482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移动端入口</w:t>
      </w:r>
      <w:r>
        <w:rPr>
          <w:rFonts w:ascii="宋体" w:hAnsi="宋体" w:cs="宋体" w:hint="eastAsia"/>
          <w:sz w:val="24"/>
        </w:rPr>
        <w:t>：首页在某一处放置二维码，用户可以通过扫描微信二维码关注创客联盟微信公众号。</w:t>
      </w:r>
    </w:p>
    <w:p w:rsidR="009970F0" w:rsidRDefault="00685428" w:rsidP="00045826">
      <w:pPr>
        <w:widowControl/>
        <w:spacing w:line="360" w:lineRule="auto"/>
        <w:ind w:left="426" w:firstLineChars="200" w:firstLine="482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用户登录/注册</w:t>
      </w:r>
      <w:r>
        <w:rPr>
          <w:rFonts w:ascii="宋体" w:hAnsi="宋体" w:cs="宋体" w:hint="eastAsia"/>
          <w:sz w:val="24"/>
        </w:rPr>
        <w:t>：用户可以通过输入手机号码和密码注册创客联盟网站用户，注册完成后，用户必须在会员中心继续完善用户资料才能在该平台开展业务。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完善的资料有：真实姓名、身份证号码、角色（学生、老师、社会创客）、所在学校、所学专业、所在学院、邮箱、兴趣爱好、所在行业。用户注册信息必须和清华大学学生管理系统对接。</w:t>
      </w:r>
    </w:p>
    <w:p w:rsidR="009970F0" w:rsidRDefault="009970F0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创客资讯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通过图片，文字向广大用户展现有关创客的行业信息，最新新闻资料等。在网页展现出来的新闻资料，行业信息都是在后端管理平台维护和推送的。</w:t>
      </w:r>
    </w:p>
    <w:p w:rsidR="009970F0" w:rsidRDefault="009970F0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梦想基金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该页面对梦想基金进行详细的图文介绍。</w:t>
      </w:r>
      <w:r>
        <w:rPr>
          <w:rFonts w:hint="eastAsia"/>
          <w:sz w:val="24"/>
        </w:rPr>
        <w:t>一期暂时以图文展示为主，例如：介绍基金使用范围，基金的来源，并且需要展示相关的使用案例。在无案例的情况下，可让策划团队构思几个案例作为示范用。</w:t>
      </w:r>
    </w:p>
    <w:p w:rsidR="009970F0" w:rsidRDefault="009970F0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工厂联盟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该页面主要分类展现工厂联盟中的工厂资源，</w:t>
      </w:r>
      <w:r>
        <w:rPr>
          <w:rFonts w:hint="eastAsia"/>
          <w:sz w:val="24"/>
        </w:rPr>
        <w:t>用户可以点击查看工厂的详细信息，</w:t>
      </w:r>
      <w:r>
        <w:rPr>
          <w:rFonts w:ascii="宋体" w:hAnsi="宋体" w:hint="eastAsia"/>
          <w:sz w:val="24"/>
          <w:lang w:val="zh-CN"/>
        </w:rPr>
        <w:t>包括</w:t>
      </w:r>
      <w:r>
        <w:rPr>
          <w:rFonts w:hint="eastAsia"/>
          <w:sz w:val="24"/>
        </w:rPr>
        <w:t>工厂名称、工厂简介、工厂类型、工厂业务范围、工厂照片、联系方式、主要负责人、成立时间、项目案例等。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可以在会员中心-&gt;我的申请中提出申请工厂资源。该资源包括技术、资金、人力资源等描述。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提出申请必须通过管理平台审核。首先管理平台的系统管理员对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提出的申请进行审核，管理员审核完成后，管理平台的决策团队会对该申请进行审核。运营</w:t>
      </w:r>
      <w:r w:rsidR="00C04248">
        <w:rPr>
          <w:rFonts w:ascii="宋体" w:hAnsi="宋体" w:cs="宋体" w:hint="eastAsia"/>
          <w:sz w:val="24"/>
        </w:rPr>
        <w:t>团队审核完成后，老师</w:t>
      </w:r>
      <w:r>
        <w:rPr>
          <w:rFonts w:ascii="宋体" w:hAnsi="宋体" w:cs="宋体" w:hint="eastAsia"/>
          <w:sz w:val="24"/>
        </w:rPr>
        <w:t>在创客网站才能对其匹配资源，选择合适的工厂。工厂在线下</w:t>
      </w:r>
      <w:r w:rsidR="00C04248">
        <w:rPr>
          <w:rFonts w:ascii="宋体" w:hAnsi="宋体" w:cs="宋体" w:hint="eastAsia"/>
          <w:sz w:val="24"/>
        </w:rPr>
        <w:t>再</w:t>
      </w:r>
      <w:r>
        <w:rPr>
          <w:rFonts w:ascii="宋体" w:hAnsi="宋体" w:cs="宋体" w:hint="eastAsia"/>
          <w:sz w:val="24"/>
        </w:rPr>
        <w:t>确认接受申请后，再将此消息推送给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即可选择其他方式进行线上或者线下沟通，并且必须在网站回复沟通的结果。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</w:rPr>
        <w:t>网站会设置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hint="eastAsia"/>
          <w:sz w:val="24"/>
        </w:rPr>
        <w:t>回复确认的时间，一般为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天。如果</w:t>
      </w:r>
      <w:r>
        <w:rPr>
          <w:rFonts w:ascii="宋体" w:hAnsi="宋体" w:hint="eastAsia"/>
          <w:sz w:val="24"/>
          <w:lang w:val="zh-CN"/>
        </w:rPr>
        <w:t>清华创客</w:t>
      </w:r>
      <w:r>
        <w:rPr>
          <w:rFonts w:hint="eastAsia"/>
          <w:sz w:val="24"/>
        </w:rPr>
        <w:t>逾期未回复确认，则系统显示该流程结束，学生要再进行申请得重填资料。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若出现</w:t>
      </w:r>
      <w:r>
        <w:rPr>
          <w:rFonts w:ascii="宋体" w:hAnsi="宋体" w:hint="eastAsia"/>
          <w:color w:val="000000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恶意和反复的申请，系统管理员可以在管理平台将该用户的权限禁用，使他不能登录创客联盟的网站。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hint="eastAsia"/>
          <w:color w:val="000000"/>
          <w:sz w:val="24"/>
          <w:lang w:val="zh-CN"/>
        </w:rPr>
        <w:lastRenderedPageBreak/>
        <w:t>清华创客</w:t>
      </w:r>
      <w:r>
        <w:rPr>
          <w:rFonts w:ascii="宋体" w:hAnsi="宋体" w:cs="宋体" w:hint="eastAsia"/>
          <w:sz w:val="24"/>
        </w:rPr>
        <w:t>如果觉得该工厂与自己的需要不合适，则在我的申请中将该工厂驳回。管理平台看到</w:t>
      </w:r>
      <w:r>
        <w:rPr>
          <w:rFonts w:ascii="宋体" w:hAnsi="宋体" w:hint="eastAsia"/>
          <w:color w:val="000000"/>
          <w:sz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将工厂驳回，会重新再对他提出的申请匹配工厂。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流程如下图所示：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764" w:dyaOrig="14206">
          <v:shape id="图片 6" o:spid="_x0000_i1026" type="#_x0000_t75" style="width:338.1pt;height:710.2pt" o:ole="">
            <v:imagedata r:id="rId10" o:title=""/>
            <o:lock v:ext="edit" aspectratio="f"/>
          </v:shape>
          <o:OLEObject Type="Embed" ProgID="Visio.Drawing.11" ShapeID="图片 6" DrawAspect="Content" ObjectID="_1501343137" r:id="rId11"/>
        </w:object>
      </w: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lastRenderedPageBreak/>
        <w:t>项目展示</w:t>
      </w:r>
    </w:p>
    <w:p w:rsidR="009970F0" w:rsidRDefault="00685428" w:rsidP="00045826">
      <w:pPr>
        <w:pStyle w:val="ListParagraph1"/>
        <w:spacing w:line="360" w:lineRule="auto"/>
        <w:ind w:leftChars="200" w:left="420"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FF0000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清华创客可以在会员中心-&gt;我的申请中提出项目需求，包括项目名称，项目图片，项目简介，团队介绍，项目待招聘的岗位、人数、要求，学生提出项目需求必须通过管理平台系统管理员审核后，才能在网站对应栏上发布。若出现学生反复的申请，系统提示该用户已经提交了申请数据。</w:t>
      </w:r>
    </w:p>
    <w:p w:rsidR="009970F0" w:rsidRDefault="00685428" w:rsidP="00045826">
      <w:pPr>
        <w:pStyle w:val="ListParagraph1"/>
        <w:spacing w:line="360" w:lineRule="auto"/>
        <w:ind w:leftChars="200" w:left="420" w:firstLineChars="150" w:firstLine="360"/>
        <w:rPr>
          <w:sz w:val="24"/>
        </w:rPr>
      </w:pPr>
      <w:r>
        <w:rPr>
          <w:rFonts w:ascii="宋体" w:hAnsi="宋体" w:cs="宋体" w:hint="eastAsia"/>
          <w:sz w:val="24"/>
        </w:rPr>
        <w:t xml:space="preserve"> 项目展示：该页面主要展现创客联盟的项目，并且可以分类展示，包括</w:t>
      </w:r>
      <w:r>
        <w:rPr>
          <w:rFonts w:hint="eastAsia"/>
          <w:sz w:val="24"/>
        </w:rPr>
        <w:t>课程项目（学生在课程中所完成的大型项目，在此招募团队得以将该项目实现、市场化），创意项目（要求有借鉴他人的，需列出参考对象。原创的，需提供参考文献或项目），工艺创作类项目等。</w:t>
      </w:r>
    </w:p>
    <w:p w:rsidR="009970F0" w:rsidRDefault="00685428" w:rsidP="00045826">
      <w:pPr>
        <w:pStyle w:val="ListParagraph1"/>
        <w:spacing w:line="360" w:lineRule="auto"/>
        <w:ind w:leftChars="200" w:left="420" w:firstLineChars="150" w:firstLine="360"/>
        <w:rPr>
          <w:rFonts w:ascii="宋体" w:hAnsi="宋体" w:cs="宋体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用户</w:t>
      </w:r>
      <w:r>
        <w:rPr>
          <w:rFonts w:ascii="宋体" w:hAnsi="宋体" w:cs="宋体" w:hint="eastAsia"/>
          <w:sz w:val="24"/>
        </w:rPr>
        <w:t>进入项目详情后，可以在项目详情中看到项目需求，包括空缺的职位、职位简介和要求、空缺人数，访问者直接申请职位。</w:t>
      </w:r>
      <w:r>
        <w:rPr>
          <w:rFonts w:hint="eastAsia"/>
          <w:sz w:val="24"/>
        </w:rPr>
        <w:t>项目展示详情暂且包含：项目名称、该项目图片、所用技术参数、团队介绍。</w:t>
      </w:r>
    </w:p>
    <w:p w:rsidR="009970F0" w:rsidRDefault="00685428" w:rsidP="00045826">
      <w:pPr>
        <w:pStyle w:val="ListParagraph1"/>
        <w:spacing w:line="360" w:lineRule="auto"/>
        <w:ind w:leftChars="200" w:left="420"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用户在网站“项目展示”上看到后，可以点击应聘。发布招聘的学生在网站上看到其他用户的应聘他的岗位后，点击接收，即可看到该名用户具体信息，包括名称、学历、履历、联系方式等。他们即可在线下进行面试等工作。如下图：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5484" w:dyaOrig="8340">
          <v:shape id="图片 8" o:spid="_x0000_i1027" type="#_x0000_t75" style="width:274.2pt;height:417pt" o:ole="">
            <v:imagedata r:id="rId12" o:title=""/>
            <o:lock v:ext="edit" aspectratio="f"/>
          </v:shape>
          <o:OLEObject Type="Embed" ProgID="Visio.Drawing.11" ShapeID="图片 8" DrawAspect="Content" ObjectID="_1501343138" r:id="rId13"/>
        </w:object>
      </w:r>
    </w:p>
    <w:p w:rsidR="009970F0" w:rsidRDefault="009970F0" w:rsidP="00045826"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个人中心</w:t>
      </w:r>
    </w:p>
    <w:p w:rsidR="009970F0" w:rsidRDefault="00685428" w:rsidP="00045826">
      <w:pPr>
        <w:widowControl/>
        <w:spacing w:line="360" w:lineRule="auto"/>
        <w:ind w:leftChars="200" w:left="420" w:firstLine="46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信息管理</w:t>
      </w:r>
      <w:r>
        <w:rPr>
          <w:rFonts w:ascii="宋体" w:hAnsi="宋体" w:cs="宋体" w:hint="eastAsia"/>
          <w:sz w:val="24"/>
        </w:rPr>
        <w:t>：在会员中心信息管理模块中，包括我的申请、我的收藏、校友与商友、谁看过我、我看过谁、收到的名片。以下是功能列表概要说明：</w:t>
      </w:r>
    </w:p>
    <w:p w:rsidR="009970F0" w:rsidRDefault="00685428" w:rsidP="00045826">
      <w:pPr>
        <w:pStyle w:val="12"/>
        <w:widowControl/>
        <w:spacing w:line="360" w:lineRule="auto"/>
        <w:ind w:left="454"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1）我的申请：用户可以在该页面提出自己的申请，包括申请工厂资源和项目需求。包括申请的标题，内容等。申请工厂资源的详细信息包括：需求描述、业务范围，人力资源要求，资金要求，技术要求等；项目需求的详细信息包括：项目名称、项目图片、项目简介、团队简介，项目待招聘的岗位描述、招聘人数和岗位要求等。</w:t>
      </w:r>
    </w:p>
    <w:p w:rsidR="009970F0" w:rsidRDefault="00685428" w:rsidP="00045826">
      <w:pPr>
        <w:pStyle w:val="12"/>
        <w:widowControl/>
        <w:spacing w:line="360" w:lineRule="auto"/>
        <w:ind w:left="567" w:firstLineChars="0" w:firstLine="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 2</w:t>
      </w:r>
      <w:r>
        <w:rPr>
          <w:rFonts w:ascii="宋体" w:hAnsi="宋体" w:cs="宋体" w:hint="eastAsia"/>
          <w:sz w:val="24"/>
        </w:rPr>
        <w:t>）已</w:t>
      </w:r>
      <w:r>
        <w:rPr>
          <w:rFonts w:ascii="宋体" w:hAnsi="宋体" w:cs="宋体" w:hint="eastAsia"/>
          <w:bCs/>
          <w:sz w:val="24"/>
        </w:rPr>
        <w:t>发布信息：用户可以在该页面看到自己已发布的申请和该申请审核的进度。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3）资源匹配：老师可以在该页面对清华创客提出的资源申请进行匹配工厂资源。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t>4</w:t>
      </w:r>
      <w:r>
        <w:rPr>
          <w:rFonts w:ascii="宋体" w:hAnsi="宋体" w:cs="宋体" w:hint="eastAsia"/>
          <w:sz w:val="24"/>
        </w:rPr>
        <w:t>）应聘审核：清华创客用户可以在该页面对应聘的用户进行筛选和审核。应聘者只有被审核通过，招聘者才能获取该应聘者的联系方式，彼此在线下开始交流。</w:t>
      </w:r>
    </w:p>
    <w:p w:rsidR="009970F0" w:rsidRDefault="00685428" w:rsidP="00045826">
      <w:pPr>
        <w:widowControl/>
        <w:spacing w:line="360" w:lineRule="auto"/>
        <w:ind w:leftChars="200" w:left="420" w:firstLine="465"/>
        <w:jc w:val="left"/>
        <w:rPr>
          <w:rFonts w:ascii="宋体" w:hAnsi="宋体" w:cs="宋体"/>
          <w:sz w:val="24"/>
        </w:rPr>
      </w:pPr>
      <w:bookmarkStart w:id="41" w:name="_GoBack"/>
      <w:bookmarkEnd w:id="41"/>
      <w:r>
        <w:rPr>
          <w:rFonts w:ascii="宋体" w:hAnsi="宋体" w:cs="宋体" w:hint="eastAsia"/>
          <w:b/>
          <w:sz w:val="24"/>
        </w:rPr>
        <w:t>账户管理</w:t>
      </w:r>
      <w:r>
        <w:rPr>
          <w:rFonts w:ascii="宋体" w:hAnsi="宋体" w:cs="宋体" w:hint="eastAsia"/>
          <w:sz w:val="24"/>
        </w:rPr>
        <w:t>：在个人中心中的账户管理模块中，包括我的主页、我的资料、我的认证、账号安全、投诉维权、邀请注册。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</w:t>
      </w:r>
      <w:r>
        <w:rPr>
          <w:rFonts w:ascii="宋体" w:hAnsi="宋体" w:cs="宋体" w:hint="eastAsia"/>
          <w:sz w:val="24"/>
        </w:rPr>
        <w:t>）我的主页：用户在该页面根据自己的角色权限展现提出的资源申请，项目需求等信息。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Cs/>
          <w:sz w:val="24"/>
        </w:rPr>
        <w:t>2</w:t>
      </w:r>
      <w:r>
        <w:rPr>
          <w:rFonts w:ascii="宋体" w:hAnsi="宋体" w:cs="宋体" w:hint="eastAsia"/>
          <w:sz w:val="24"/>
        </w:rPr>
        <w:t>）我的资料：用户可以在该页面修改自己的资料，包括姓名、手机、学号、身份证、个人简介、真实头像、电话号码、QQ号码、邮箱地址、联系地址，社会创客、老师、清华创客等。个人资料必须进行过清华大学信息管理系统的检验，判断该用户是否是清华大学的学生和老师。如果是清华大学的学生，则为用户角色清华创客；如果是清华大学的老师，则为用户角色则为老师；若用户不是清华大学学生和老师，则用户角色为社会创客角色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sz w:val="24"/>
        </w:rPr>
        <w:t>3</w:t>
      </w:r>
      <w:r>
        <w:rPr>
          <w:rFonts w:ascii="宋体" w:hAnsi="宋体" w:cs="宋体" w:hint="eastAsia"/>
          <w:sz w:val="24"/>
        </w:rPr>
        <w:t>）账号安全：设置隐私权限（哪些人可以看到该用户），修改注册时的邮箱和手机号码。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sz w:val="24"/>
        </w:rPr>
        <w:t>4</w:t>
      </w:r>
      <w:r>
        <w:rPr>
          <w:rFonts w:ascii="宋体" w:hAnsi="宋体" w:cs="宋体" w:hint="eastAsia"/>
          <w:sz w:val="24"/>
        </w:rPr>
        <w:t>）投诉维权：用户在该页面向客服发送消息，提出自己的投诉或者建议。</w:t>
      </w:r>
    </w:p>
    <w:p w:rsidR="009970F0" w:rsidRDefault="00685428" w:rsidP="00045826">
      <w:pPr>
        <w:widowControl/>
        <w:spacing w:line="360" w:lineRule="auto"/>
        <w:ind w:left="426"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sz w:val="24"/>
        </w:rPr>
        <w:t>5</w:t>
      </w:r>
      <w:r>
        <w:rPr>
          <w:rFonts w:ascii="宋体" w:hAnsi="宋体" w:cs="宋体" w:hint="eastAsia"/>
          <w:sz w:val="24"/>
        </w:rPr>
        <w:t>）邀请注册：用户可以通过该页面跳转到QQ，微博，把邀请注册的信息推送给自己的好友。</w:t>
      </w:r>
    </w:p>
    <w:p w:rsidR="009970F0" w:rsidRDefault="00685428" w:rsidP="00045826">
      <w:pPr>
        <w:pStyle w:val="2"/>
        <w:tabs>
          <w:tab w:val="left" w:pos="709"/>
        </w:tabs>
        <w:spacing w:line="360" w:lineRule="auto"/>
        <w:ind w:left="709" w:hanging="709"/>
        <w:rPr>
          <w:rFonts w:ascii="Times New Roman" w:hAnsi="Times New Roman"/>
        </w:rPr>
      </w:pPr>
      <w:bookmarkStart w:id="42" w:name="_Toc426646210"/>
      <w:r>
        <w:rPr>
          <w:rFonts w:ascii="Times New Roman" w:hAnsi="Times New Roman" w:hint="eastAsia"/>
        </w:rPr>
        <w:lastRenderedPageBreak/>
        <w:t>创客网站管理平台</w:t>
      </w:r>
      <w:bookmarkEnd w:id="42"/>
    </w:p>
    <w:p w:rsidR="009970F0" w:rsidRDefault="00685428" w:rsidP="00045826">
      <w:pPr>
        <w:pStyle w:val="3"/>
        <w:spacing w:line="360" w:lineRule="auto"/>
        <w:ind w:left="794" w:hanging="794"/>
        <w:rPr>
          <w:rFonts w:ascii="Times New Roman" w:hAnsi="Times New Roman"/>
          <w:sz w:val="30"/>
          <w:szCs w:val="30"/>
        </w:rPr>
      </w:pPr>
      <w:bookmarkStart w:id="43" w:name="_Toc426646211"/>
      <w:r>
        <w:rPr>
          <w:rFonts w:ascii="Times New Roman" w:hAnsi="Times New Roman" w:hint="eastAsia"/>
          <w:sz w:val="30"/>
          <w:szCs w:val="30"/>
        </w:rPr>
        <w:t>功能模块</w:t>
      </w:r>
      <w:bookmarkEnd w:id="43"/>
    </w:p>
    <w:p w:rsidR="009970F0" w:rsidRDefault="00685428" w:rsidP="00045826">
      <w:pPr>
        <w:spacing w:line="360" w:lineRule="auto"/>
      </w:pPr>
      <w:r>
        <w:object w:dxaOrig="8824" w:dyaOrig="3836">
          <v:shape id="Picture 3" o:spid="_x0000_i1028" type="#_x0000_t75" style="width:441.2pt;height:191.8pt" o:ole="">
            <v:imagedata r:id="rId14" o:title=""/>
          </v:shape>
          <o:OLEObject Type="Embed" ProgID="Visio.Drawing.11" ShapeID="Picture 3" DrawAspect="Content" ObjectID="_1501343139" r:id="rId15"/>
        </w:object>
      </w:r>
    </w:p>
    <w:p w:rsidR="009970F0" w:rsidRDefault="00685428" w:rsidP="00045826">
      <w:pPr>
        <w:pStyle w:val="3"/>
        <w:spacing w:line="360" w:lineRule="auto"/>
        <w:ind w:left="794" w:hanging="794"/>
        <w:rPr>
          <w:rFonts w:ascii="Times New Roman" w:hAnsi="Times New Roman"/>
          <w:sz w:val="30"/>
          <w:szCs w:val="30"/>
        </w:rPr>
      </w:pPr>
      <w:bookmarkStart w:id="44" w:name="_Toc426646212"/>
      <w:r>
        <w:rPr>
          <w:rFonts w:ascii="Times New Roman" w:hAnsi="Times New Roman" w:hint="eastAsia"/>
          <w:sz w:val="30"/>
          <w:szCs w:val="30"/>
        </w:rPr>
        <w:t>功能描述</w:t>
      </w:r>
      <w:bookmarkEnd w:id="44"/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资源维护</w:t>
      </w:r>
    </w:p>
    <w:p w:rsidR="009970F0" w:rsidRDefault="00685428" w:rsidP="00045826">
      <w:pPr>
        <w:pStyle w:val="12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系统管理员在该页面需要维护工厂资源信息和梦想基金进行维护，包括工厂名称、工厂简介，工厂类型（可以提供哪方面支持，技术、人力等），工厂照片等。</w:t>
      </w:r>
    </w:p>
    <w:p w:rsidR="009970F0" w:rsidRDefault="009970F0" w:rsidP="00045826">
      <w:pPr>
        <w:widowControl/>
        <w:spacing w:line="360" w:lineRule="auto"/>
        <w:ind w:left="426"/>
        <w:jc w:val="left"/>
        <w:rPr>
          <w:rFonts w:ascii="宋体" w:hAnsi="宋体" w:cs="宋体"/>
          <w:sz w:val="24"/>
        </w:rPr>
      </w:pP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会员管理</w:t>
      </w:r>
    </w:p>
    <w:p w:rsidR="009970F0" w:rsidRDefault="00685428" w:rsidP="00045826">
      <w:pPr>
        <w:pStyle w:val="12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系统管理员在该页面可以对会员基本信息进行管理，包括对会员的个人资料、个人实名认证等进行查询。另外在该界面可以查询用户的申请记录，包括对资源的申请，项目需求的申请等。对恶意或者反复申请的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，管理员可以在该界面对该</w:t>
      </w:r>
      <w:r>
        <w:rPr>
          <w:rFonts w:ascii="宋体" w:hAnsi="宋体" w:hint="eastAsia"/>
          <w:color w:val="000000"/>
          <w:sz w:val="24"/>
          <w:szCs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进行禁用权限等操作。</w:t>
      </w:r>
    </w:p>
    <w:p w:rsidR="009970F0" w:rsidRDefault="009970F0" w:rsidP="00045826">
      <w:pPr>
        <w:widowControl/>
        <w:spacing w:line="360" w:lineRule="auto"/>
        <w:ind w:left="426"/>
        <w:jc w:val="left"/>
        <w:rPr>
          <w:rFonts w:ascii="宋体" w:hAnsi="宋体" w:cs="宋体"/>
          <w:sz w:val="24"/>
        </w:rPr>
      </w:pPr>
    </w:p>
    <w:p w:rsidR="009970F0" w:rsidRDefault="009970F0" w:rsidP="00045826">
      <w:pPr>
        <w:widowControl/>
        <w:spacing w:line="360" w:lineRule="auto"/>
        <w:ind w:left="426"/>
        <w:jc w:val="left"/>
        <w:rPr>
          <w:rFonts w:ascii="宋体" w:hAnsi="宋体" w:cs="宋体"/>
          <w:sz w:val="24"/>
        </w:rPr>
      </w:pP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创客资讯</w:t>
      </w:r>
    </w:p>
    <w:p w:rsidR="009970F0" w:rsidRDefault="00685428" w:rsidP="00045826">
      <w:pPr>
        <w:pStyle w:val="12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系统管理员在该页面对网址平台创客资讯上的资讯消息，优秀团队资料，公共海报进行管理和维护。管理员可以对这三类信息进行新增、编辑和删除，包括文字和图片，新增完成直接发布到创客网站的首页和相关模块中。</w:t>
      </w:r>
    </w:p>
    <w:p w:rsidR="009970F0" w:rsidRDefault="009970F0" w:rsidP="00045826"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审核</w:t>
      </w:r>
    </w:p>
    <w:p w:rsidR="009970F0" w:rsidRDefault="00685428" w:rsidP="00045826">
      <w:pPr>
        <w:pStyle w:val="12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hint="eastAsia"/>
          <w:color w:val="000000"/>
          <w:sz w:val="24"/>
          <w:szCs w:val="24"/>
          <w:lang w:val="zh-CN"/>
        </w:rPr>
        <w:t>清华创客</w:t>
      </w:r>
      <w:r>
        <w:rPr>
          <w:rFonts w:ascii="宋体" w:hAnsi="宋体" w:cs="宋体" w:hint="eastAsia"/>
          <w:sz w:val="24"/>
        </w:rPr>
        <w:t>在网站上进行的资源申请和提出项目需求，都必须在该页面进行审核才能正式在网站上发布。系统管理员，运营团队，执行团队可以对资源申请进行审核，审核不通过的申请必须重新申请。系统管理员可以对项目需求进行审核，审核不通过的申请必须重新申请。</w:t>
      </w:r>
    </w:p>
    <w:p w:rsidR="009970F0" w:rsidRDefault="009970F0" w:rsidP="00045826">
      <w:pPr>
        <w:pStyle w:val="12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rFonts w:ascii="宋体" w:hAnsi="宋体" w:cs="宋体"/>
          <w:sz w:val="24"/>
        </w:rPr>
      </w:pPr>
      <w:r>
        <w:rPr>
          <w:rFonts w:hint="eastAsia"/>
          <w:b/>
          <w:sz w:val="28"/>
          <w:szCs w:val="28"/>
        </w:rPr>
        <w:t>客服中心</w:t>
      </w:r>
    </w:p>
    <w:p w:rsidR="009970F0" w:rsidRDefault="00685428" w:rsidP="00045826">
      <w:pPr>
        <w:pStyle w:val="12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用户在网站上提出的投诉和维权，都会在客服中心该页面展现。客服会在客服中页面对学员提出的投诉进行处理和回复。</w:t>
      </w:r>
    </w:p>
    <w:p w:rsidR="009970F0" w:rsidRDefault="009970F0" w:rsidP="00045826">
      <w:pPr>
        <w:pStyle w:val="12"/>
        <w:widowControl/>
        <w:spacing w:line="360" w:lineRule="auto"/>
        <w:ind w:left="420" w:firstLineChars="150" w:firstLine="360"/>
        <w:jc w:val="left"/>
        <w:rPr>
          <w:rFonts w:ascii="宋体" w:hAnsi="宋体" w:cs="宋体"/>
          <w:sz w:val="24"/>
        </w:rPr>
      </w:pPr>
    </w:p>
    <w:p w:rsidR="009970F0" w:rsidRDefault="00685428" w:rsidP="00045826">
      <w:pPr>
        <w:widowControl/>
        <w:numPr>
          <w:ilvl w:val="0"/>
          <w:numId w:val="3"/>
        </w:numPr>
        <w:spacing w:line="360" w:lineRule="auto"/>
        <w:ind w:firstLine="6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系统管理</w:t>
      </w:r>
    </w:p>
    <w:p w:rsidR="009970F0" w:rsidRDefault="00685428" w:rsidP="00045826">
      <w:pPr>
        <w:widowControl/>
        <w:spacing w:line="360" w:lineRule="auto"/>
        <w:ind w:left="426" w:firstLineChars="200" w:firstLine="482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菜单管理</w:t>
      </w:r>
      <w:r>
        <w:rPr>
          <w:rFonts w:ascii="宋体" w:hAnsi="宋体" w:cs="宋体" w:hint="eastAsia"/>
          <w:sz w:val="24"/>
        </w:rPr>
        <w:t>：该页面可以对后端管理平台的菜单进行删除，修改，新增。</w:t>
      </w:r>
    </w:p>
    <w:p w:rsidR="009970F0" w:rsidRDefault="00685428" w:rsidP="00045826">
      <w:pPr>
        <w:widowControl/>
        <w:spacing w:line="360" w:lineRule="auto"/>
        <w:ind w:left="426" w:firstLineChars="200" w:firstLine="482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用户管理</w:t>
      </w:r>
      <w:r>
        <w:rPr>
          <w:rFonts w:ascii="宋体" w:hAnsi="宋体" w:cs="宋体" w:hint="eastAsia"/>
          <w:sz w:val="24"/>
        </w:rPr>
        <w:t>：系统管理员可以通过该功能对登陆到后台管理平台的用户进行管理，包括进行更改角色，重置密码。</w:t>
      </w:r>
    </w:p>
    <w:p w:rsidR="009970F0" w:rsidRDefault="00685428" w:rsidP="00045826">
      <w:pPr>
        <w:widowControl/>
        <w:spacing w:line="360" w:lineRule="auto"/>
        <w:ind w:left="426" w:firstLineChars="200" w:firstLine="482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角色管理</w:t>
      </w:r>
      <w:r>
        <w:rPr>
          <w:rFonts w:ascii="宋体" w:hAnsi="宋体" w:cs="宋体" w:hint="eastAsia"/>
          <w:sz w:val="24"/>
        </w:rPr>
        <w:t>：系统管理员可以通过该功能对后台管理平台的角色进行管理，包括删除，修改，页面赋权。现有的管理平台角色有系统管理员，运营团队，客服。</w:t>
      </w:r>
    </w:p>
    <w:p w:rsidR="009970F0" w:rsidRDefault="009970F0" w:rsidP="00045826"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sectPr w:rsidR="009970F0">
      <w:headerReference w:type="default" r:id="rId16"/>
      <w:footerReference w:type="default" r:id="rId17"/>
      <w:pgSz w:w="11906" w:h="16838"/>
      <w:pgMar w:top="1191" w:right="1646" w:bottom="119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4F2" w:rsidRDefault="00FB64F2">
      <w:r>
        <w:separator/>
      </w:r>
    </w:p>
  </w:endnote>
  <w:endnote w:type="continuationSeparator" w:id="0">
    <w:p w:rsidR="00FB64F2" w:rsidRDefault="00FB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F0" w:rsidRDefault="00685428">
    <w:pPr>
      <w:pStyle w:val="aa"/>
    </w:pPr>
    <w:r>
      <w:fldChar w:fldCharType="begin"/>
    </w:r>
    <w:r>
      <w:instrText xml:space="preserve"> PAGE   \* MERGEFORMAT </w:instrText>
    </w:r>
    <w:r>
      <w:fldChar w:fldCharType="separate"/>
    </w:r>
    <w:r w:rsidR="00764A6C" w:rsidRPr="00764A6C">
      <w:rPr>
        <w:noProof/>
        <w:lang w:val="zh-CN"/>
      </w:rPr>
      <w:t>11</w:t>
    </w:r>
    <w:r>
      <w:rPr>
        <w:lang w:val="zh-CN"/>
      </w:rPr>
      <w:fldChar w:fldCharType="end"/>
    </w:r>
  </w:p>
  <w:p w:rsidR="009970F0" w:rsidRDefault="009970F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4F2" w:rsidRDefault="00FB64F2">
      <w:r>
        <w:separator/>
      </w:r>
    </w:p>
  </w:footnote>
  <w:footnote w:type="continuationSeparator" w:id="0">
    <w:p w:rsidR="00FB64F2" w:rsidRDefault="00FB64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F0" w:rsidRDefault="00685428">
    <w:pPr>
      <w:pStyle w:val="ab"/>
      <w:jc w:val="both"/>
    </w:pPr>
    <w:r>
      <w:rPr>
        <w:rFonts w:hint="eastAsia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D63BF"/>
    <w:multiLevelType w:val="multilevel"/>
    <w:tmpl w:val="0B8D63BF"/>
    <w:lvl w:ilvl="0">
      <w:start w:val="1"/>
      <w:numFmt w:val="bullet"/>
      <w:lvlText w:val="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1">
    <w:nsid w:val="16376689"/>
    <w:multiLevelType w:val="multilevel"/>
    <w:tmpl w:val="16376689"/>
    <w:lvl w:ilvl="0">
      <w:start w:val="1"/>
      <w:numFmt w:val="decimal"/>
      <w:pStyle w:val="1"/>
      <w:lvlText w:val="%1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36"/>
      </w:rPr>
    </w:lvl>
    <w:lvl w:ilvl="2">
      <w:start w:val="1"/>
      <w:numFmt w:val="decimal"/>
      <w:pStyle w:val="3"/>
      <w:lvlText w:val="%1.%2.%3"/>
      <w:lvlJc w:val="left"/>
      <w:pPr>
        <w:ind w:left="1702" w:hanging="425"/>
      </w:pPr>
      <w:rPr>
        <w:rFonts w:ascii="Times New Roman" w:eastAsia="宋体" w:hAnsi="Times New Roman" w:hint="default"/>
        <w:b/>
        <w:i w:val="0"/>
        <w:sz w:val="30"/>
        <w:szCs w:val="30"/>
      </w:rPr>
    </w:lvl>
    <w:lvl w:ilvl="3" w:tentative="1">
      <w:start w:val="1"/>
      <w:numFmt w:val="decimal"/>
      <w:pStyle w:val="4"/>
      <w:lvlText w:val="%1.%2.%3.%4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8"/>
        <w:lang w:val="en-US"/>
      </w:rPr>
    </w:lvl>
    <w:lvl w:ilvl="4" w:tentative="1">
      <w:start w:val="1"/>
      <w:numFmt w:val="decimal"/>
      <w:pStyle w:val="5"/>
      <w:lvlText w:val="%1.%2.%3.%4.%5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8"/>
      </w:rPr>
    </w:lvl>
    <w:lvl w:ilvl="5" w:tentative="1">
      <w:start w:val="1"/>
      <w:numFmt w:val="decimal"/>
      <w:pStyle w:val="6"/>
      <w:lvlText w:val="%1.%2.%3.%4.%5.%6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4"/>
      </w:rPr>
    </w:lvl>
    <w:lvl w:ilvl="6" w:tentative="1">
      <w:start w:val="1"/>
      <w:numFmt w:val="decimal"/>
      <w:pStyle w:val="7"/>
      <w:lvlText w:val="%1.%2.%3.%4.%5.%6.%7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4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4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418" w:hanging="425"/>
      </w:pPr>
      <w:rPr>
        <w:rFonts w:ascii="Times New Roman" w:eastAsia="宋体" w:hAnsi="Times New Roman" w:hint="default"/>
        <w:b/>
        <w:i w:val="0"/>
        <w:sz w:val="24"/>
      </w:rPr>
    </w:lvl>
  </w:abstractNum>
  <w:abstractNum w:abstractNumId="2">
    <w:nsid w:val="538B3686"/>
    <w:multiLevelType w:val="multilevel"/>
    <w:tmpl w:val="538B368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49A"/>
    <w:rsid w:val="000006DA"/>
    <w:rsid w:val="000010A5"/>
    <w:rsid w:val="000010B9"/>
    <w:rsid w:val="000025DD"/>
    <w:rsid w:val="00003741"/>
    <w:rsid w:val="00004D66"/>
    <w:rsid w:val="00005499"/>
    <w:rsid w:val="0000618D"/>
    <w:rsid w:val="0000639D"/>
    <w:rsid w:val="00006767"/>
    <w:rsid w:val="00006997"/>
    <w:rsid w:val="00006F46"/>
    <w:rsid w:val="00006FDC"/>
    <w:rsid w:val="00010A20"/>
    <w:rsid w:val="000118E2"/>
    <w:rsid w:val="00011B81"/>
    <w:rsid w:val="000127E0"/>
    <w:rsid w:val="00012824"/>
    <w:rsid w:val="00014631"/>
    <w:rsid w:val="00015997"/>
    <w:rsid w:val="000160CB"/>
    <w:rsid w:val="00016843"/>
    <w:rsid w:val="00020724"/>
    <w:rsid w:val="00020868"/>
    <w:rsid w:val="00021A5D"/>
    <w:rsid w:val="00023688"/>
    <w:rsid w:val="00023D3C"/>
    <w:rsid w:val="000244F8"/>
    <w:rsid w:val="000264A4"/>
    <w:rsid w:val="00026FA9"/>
    <w:rsid w:val="00027C8C"/>
    <w:rsid w:val="00027D1C"/>
    <w:rsid w:val="00030056"/>
    <w:rsid w:val="00030BCE"/>
    <w:rsid w:val="00030D77"/>
    <w:rsid w:val="00033A25"/>
    <w:rsid w:val="00034816"/>
    <w:rsid w:val="00034FEF"/>
    <w:rsid w:val="00037BA2"/>
    <w:rsid w:val="00040F2B"/>
    <w:rsid w:val="0004157C"/>
    <w:rsid w:val="000419AA"/>
    <w:rsid w:val="00045826"/>
    <w:rsid w:val="0004638E"/>
    <w:rsid w:val="0005091E"/>
    <w:rsid w:val="00051280"/>
    <w:rsid w:val="00051D86"/>
    <w:rsid w:val="0005272B"/>
    <w:rsid w:val="00056C5A"/>
    <w:rsid w:val="000575A7"/>
    <w:rsid w:val="000577AD"/>
    <w:rsid w:val="000610E7"/>
    <w:rsid w:val="000616D1"/>
    <w:rsid w:val="00063858"/>
    <w:rsid w:val="000648CA"/>
    <w:rsid w:val="00065032"/>
    <w:rsid w:val="00065280"/>
    <w:rsid w:val="00067710"/>
    <w:rsid w:val="00070353"/>
    <w:rsid w:val="00070518"/>
    <w:rsid w:val="000732DC"/>
    <w:rsid w:val="00074462"/>
    <w:rsid w:val="00076C0D"/>
    <w:rsid w:val="00077928"/>
    <w:rsid w:val="000809FB"/>
    <w:rsid w:val="00080BCC"/>
    <w:rsid w:val="00080D03"/>
    <w:rsid w:val="0008301B"/>
    <w:rsid w:val="00084E8B"/>
    <w:rsid w:val="000857FC"/>
    <w:rsid w:val="00085F13"/>
    <w:rsid w:val="000873B9"/>
    <w:rsid w:val="00087668"/>
    <w:rsid w:val="00087C50"/>
    <w:rsid w:val="00087E15"/>
    <w:rsid w:val="00090E68"/>
    <w:rsid w:val="0009472C"/>
    <w:rsid w:val="00094D71"/>
    <w:rsid w:val="00096EE6"/>
    <w:rsid w:val="00097157"/>
    <w:rsid w:val="000A1918"/>
    <w:rsid w:val="000A1AA5"/>
    <w:rsid w:val="000A3B9A"/>
    <w:rsid w:val="000A5C2F"/>
    <w:rsid w:val="000A5FB5"/>
    <w:rsid w:val="000A6CDD"/>
    <w:rsid w:val="000A764D"/>
    <w:rsid w:val="000A7B3C"/>
    <w:rsid w:val="000B15BA"/>
    <w:rsid w:val="000B16F6"/>
    <w:rsid w:val="000B1735"/>
    <w:rsid w:val="000B24F2"/>
    <w:rsid w:val="000B5665"/>
    <w:rsid w:val="000B6413"/>
    <w:rsid w:val="000B647E"/>
    <w:rsid w:val="000B7842"/>
    <w:rsid w:val="000B7937"/>
    <w:rsid w:val="000B7E1C"/>
    <w:rsid w:val="000C0EF1"/>
    <w:rsid w:val="000C2783"/>
    <w:rsid w:val="000C2AAE"/>
    <w:rsid w:val="000C2FC2"/>
    <w:rsid w:val="000C327E"/>
    <w:rsid w:val="000C4293"/>
    <w:rsid w:val="000C43D3"/>
    <w:rsid w:val="000C6CE5"/>
    <w:rsid w:val="000D1171"/>
    <w:rsid w:val="000D1658"/>
    <w:rsid w:val="000D1AA4"/>
    <w:rsid w:val="000D30DB"/>
    <w:rsid w:val="000D34D0"/>
    <w:rsid w:val="000D3CB9"/>
    <w:rsid w:val="000D426D"/>
    <w:rsid w:val="000D60C5"/>
    <w:rsid w:val="000E036B"/>
    <w:rsid w:val="000E0681"/>
    <w:rsid w:val="000E29B2"/>
    <w:rsid w:val="000E3377"/>
    <w:rsid w:val="000E443F"/>
    <w:rsid w:val="000E7938"/>
    <w:rsid w:val="000F00A4"/>
    <w:rsid w:val="000F0169"/>
    <w:rsid w:val="000F0873"/>
    <w:rsid w:val="000F1A92"/>
    <w:rsid w:val="000F249E"/>
    <w:rsid w:val="000F29C7"/>
    <w:rsid w:val="000F3AE3"/>
    <w:rsid w:val="000F43B0"/>
    <w:rsid w:val="000F440E"/>
    <w:rsid w:val="000F48D5"/>
    <w:rsid w:val="000F5A3E"/>
    <w:rsid w:val="000F5A80"/>
    <w:rsid w:val="000F61AE"/>
    <w:rsid w:val="000F665F"/>
    <w:rsid w:val="000F67DF"/>
    <w:rsid w:val="000F6AF9"/>
    <w:rsid w:val="000F6FEC"/>
    <w:rsid w:val="000F73DA"/>
    <w:rsid w:val="00100F50"/>
    <w:rsid w:val="0010279B"/>
    <w:rsid w:val="00103317"/>
    <w:rsid w:val="00106F9A"/>
    <w:rsid w:val="001072F9"/>
    <w:rsid w:val="00107B05"/>
    <w:rsid w:val="00110283"/>
    <w:rsid w:val="00110B2D"/>
    <w:rsid w:val="001112F0"/>
    <w:rsid w:val="00111D77"/>
    <w:rsid w:val="001121A8"/>
    <w:rsid w:val="00113CB1"/>
    <w:rsid w:val="00116102"/>
    <w:rsid w:val="0011768C"/>
    <w:rsid w:val="00117DB5"/>
    <w:rsid w:val="00121784"/>
    <w:rsid w:val="0012232F"/>
    <w:rsid w:val="001227B2"/>
    <w:rsid w:val="00122A13"/>
    <w:rsid w:val="00122F56"/>
    <w:rsid w:val="00123B52"/>
    <w:rsid w:val="00125546"/>
    <w:rsid w:val="0012697C"/>
    <w:rsid w:val="001310AF"/>
    <w:rsid w:val="00132262"/>
    <w:rsid w:val="00132B2F"/>
    <w:rsid w:val="001330DC"/>
    <w:rsid w:val="00135028"/>
    <w:rsid w:val="00137934"/>
    <w:rsid w:val="001414CE"/>
    <w:rsid w:val="0014368A"/>
    <w:rsid w:val="00143AF9"/>
    <w:rsid w:val="00146220"/>
    <w:rsid w:val="0014755F"/>
    <w:rsid w:val="00147A7F"/>
    <w:rsid w:val="001503AD"/>
    <w:rsid w:val="001503C8"/>
    <w:rsid w:val="0015098F"/>
    <w:rsid w:val="00150EBA"/>
    <w:rsid w:val="00151B3C"/>
    <w:rsid w:val="001529D0"/>
    <w:rsid w:val="0015302F"/>
    <w:rsid w:val="0015332E"/>
    <w:rsid w:val="0015494A"/>
    <w:rsid w:val="001557C8"/>
    <w:rsid w:val="001560BD"/>
    <w:rsid w:val="00156ECA"/>
    <w:rsid w:val="00157FF2"/>
    <w:rsid w:val="00161F16"/>
    <w:rsid w:val="001635C8"/>
    <w:rsid w:val="0016649D"/>
    <w:rsid w:val="00166BDE"/>
    <w:rsid w:val="001706F7"/>
    <w:rsid w:val="00171755"/>
    <w:rsid w:val="00172066"/>
    <w:rsid w:val="001723D7"/>
    <w:rsid w:val="00172A27"/>
    <w:rsid w:val="00172B48"/>
    <w:rsid w:val="00173797"/>
    <w:rsid w:val="001737E3"/>
    <w:rsid w:val="0017418F"/>
    <w:rsid w:val="00174B86"/>
    <w:rsid w:val="00176E14"/>
    <w:rsid w:val="0017717F"/>
    <w:rsid w:val="0018054B"/>
    <w:rsid w:val="001808FA"/>
    <w:rsid w:val="00181D86"/>
    <w:rsid w:val="00182172"/>
    <w:rsid w:val="001825D3"/>
    <w:rsid w:val="001836BD"/>
    <w:rsid w:val="0018608A"/>
    <w:rsid w:val="0018658F"/>
    <w:rsid w:val="00187363"/>
    <w:rsid w:val="001874EE"/>
    <w:rsid w:val="001903D3"/>
    <w:rsid w:val="00191B7E"/>
    <w:rsid w:val="00192085"/>
    <w:rsid w:val="0019280A"/>
    <w:rsid w:val="00192CDD"/>
    <w:rsid w:val="00195594"/>
    <w:rsid w:val="001A1B44"/>
    <w:rsid w:val="001A1B48"/>
    <w:rsid w:val="001A1E5B"/>
    <w:rsid w:val="001A2CB7"/>
    <w:rsid w:val="001A34CD"/>
    <w:rsid w:val="001A5142"/>
    <w:rsid w:val="001B01A3"/>
    <w:rsid w:val="001B06D4"/>
    <w:rsid w:val="001B0D2D"/>
    <w:rsid w:val="001B13A7"/>
    <w:rsid w:val="001B1BAF"/>
    <w:rsid w:val="001B4AEB"/>
    <w:rsid w:val="001B53A5"/>
    <w:rsid w:val="001B5580"/>
    <w:rsid w:val="001C0ED4"/>
    <w:rsid w:val="001C1EE8"/>
    <w:rsid w:val="001C246D"/>
    <w:rsid w:val="001C326A"/>
    <w:rsid w:val="001C35DC"/>
    <w:rsid w:val="001C3E3D"/>
    <w:rsid w:val="001C3F02"/>
    <w:rsid w:val="001C50C2"/>
    <w:rsid w:val="001C5109"/>
    <w:rsid w:val="001C6794"/>
    <w:rsid w:val="001C6915"/>
    <w:rsid w:val="001C6F9F"/>
    <w:rsid w:val="001C733A"/>
    <w:rsid w:val="001D0679"/>
    <w:rsid w:val="001D06F3"/>
    <w:rsid w:val="001D0C92"/>
    <w:rsid w:val="001D1739"/>
    <w:rsid w:val="001D35BF"/>
    <w:rsid w:val="001D4180"/>
    <w:rsid w:val="001D4623"/>
    <w:rsid w:val="001D4C1B"/>
    <w:rsid w:val="001D55FA"/>
    <w:rsid w:val="001D60AB"/>
    <w:rsid w:val="001D7233"/>
    <w:rsid w:val="001D739D"/>
    <w:rsid w:val="001D751F"/>
    <w:rsid w:val="001E0ADF"/>
    <w:rsid w:val="001E0E3E"/>
    <w:rsid w:val="001E104A"/>
    <w:rsid w:val="001E1AA7"/>
    <w:rsid w:val="001E32E4"/>
    <w:rsid w:val="001E4640"/>
    <w:rsid w:val="001E4A50"/>
    <w:rsid w:val="001E567F"/>
    <w:rsid w:val="001E58E9"/>
    <w:rsid w:val="001E5AF5"/>
    <w:rsid w:val="001E5E0D"/>
    <w:rsid w:val="001E6C1F"/>
    <w:rsid w:val="001E7665"/>
    <w:rsid w:val="001E78D5"/>
    <w:rsid w:val="001F2BD6"/>
    <w:rsid w:val="001F365E"/>
    <w:rsid w:val="001F4074"/>
    <w:rsid w:val="001F4377"/>
    <w:rsid w:val="001F449B"/>
    <w:rsid w:val="001F6395"/>
    <w:rsid w:val="001F6A18"/>
    <w:rsid w:val="00200158"/>
    <w:rsid w:val="00200AB9"/>
    <w:rsid w:val="00200D68"/>
    <w:rsid w:val="00202389"/>
    <w:rsid w:val="002037F8"/>
    <w:rsid w:val="00203881"/>
    <w:rsid w:val="00203B26"/>
    <w:rsid w:val="00205116"/>
    <w:rsid w:val="00205338"/>
    <w:rsid w:val="00206428"/>
    <w:rsid w:val="00206BAC"/>
    <w:rsid w:val="002079D6"/>
    <w:rsid w:val="002108C8"/>
    <w:rsid w:val="00212050"/>
    <w:rsid w:val="0021281D"/>
    <w:rsid w:val="002131AB"/>
    <w:rsid w:val="00213FCB"/>
    <w:rsid w:val="00214BA5"/>
    <w:rsid w:val="0021749C"/>
    <w:rsid w:val="002179B8"/>
    <w:rsid w:val="0022049D"/>
    <w:rsid w:val="0022353A"/>
    <w:rsid w:val="00224AAE"/>
    <w:rsid w:val="00224F08"/>
    <w:rsid w:val="0022515E"/>
    <w:rsid w:val="00226A06"/>
    <w:rsid w:val="00226DC2"/>
    <w:rsid w:val="0023052B"/>
    <w:rsid w:val="002312AA"/>
    <w:rsid w:val="00231683"/>
    <w:rsid w:val="00234198"/>
    <w:rsid w:val="00234559"/>
    <w:rsid w:val="00235A09"/>
    <w:rsid w:val="00240605"/>
    <w:rsid w:val="00241BB9"/>
    <w:rsid w:val="00241EE7"/>
    <w:rsid w:val="0024234E"/>
    <w:rsid w:val="00247963"/>
    <w:rsid w:val="00247CCC"/>
    <w:rsid w:val="00250E4F"/>
    <w:rsid w:val="0025154C"/>
    <w:rsid w:val="00252181"/>
    <w:rsid w:val="002524BF"/>
    <w:rsid w:val="00252549"/>
    <w:rsid w:val="00252AA9"/>
    <w:rsid w:val="00252BB6"/>
    <w:rsid w:val="00252E79"/>
    <w:rsid w:val="00252FA5"/>
    <w:rsid w:val="00254B6A"/>
    <w:rsid w:val="002555A9"/>
    <w:rsid w:val="00255D92"/>
    <w:rsid w:val="002564DE"/>
    <w:rsid w:val="00257378"/>
    <w:rsid w:val="002610C5"/>
    <w:rsid w:val="002633F1"/>
    <w:rsid w:val="0026513E"/>
    <w:rsid w:val="00266709"/>
    <w:rsid w:val="00266AF2"/>
    <w:rsid w:val="00267194"/>
    <w:rsid w:val="00267633"/>
    <w:rsid w:val="00267C46"/>
    <w:rsid w:val="00267E42"/>
    <w:rsid w:val="0027066D"/>
    <w:rsid w:val="00270920"/>
    <w:rsid w:val="00271457"/>
    <w:rsid w:val="0027362D"/>
    <w:rsid w:val="00274324"/>
    <w:rsid w:val="00277701"/>
    <w:rsid w:val="002779F5"/>
    <w:rsid w:val="00277C75"/>
    <w:rsid w:val="00281C2E"/>
    <w:rsid w:val="00281D6A"/>
    <w:rsid w:val="00282B17"/>
    <w:rsid w:val="00282B1D"/>
    <w:rsid w:val="00282B57"/>
    <w:rsid w:val="0028464C"/>
    <w:rsid w:val="00284E96"/>
    <w:rsid w:val="002851E4"/>
    <w:rsid w:val="00286915"/>
    <w:rsid w:val="002913AA"/>
    <w:rsid w:val="0029207A"/>
    <w:rsid w:val="00292F01"/>
    <w:rsid w:val="00294BE3"/>
    <w:rsid w:val="00294FD3"/>
    <w:rsid w:val="00295842"/>
    <w:rsid w:val="002960A6"/>
    <w:rsid w:val="002961BF"/>
    <w:rsid w:val="002967BA"/>
    <w:rsid w:val="00296EEF"/>
    <w:rsid w:val="002A08E9"/>
    <w:rsid w:val="002A0A6F"/>
    <w:rsid w:val="002A2B7D"/>
    <w:rsid w:val="002A2F61"/>
    <w:rsid w:val="002A32AC"/>
    <w:rsid w:val="002A350B"/>
    <w:rsid w:val="002A40B3"/>
    <w:rsid w:val="002A48FD"/>
    <w:rsid w:val="002A4BB8"/>
    <w:rsid w:val="002A735D"/>
    <w:rsid w:val="002A7DB4"/>
    <w:rsid w:val="002B05CE"/>
    <w:rsid w:val="002B1074"/>
    <w:rsid w:val="002B1177"/>
    <w:rsid w:val="002B14C1"/>
    <w:rsid w:val="002B1AD0"/>
    <w:rsid w:val="002B2CA6"/>
    <w:rsid w:val="002B4E41"/>
    <w:rsid w:val="002B52CB"/>
    <w:rsid w:val="002B6178"/>
    <w:rsid w:val="002B61C9"/>
    <w:rsid w:val="002B6CA4"/>
    <w:rsid w:val="002B7D58"/>
    <w:rsid w:val="002C2191"/>
    <w:rsid w:val="002C3BF0"/>
    <w:rsid w:val="002C4589"/>
    <w:rsid w:val="002C4DAD"/>
    <w:rsid w:val="002C56E2"/>
    <w:rsid w:val="002C5C71"/>
    <w:rsid w:val="002C64FE"/>
    <w:rsid w:val="002C7143"/>
    <w:rsid w:val="002C7617"/>
    <w:rsid w:val="002C7B3B"/>
    <w:rsid w:val="002D027A"/>
    <w:rsid w:val="002D1195"/>
    <w:rsid w:val="002D2454"/>
    <w:rsid w:val="002D2E2F"/>
    <w:rsid w:val="002D32F3"/>
    <w:rsid w:val="002D3E11"/>
    <w:rsid w:val="002D4A97"/>
    <w:rsid w:val="002D5AFE"/>
    <w:rsid w:val="002D6392"/>
    <w:rsid w:val="002D6736"/>
    <w:rsid w:val="002E2049"/>
    <w:rsid w:val="002E29B3"/>
    <w:rsid w:val="002E2A98"/>
    <w:rsid w:val="002E2EEA"/>
    <w:rsid w:val="002E394F"/>
    <w:rsid w:val="002E46D1"/>
    <w:rsid w:val="002E49F1"/>
    <w:rsid w:val="002E50F1"/>
    <w:rsid w:val="002E5400"/>
    <w:rsid w:val="002E5907"/>
    <w:rsid w:val="002E663F"/>
    <w:rsid w:val="002E6771"/>
    <w:rsid w:val="002E79BE"/>
    <w:rsid w:val="002F00CD"/>
    <w:rsid w:val="002F1525"/>
    <w:rsid w:val="002F2B72"/>
    <w:rsid w:val="0030076B"/>
    <w:rsid w:val="0030396A"/>
    <w:rsid w:val="00303EC8"/>
    <w:rsid w:val="00303EF5"/>
    <w:rsid w:val="00304D2C"/>
    <w:rsid w:val="003051BD"/>
    <w:rsid w:val="003052EF"/>
    <w:rsid w:val="00305664"/>
    <w:rsid w:val="00305A91"/>
    <w:rsid w:val="00305D11"/>
    <w:rsid w:val="00306690"/>
    <w:rsid w:val="003067D3"/>
    <w:rsid w:val="00307D53"/>
    <w:rsid w:val="0031129E"/>
    <w:rsid w:val="00313261"/>
    <w:rsid w:val="003134AC"/>
    <w:rsid w:val="0031351B"/>
    <w:rsid w:val="00314088"/>
    <w:rsid w:val="00316DCF"/>
    <w:rsid w:val="003175EB"/>
    <w:rsid w:val="00317F08"/>
    <w:rsid w:val="00317F82"/>
    <w:rsid w:val="0032255A"/>
    <w:rsid w:val="00323315"/>
    <w:rsid w:val="00323546"/>
    <w:rsid w:val="00323647"/>
    <w:rsid w:val="00324C28"/>
    <w:rsid w:val="0032623A"/>
    <w:rsid w:val="0032763C"/>
    <w:rsid w:val="0032785A"/>
    <w:rsid w:val="003308F9"/>
    <w:rsid w:val="00330B24"/>
    <w:rsid w:val="00330D0A"/>
    <w:rsid w:val="00332884"/>
    <w:rsid w:val="00332CFF"/>
    <w:rsid w:val="003333FD"/>
    <w:rsid w:val="003340F8"/>
    <w:rsid w:val="00334524"/>
    <w:rsid w:val="00335B2B"/>
    <w:rsid w:val="003375A2"/>
    <w:rsid w:val="00337A02"/>
    <w:rsid w:val="003412C5"/>
    <w:rsid w:val="00341FC1"/>
    <w:rsid w:val="00346005"/>
    <w:rsid w:val="00346F0C"/>
    <w:rsid w:val="003476A4"/>
    <w:rsid w:val="00350C10"/>
    <w:rsid w:val="003541E1"/>
    <w:rsid w:val="00355E6D"/>
    <w:rsid w:val="00363F5F"/>
    <w:rsid w:val="0036594C"/>
    <w:rsid w:val="00365DEC"/>
    <w:rsid w:val="003664A5"/>
    <w:rsid w:val="00366B1A"/>
    <w:rsid w:val="00367EA1"/>
    <w:rsid w:val="003703E6"/>
    <w:rsid w:val="00370623"/>
    <w:rsid w:val="00373824"/>
    <w:rsid w:val="00374342"/>
    <w:rsid w:val="00375398"/>
    <w:rsid w:val="003769FE"/>
    <w:rsid w:val="00380246"/>
    <w:rsid w:val="00380DE6"/>
    <w:rsid w:val="00380EDE"/>
    <w:rsid w:val="00382FA6"/>
    <w:rsid w:val="00386391"/>
    <w:rsid w:val="00386F9C"/>
    <w:rsid w:val="0038766F"/>
    <w:rsid w:val="00391144"/>
    <w:rsid w:val="003911EC"/>
    <w:rsid w:val="00392031"/>
    <w:rsid w:val="0039276B"/>
    <w:rsid w:val="0039278B"/>
    <w:rsid w:val="00393A37"/>
    <w:rsid w:val="00396247"/>
    <w:rsid w:val="003A034F"/>
    <w:rsid w:val="003A075D"/>
    <w:rsid w:val="003A0D7E"/>
    <w:rsid w:val="003A1A5A"/>
    <w:rsid w:val="003A219E"/>
    <w:rsid w:val="003A3182"/>
    <w:rsid w:val="003A5653"/>
    <w:rsid w:val="003A5A0D"/>
    <w:rsid w:val="003A5BC5"/>
    <w:rsid w:val="003A5FF1"/>
    <w:rsid w:val="003A7E81"/>
    <w:rsid w:val="003B0148"/>
    <w:rsid w:val="003B0FEF"/>
    <w:rsid w:val="003B2F92"/>
    <w:rsid w:val="003B4E4B"/>
    <w:rsid w:val="003B6076"/>
    <w:rsid w:val="003B7B3B"/>
    <w:rsid w:val="003C07F8"/>
    <w:rsid w:val="003C1786"/>
    <w:rsid w:val="003C36C1"/>
    <w:rsid w:val="003C3BFC"/>
    <w:rsid w:val="003C3D56"/>
    <w:rsid w:val="003C45E9"/>
    <w:rsid w:val="003C4E02"/>
    <w:rsid w:val="003C74D9"/>
    <w:rsid w:val="003D0C69"/>
    <w:rsid w:val="003D0DD4"/>
    <w:rsid w:val="003D1443"/>
    <w:rsid w:val="003D1E89"/>
    <w:rsid w:val="003D4ED0"/>
    <w:rsid w:val="003D4F5D"/>
    <w:rsid w:val="003D5074"/>
    <w:rsid w:val="003D5C91"/>
    <w:rsid w:val="003D6604"/>
    <w:rsid w:val="003D7453"/>
    <w:rsid w:val="003E1D81"/>
    <w:rsid w:val="003E2725"/>
    <w:rsid w:val="003E3378"/>
    <w:rsid w:val="003E3621"/>
    <w:rsid w:val="003E36EC"/>
    <w:rsid w:val="003E381C"/>
    <w:rsid w:val="003E3F4C"/>
    <w:rsid w:val="003E3FDC"/>
    <w:rsid w:val="003E415E"/>
    <w:rsid w:val="003E4651"/>
    <w:rsid w:val="003E468B"/>
    <w:rsid w:val="003E5367"/>
    <w:rsid w:val="003E5EFC"/>
    <w:rsid w:val="003E6DF9"/>
    <w:rsid w:val="003E783C"/>
    <w:rsid w:val="003F024E"/>
    <w:rsid w:val="003F0414"/>
    <w:rsid w:val="003F16F3"/>
    <w:rsid w:val="003F1814"/>
    <w:rsid w:val="003F24FC"/>
    <w:rsid w:val="003F28F1"/>
    <w:rsid w:val="003F29C2"/>
    <w:rsid w:val="003F37C0"/>
    <w:rsid w:val="003F5C71"/>
    <w:rsid w:val="003F67A1"/>
    <w:rsid w:val="00400EAA"/>
    <w:rsid w:val="004010DF"/>
    <w:rsid w:val="00402079"/>
    <w:rsid w:val="00402347"/>
    <w:rsid w:val="00404DB7"/>
    <w:rsid w:val="00405B40"/>
    <w:rsid w:val="00406290"/>
    <w:rsid w:val="004062BD"/>
    <w:rsid w:val="00406A1A"/>
    <w:rsid w:val="004074A4"/>
    <w:rsid w:val="0040754B"/>
    <w:rsid w:val="00407E5C"/>
    <w:rsid w:val="0041027F"/>
    <w:rsid w:val="00410734"/>
    <w:rsid w:val="004117A1"/>
    <w:rsid w:val="0041183A"/>
    <w:rsid w:val="00411AC1"/>
    <w:rsid w:val="00411CED"/>
    <w:rsid w:val="00411D9F"/>
    <w:rsid w:val="00412FEC"/>
    <w:rsid w:val="00413094"/>
    <w:rsid w:val="0041336A"/>
    <w:rsid w:val="00415D66"/>
    <w:rsid w:val="00417B49"/>
    <w:rsid w:val="004202F9"/>
    <w:rsid w:val="00420619"/>
    <w:rsid w:val="00423D82"/>
    <w:rsid w:val="00424E72"/>
    <w:rsid w:val="00426749"/>
    <w:rsid w:val="00426D48"/>
    <w:rsid w:val="00426FF7"/>
    <w:rsid w:val="00427611"/>
    <w:rsid w:val="004278F9"/>
    <w:rsid w:val="00427B33"/>
    <w:rsid w:val="00432160"/>
    <w:rsid w:val="0043290B"/>
    <w:rsid w:val="0043300A"/>
    <w:rsid w:val="0043373D"/>
    <w:rsid w:val="00433FE4"/>
    <w:rsid w:val="00437869"/>
    <w:rsid w:val="00441574"/>
    <w:rsid w:val="004432F8"/>
    <w:rsid w:val="0044376F"/>
    <w:rsid w:val="00443C67"/>
    <w:rsid w:val="004440C8"/>
    <w:rsid w:val="00444EFE"/>
    <w:rsid w:val="00444FB6"/>
    <w:rsid w:val="00446723"/>
    <w:rsid w:val="00447311"/>
    <w:rsid w:val="004473C6"/>
    <w:rsid w:val="0045046E"/>
    <w:rsid w:val="004504F2"/>
    <w:rsid w:val="00457064"/>
    <w:rsid w:val="004571C0"/>
    <w:rsid w:val="00460021"/>
    <w:rsid w:val="004615CC"/>
    <w:rsid w:val="004619E8"/>
    <w:rsid w:val="00461A1B"/>
    <w:rsid w:val="0046422D"/>
    <w:rsid w:val="0046470C"/>
    <w:rsid w:val="00464863"/>
    <w:rsid w:val="00464D30"/>
    <w:rsid w:val="00465978"/>
    <w:rsid w:val="00467B15"/>
    <w:rsid w:val="00470303"/>
    <w:rsid w:val="004740E9"/>
    <w:rsid w:val="004746EF"/>
    <w:rsid w:val="0047556A"/>
    <w:rsid w:val="00476187"/>
    <w:rsid w:val="00476F2D"/>
    <w:rsid w:val="004776CA"/>
    <w:rsid w:val="004801EE"/>
    <w:rsid w:val="00480AED"/>
    <w:rsid w:val="00480FE3"/>
    <w:rsid w:val="004813D2"/>
    <w:rsid w:val="004816FE"/>
    <w:rsid w:val="0048184D"/>
    <w:rsid w:val="004818A5"/>
    <w:rsid w:val="00483438"/>
    <w:rsid w:val="00483736"/>
    <w:rsid w:val="004839E5"/>
    <w:rsid w:val="00483C64"/>
    <w:rsid w:val="00484A96"/>
    <w:rsid w:val="00484E03"/>
    <w:rsid w:val="0048523B"/>
    <w:rsid w:val="00485E2A"/>
    <w:rsid w:val="00486749"/>
    <w:rsid w:val="00490267"/>
    <w:rsid w:val="004917B3"/>
    <w:rsid w:val="00492204"/>
    <w:rsid w:val="0049275C"/>
    <w:rsid w:val="0049377D"/>
    <w:rsid w:val="004949AF"/>
    <w:rsid w:val="00496FCB"/>
    <w:rsid w:val="00497255"/>
    <w:rsid w:val="00497A88"/>
    <w:rsid w:val="004A1EE2"/>
    <w:rsid w:val="004A237A"/>
    <w:rsid w:val="004A511B"/>
    <w:rsid w:val="004A57BD"/>
    <w:rsid w:val="004A5C5A"/>
    <w:rsid w:val="004A72F7"/>
    <w:rsid w:val="004A766B"/>
    <w:rsid w:val="004B02B0"/>
    <w:rsid w:val="004B106E"/>
    <w:rsid w:val="004B15CA"/>
    <w:rsid w:val="004B1890"/>
    <w:rsid w:val="004B1F24"/>
    <w:rsid w:val="004B295A"/>
    <w:rsid w:val="004B3488"/>
    <w:rsid w:val="004B4644"/>
    <w:rsid w:val="004B4A0C"/>
    <w:rsid w:val="004B5410"/>
    <w:rsid w:val="004B659C"/>
    <w:rsid w:val="004B7C61"/>
    <w:rsid w:val="004C1B58"/>
    <w:rsid w:val="004C1B5C"/>
    <w:rsid w:val="004C4BE2"/>
    <w:rsid w:val="004C6909"/>
    <w:rsid w:val="004C70E0"/>
    <w:rsid w:val="004D0DEA"/>
    <w:rsid w:val="004D1171"/>
    <w:rsid w:val="004D2030"/>
    <w:rsid w:val="004D302F"/>
    <w:rsid w:val="004D3E6E"/>
    <w:rsid w:val="004D6D7A"/>
    <w:rsid w:val="004E36E6"/>
    <w:rsid w:val="004E3704"/>
    <w:rsid w:val="004E411C"/>
    <w:rsid w:val="004E418A"/>
    <w:rsid w:val="004E4CC7"/>
    <w:rsid w:val="004E5AB5"/>
    <w:rsid w:val="004E69BA"/>
    <w:rsid w:val="004F1912"/>
    <w:rsid w:val="004F4EE4"/>
    <w:rsid w:val="004F5FD9"/>
    <w:rsid w:val="004F63DC"/>
    <w:rsid w:val="004F79C2"/>
    <w:rsid w:val="0050214D"/>
    <w:rsid w:val="00502519"/>
    <w:rsid w:val="00502C28"/>
    <w:rsid w:val="005033A1"/>
    <w:rsid w:val="0050396E"/>
    <w:rsid w:val="00505C13"/>
    <w:rsid w:val="00507AE7"/>
    <w:rsid w:val="005101D4"/>
    <w:rsid w:val="0051595C"/>
    <w:rsid w:val="00516336"/>
    <w:rsid w:val="00516D39"/>
    <w:rsid w:val="00517F06"/>
    <w:rsid w:val="00520000"/>
    <w:rsid w:val="00524205"/>
    <w:rsid w:val="0052495C"/>
    <w:rsid w:val="00524A58"/>
    <w:rsid w:val="00524FC3"/>
    <w:rsid w:val="00524FDD"/>
    <w:rsid w:val="005258BE"/>
    <w:rsid w:val="00526043"/>
    <w:rsid w:val="00526157"/>
    <w:rsid w:val="00526315"/>
    <w:rsid w:val="00530324"/>
    <w:rsid w:val="00534943"/>
    <w:rsid w:val="0053736F"/>
    <w:rsid w:val="00537650"/>
    <w:rsid w:val="00537D36"/>
    <w:rsid w:val="00537E09"/>
    <w:rsid w:val="00541F36"/>
    <w:rsid w:val="00541FD6"/>
    <w:rsid w:val="00543671"/>
    <w:rsid w:val="005441AB"/>
    <w:rsid w:val="00544803"/>
    <w:rsid w:val="00544BE7"/>
    <w:rsid w:val="005452CD"/>
    <w:rsid w:val="005464DB"/>
    <w:rsid w:val="005466E1"/>
    <w:rsid w:val="00546717"/>
    <w:rsid w:val="00546DC4"/>
    <w:rsid w:val="00546EB0"/>
    <w:rsid w:val="00547769"/>
    <w:rsid w:val="0055030D"/>
    <w:rsid w:val="005506E1"/>
    <w:rsid w:val="00550FC2"/>
    <w:rsid w:val="00551497"/>
    <w:rsid w:val="00553321"/>
    <w:rsid w:val="005537D6"/>
    <w:rsid w:val="00554585"/>
    <w:rsid w:val="00554915"/>
    <w:rsid w:val="00554B19"/>
    <w:rsid w:val="005561FF"/>
    <w:rsid w:val="00561623"/>
    <w:rsid w:val="00562B61"/>
    <w:rsid w:val="00562C5F"/>
    <w:rsid w:val="0056654D"/>
    <w:rsid w:val="00566F6C"/>
    <w:rsid w:val="005678F8"/>
    <w:rsid w:val="00571893"/>
    <w:rsid w:val="00572E35"/>
    <w:rsid w:val="0057339A"/>
    <w:rsid w:val="00576806"/>
    <w:rsid w:val="0057734B"/>
    <w:rsid w:val="00580693"/>
    <w:rsid w:val="00581036"/>
    <w:rsid w:val="00581074"/>
    <w:rsid w:val="005811AE"/>
    <w:rsid w:val="0058154A"/>
    <w:rsid w:val="005827C9"/>
    <w:rsid w:val="00583999"/>
    <w:rsid w:val="00584462"/>
    <w:rsid w:val="00585719"/>
    <w:rsid w:val="00586942"/>
    <w:rsid w:val="005869AA"/>
    <w:rsid w:val="00586E11"/>
    <w:rsid w:val="00586E95"/>
    <w:rsid w:val="0058750A"/>
    <w:rsid w:val="00587972"/>
    <w:rsid w:val="00587C5E"/>
    <w:rsid w:val="00593D60"/>
    <w:rsid w:val="005945EA"/>
    <w:rsid w:val="00595B61"/>
    <w:rsid w:val="00595DF2"/>
    <w:rsid w:val="0059674F"/>
    <w:rsid w:val="00596C0A"/>
    <w:rsid w:val="00597287"/>
    <w:rsid w:val="00597960"/>
    <w:rsid w:val="005A0ADF"/>
    <w:rsid w:val="005A0BAD"/>
    <w:rsid w:val="005A0BF5"/>
    <w:rsid w:val="005A2167"/>
    <w:rsid w:val="005A21FA"/>
    <w:rsid w:val="005A2B58"/>
    <w:rsid w:val="005A3D17"/>
    <w:rsid w:val="005A4698"/>
    <w:rsid w:val="005A5F56"/>
    <w:rsid w:val="005A6C85"/>
    <w:rsid w:val="005A78CD"/>
    <w:rsid w:val="005A7B56"/>
    <w:rsid w:val="005A7C7B"/>
    <w:rsid w:val="005B232A"/>
    <w:rsid w:val="005B25D8"/>
    <w:rsid w:val="005B2A07"/>
    <w:rsid w:val="005B3311"/>
    <w:rsid w:val="005B462A"/>
    <w:rsid w:val="005B5A30"/>
    <w:rsid w:val="005B5C9E"/>
    <w:rsid w:val="005B7310"/>
    <w:rsid w:val="005B739C"/>
    <w:rsid w:val="005B7E3C"/>
    <w:rsid w:val="005C05A4"/>
    <w:rsid w:val="005C16EA"/>
    <w:rsid w:val="005C1A02"/>
    <w:rsid w:val="005C22CC"/>
    <w:rsid w:val="005C365E"/>
    <w:rsid w:val="005C3939"/>
    <w:rsid w:val="005C54AC"/>
    <w:rsid w:val="005C7BB0"/>
    <w:rsid w:val="005C7FC5"/>
    <w:rsid w:val="005D0534"/>
    <w:rsid w:val="005D0632"/>
    <w:rsid w:val="005D1C9F"/>
    <w:rsid w:val="005D2EA7"/>
    <w:rsid w:val="005D469B"/>
    <w:rsid w:val="005D5907"/>
    <w:rsid w:val="005D6326"/>
    <w:rsid w:val="005D6E13"/>
    <w:rsid w:val="005D74FF"/>
    <w:rsid w:val="005E0752"/>
    <w:rsid w:val="005E07B0"/>
    <w:rsid w:val="005E0AF3"/>
    <w:rsid w:val="005E150B"/>
    <w:rsid w:val="005E1CFE"/>
    <w:rsid w:val="005E26FB"/>
    <w:rsid w:val="005E2A7A"/>
    <w:rsid w:val="005E412E"/>
    <w:rsid w:val="005E4250"/>
    <w:rsid w:val="005E536F"/>
    <w:rsid w:val="005E552C"/>
    <w:rsid w:val="005E564E"/>
    <w:rsid w:val="005E6A2F"/>
    <w:rsid w:val="005E7629"/>
    <w:rsid w:val="005E7B91"/>
    <w:rsid w:val="005E7E44"/>
    <w:rsid w:val="005F00FF"/>
    <w:rsid w:val="005F053C"/>
    <w:rsid w:val="005F0F90"/>
    <w:rsid w:val="005F1036"/>
    <w:rsid w:val="005F10F6"/>
    <w:rsid w:val="005F40EE"/>
    <w:rsid w:val="005F5058"/>
    <w:rsid w:val="005F5620"/>
    <w:rsid w:val="005F5B62"/>
    <w:rsid w:val="005F5FF8"/>
    <w:rsid w:val="005F6177"/>
    <w:rsid w:val="005F6184"/>
    <w:rsid w:val="005F7DFE"/>
    <w:rsid w:val="00600A2C"/>
    <w:rsid w:val="00601C23"/>
    <w:rsid w:val="00601C57"/>
    <w:rsid w:val="00601D2A"/>
    <w:rsid w:val="006027D7"/>
    <w:rsid w:val="0060301E"/>
    <w:rsid w:val="00603AD3"/>
    <w:rsid w:val="00604C5C"/>
    <w:rsid w:val="00605C03"/>
    <w:rsid w:val="00606230"/>
    <w:rsid w:val="006071A3"/>
    <w:rsid w:val="00610172"/>
    <w:rsid w:val="00610501"/>
    <w:rsid w:val="006119A8"/>
    <w:rsid w:val="00611EBF"/>
    <w:rsid w:val="00612485"/>
    <w:rsid w:val="00613D2C"/>
    <w:rsid w:val="00614D26"/>
    <w:rsid w:val="00616859"/>
    <w:rsid w:val="00617889"/>
    <w:rsid w:val="0062124B"/>
    <w:rsid w:val="00621EF3"/>
    <w:rsid w:val="00621FBE"/>
    <w:rsid w:val="0062216B"/>
    <w:rsid w:val="0062234C"/>
    <w:rsid w:val="0062269A"/>
    <w:rsid w:val="00622AF1"/>
    <w:rsid w:val="00622C25"/>
    <w:rsid w:val="00624226"/>
    <w:rsid w:val="0063022D"/>
    <w:rsid w:val="00631259"/>
    <w:rsid w:val="00631766"/>
    <w:rsid w:val="006320C2"/>
    <w:rsid w:val="006326E5"/>
    <w:rsid w:val="00633712"/>
    <w:rsid w:val="00634CBF"/>
    <w:rsid w:val="00635814"/>
    <w:rsid w:val="00636A50"/>
    <w:rsid w:val="00637136"/>
    <w:rsid w:val="0063730C"/>
    <w:rsid w:val="00637B5B"/>
    <w:rsid w:val="006418D4"/>
    <w:rsid w:val="00643DC9"/>
    <w:rsid w:val="00643F28"/>
    <w:rsid w:val="0064431D"/>
    <w:rsid w:val="00645774"/>
    <w:rsid w:val="00646210"/>
    <w:rsid w:val="00652F00"/>
    <w:rsid w:val="00653F61"/>
    <w:rsid w:val="006540D4"/>
    <w:rsid w:val="00654F47"/>
    <w:rsid w:val="00655323"/>
    <w:rsid w:val="0065658A"/>
    <w:rsid w:val="00657F09"/>
    <w:rsid w:val="006615E6"/>
    <w:rsid w:val="00661BE1"/>
    <w:rsid w:val="00662EF2"/>
    <w:rsid w:val="006662DF"/>
    <w:rsid w:val="00666714"/>
    <w:rsid w:val="00666CCC"/>
    <w:rsid w:val="0066797B"/>
    <w:rsid w:val="00671C70"/>
    <w:rsid w:val="00672A04"/>
    <w:rsid w:val="00673CC1"/>
    <w:rsid w:val="00674698"/>
    <w:rsid w:val="00674F6C"/>
    <w:rsid w:val="006755F8"/>
    <w:rsid w:val="00675E7C"/>
    <w:rsid w:val="006808FE"/>
    <w:rsid w:val="00680EB1"/>
    <w:rsid w:val="0068155D"/>
    <w:rsid w:val="00681E88"/>
    <w:rsid w:val="00682892"/>
    <w:rsid w:val="00683203"/>
    <w:rsid w:val="00684ADD"/>
    <w:rsid w:val="00684C0A"/>
    <w:rsid w:val="00685428"/>
    <w:rsid w:val="00686A3B"/>
    <w:rsid w:val="00687C1D"/>
    <w:rsid w:val="00691BC2"/>
    <w:rsid w:val="00691D18"/>
    <w:rsid w:val="006940C3"/>
    <w:rsid w:val="00694201"/>
    <w:rsid w:val="0069427A"/>
    <w:rsid w:val="006973D4"/>
    <w:rsid w:val="006A01C4"/>
    <w:rsid w:val="006A1987"/>
    <w:rsid w:val="006A1FE2"/>
    <w:rsid w:val="006A3B27"/>
    <w:rsid w:val="006A44E6"/>
    <w:rsid w:val="006A5696"/>
    <w:rsid w:val="006A5E6B"/>
    <w:rsid w:val="006A6297"/>
    <w:rsid w:val="006A66B5"/>
    <w:rsid w:val="006B0D61"/>
    <w:rsid w:val="006B1C21"/>
    <w:rsid w:val="006B32A8"/>
    <w:rsid w:val="006B3A0E"/>
    <w:rsid w:val="006B4607"/>
    <w:rsid w:val="006B5045"/>
    <w:rsid w:val="006B58A3"/>
    <w:rsid w:val="006B58B7"/>
    <w:rsid w:val="006B6402"/>
    <w:rsid w:val="006B6505"/>
    <w:rsid w:val="006B7463"/>
    <w:rsid w:val="006B79CD"/>
    <w:rsid w:val="006B7AE4"/>
    <w:rsid w:val="006B7E5F"/>
    <w:rsid w:val="006C029C"/>
    <w:rsid w:val="006C0360"/>
    <w:rsid w:val="006C11C5"/>
    <w:rsid w:val="006C32E2"/>
    <w:rsid w:val="006C347B"/>
    <w:rsid w:val="006C4437"/>
    <w:rsid w:val="006C4C83"/>
    <w:rsid w:val="006C50C5"/>
    <w:rsid w:val="006C6706"/>
    <w:rsid w:val="006C77F5"/>
    <w:rsid w:val="006D0BB5"/>
    <w:rsid w:val="006D0FEE"/>
    <w:rsid w:val="006D3537"/>
    <w:rsid w:val="006D35EC"/>
    <w:rsid w:val="006D4061"/>
    <w:rsid w:val="006D4A58"/>
    <w:rsid w:val="006D4EF6"/>
    <w:rsid w:val="006D507F"/>
    <w:rsid w:val="006D685E"/>
    <w:rsid w:val="006D6CF2"/>
    <w:rsid w:val="006D79ED"/>
    <w:rsid w:val="006E026A"/>
    <w:rsid w:val="006E12F6"/>
    <w:rsid w:val="006E1AD4"/>
    <w:rsid w:val="006E209E"/>
    <w:rsid w:val="006E248D"/>
    <w:rsid w:val="006E25C1"/>
    <w:rsid w:val="006E2E31"/>
    <w:rsid w:val="006E2FB7"/>
    <w:rsid w:val="006E3287"/>
    <w:rsid w:val="006E3842"/>
    <w:rsid w:val="006E3DA1"/>
    <w:rsid w:val="006E5422"/>
    <w:rsid w:val="006E58E5"/>
    <w:rsid w:val="006E676A"/>
    <w:rsid w:val="006E6F44"/>
    <w:rsid w:val="006E7DEA"/>
    <w:rsid w:val="006F0112"/>
    <w:rsid w:val="006F0395"/>
    <w:rsid w:val="006F1070"/>
    <w:rsid w:val="006F31A3"/>
    <w:rsid w:val="006F3613"/>
    <w:rsid w:val="006F3ACD"/>
    <w:rsid w:val="006F5192"/>
    <w:rsid w:val="006F59B7"/>
    <w:rsid w:val="006F775D"/>
    <w:rsid w:val="007009FA"/>
    <w:rsid w:val="00701B82"/>
    <w:rsid w:val="00703E39"/>
    <w:rsid w:val="00705D82"/>
    <w:rsid w:val="00706AD5"/>
    <w:rsid w:val="00707598"/>
    <w:rsid w:val="00707A81"/>
    <w:rsid w:val="00707E3F"/>
    <w:rsid w:val="007108F1"/>
    <w:rsid w:val="007117E8"/>
    <w:rsid w:val="0071348D"/>
    <w:rsid w:val="007147BA"/>
    <w:rsid w:val="00714872"/>
    <w:rsid w:val="007153E5"/>
    <w:rsid w:val="007171E8"/>
    <w:rsid w:val="00721A3D"/>
    <w:rsid w:val="00724021"/>
    <w:rsid w:val="00725C25"/>
    <w:rsid w:val="00726C30"/>
    <w:rsid w:val="00726DCC"/>
    <w:rsid w:val="00731948"/>
    <w:rsid w:val="00731D4C"/>
    <w:rsid w:val="00731E9A"/>
    <w:rsid w:val="00732FCA"/>
    <w:rsid w:val="007340A8"/>
    <w:rsid w:val="00735693"/>
    <w:rsid w:val="00737339"/>
    <w:rsid w:val="00737546"/>
    <w:rsid w:val="007375CD"/>
    <w:rsid w:val="007375E3"/>
    <w:rsid w:val="0073767F"/>
    <w:rsid w:val="00737DE2"/>
    <w:rsid w:val="00743076"/>
    <w:rsid w:val="00744F05"/>
    <w:rsid w:val="0074750E"/>
    <w:rsid w:val="00751021"/>
    <w:rsid w:val="00751DE6"/>
    <w:rsid w:val="0075330A"/>
    <w:rsid w:val="007538F1"/>
    <w:rsid w:val="00754D13"/>
    <w:rsid w:val="00755593"/>
    <w:rsid w:val="007557BA"/>
    <w:rsid w:val="007570E3"/>
    <w:rsid w:val="00757A1A"/>
    <w:rsid w:val="007608D9"/>
    <w:rsid w:val="007611C7"/>
    <w:rsid w:val="007611D0"/>
    <w:rsid w:val="0076275E"/>
    <w:rsid w:val="00762EBF"/>
    <w:rsid w:val="007640A3"/>
    <w:rsid w:val="00764A22"/>
    <w:rsid w:val="00764A6C"/>
    <w:rsid w:val="00765EF1"/>
    <w:rsid w:val="00770AD7"/>
    <w:rsid w:val="00770CC1"/>
    <w:rsid w:val="007722F3"/>
    <w:rsid w:val="00772C00"/>
    <w:rsid w:val="007743E8"/>
    <w:rsid w:val="00775D16"/>
    <w:rsid w:val="0077613D"/>
    <w:rsid w:val="0077630F"/>
    <w:rsid w:val="0077708D"/>
    <w:rsid w:val="0077783C"/>
    <w:rsid w:val="0078135B"/>
    <w:rsid w:val="00783C4D"/>
    <w:rsid w:val="00783E3A"/>
    <w:rsid w:val="00785028"/>
    <w:rsid w:val="00790DAA"/>
    <w:rsid w:val="0079242C"/>
    <w:rsid w:val="00792650"/>
    <w:rsid w:val="00792FED"/>
    <w:rsid w:val="00793905"/>
    <w:rsid w:val="00793C28"/>
    <w:rsid w:val="007947F2"/>
    <w:rsid w:val="00794A26"/>
    <w:rsid w:val="007958D6"/>
    <w:rsid w:val="00796353"/>
    <w:rsid w:val="00796FE8"/>
    <w:rsid w:val="00797266"/>
    <w:rsid w:val="007A2367"/>
    <w:rsid w:val="007A404E"/>
    <w:rsid w:val="007A6334"/>
    <w:rsid w:val="007A677C"/>
    <w:rsid w:val="007A6DDE"/>
    <w:rsid w:val="007A7156"/>
    <w:rsid w:val="007A7AFA"/>
    <w:rsid w:val="007A7EA8"/>
    <w:rsid w:val="007B02C8"/>
    <w:rsid w:val="007B0BC9"/>
    <w:rsid w:val="007B159D"/>
    <w:rsid w:val="007B23DC"/>
    <w:rsid w:val="007B243E"/>
    <w:rsid w:val="007B2F00"/>
    <w:rsid w:val="007B32ED"/>
    <w:rsid w:val="007B5D67"/>
    <w:rsid w:val="007B68C6"/>
    <w:rsid w:val="007B6D35"/>
    <w:rsid w:val="007B6F06"/>
    <w:rsid w:val="007B78F0"/>
    <w:rsid w:val="007B7974"/>
    <w:rsid w:val="007C0830"/>
    <w:rsid w:val="007C2C4C"/>
    <w:rsid w:val="007C2F19"/>
    <w:rsid w:val="007C3C13"/>
    <w:rsid w:val="007C4226"/>
    <w:rsid w:val="007C45DF"/>
    <w:rsid w:val="007C4E55"/>
    <w:rsid w:val="007C5E78"/>
    <w:rsid w:val="007C607E"/>
    <w:rsid w:val="007C678F"/>
    <w:rsid w:val="007C6CD5"/>
    <w:rsid w:val="007C7203"/>
    <w:rsid w:val="007C73A5"/>
    <w:rsid w:val="007D1142"/>
    <w:rsid w:val="007D3152"/>
    <w:rsid w:val="007D4AB6"/>
    <w:rsid w:val="007D5EE4"/>
    <w:rsid w:val="007D6072"/>
    <w:rsid w:val="007D641F"/>
    <w:rsid w:val="007D6691"/>
    <w:rsid w:val="007D71DF"/>
    <w:rsid w:val="007E057A"/>
    <w:rsid w:val="007E0DF3"/>
    <w:rsid w:val="007E1562"/>
    <w:rsid w:val="007E181A"/>
    <w:rsid w:val="007E1E99"/>
    <w:rsid w:val="007E356B"/>
    <w:rsid w:val="007E4EA1"/>
    <w:rsid w:val="007E583D"/>
    <w:rsid w:val="007E6961"/>
    <w:rsid w:val="007E791C"/>
    <w:rsid w:val="007F0A17"/>
    <w:rsid w:val="007F0B4B"/>
    <w:rsid w:val="007F1BA6"/>
    <w:rsid w:val="007F2985"/>
    <w:rsid w:val="007F33B8"/>
    <w:rsid w:val="007F38F5"/>
    <w:rsid w:val="007F3D7D"/>
    <w:rsid w:val="007F4BA3"/>
    <w:rsid w:val="007F4C67"/>
    <w:rsid w:val="007F6D88"/>
    <w:rsid w:val="007F7A5F"/>
    <w:rsid w:val="00800DB9"/>
    <w:rsid w:val="0080171E"/>
    <w:rsid w:val="0080260E"/>
    <w:rsid w:val="0080275A"/>
    <w:rsid w:val="00804458"/>
    <w:rsid w:val="00804619"/>
    <w:rsid w:val="00804967"/>
    <w:rsid w:val="00805E09"/>
    <w:rsid w:val="00810CCD"/>
    <w:rsid w:val="00810D72"/>
    <w:rsid w:val="008113D1"/>
    <w:rsid w:val="008122EE"/>
    <w:rsid w:val="00812886"/>
    <w:rsid w:val="00813870"/>
    <w:rsid w:val="00813C7C"/>
    <w:rsid w:val="00813E00"/>
    <w:rsid w:val="008145C1"/>
    <w:rsid w:val="00815094"/>
    <w:rsid w:val="0081583C"/>
    <w:rsid w:val="00815AE6"/>
    <w:rsid w:val="0081714A"/>
    <w:rsid w:val="0082093C"/>
    <w:rsid w:val="0082180B"/>
    <w:rsid w:val="00821A05"/>
    <w:rsid w:val="00822466"/>
    <w:rsid w:val="00822A6C"/>
    <w:rsid w:val="00822CCA"/>
    <w:rsid w:val="00823102"/>
    <w:rsid w:val="00823189"/>
    <w:rsid w:val="008234B0"/>
    <w:rsid w:val="008236ED"/>
    <w:rsid w:val="00823722"/>
    <w:rsid w:val="00823A24"/>
    <w:rsid w:val="0082490D"/>
    <w:rsid w:val="00825760"/>
    <w:rsid w:val="00826067"/>
    <w:rsid w:val="008278AE"/>
    <w:rsid w:val="00827CA6"/>
    <w:rsid w:val="0083094C"/>
    <w:rsid w:val="0083101B"/>
    <w:rsid w:val="0083105D"/>
    <w:rsid w:val="00831FB9"/>
    <w:rsid w:val="008333C7"/>
    <w:rsid w:val="00834874"/>
    <w:rsid w:val="008376FF"/>
    <w:rsid w:val="0083776C"/>
    <w:rsid w:val="00840BDE"/>
    <w:rsid w:val="00841D7C"/>
    <w:rsid w:val="00842ABF"/>
    <w:rsid w:val="00843117"/>
    <w:rsid w:val="00843509"/>
    <w:rsid w:val="008441FD"/>
    <w:rsid w:val="00845A0D"/>
    <w:rsid w:val="008460B0"/>
    <w:rsid w:val="00846D8A"/>
    <w:rsid w:val="00850155"/>
    <w:rsid w:val="0085226D"/>
    <w:rsid w:val="00853644"/>
    <w:rsid w:val="008542D5"/>
    <w:rsid w:val="008543A8"/>
    <w:rsid w:val="008572BE"/>
    <w:rsid w:val="0085754C"/>
    <w:rsid w:val="00857F2B"/>
    <w:rsid w:val="0086040F"/>
    <w:rsid w:val="008615DD"/>
    <w:rsid w:val="0086210C"/>
    <w:rsid w:val="00862DCF"/>
    <w:rsid w:val="0086463A"/>
    <w:rsid w:val="00864D74"/>
    <w:rsid w:val="00866A67"/>
    <w:rsid w:val="00867292"/>
    <w:rsid w:val="00867786"/>
    <w:rsid w:val="008719E9"/>
    <w:rsid w:val="00872DB7"/>
    <w:rsid w:val="008738FB"/>
    <w:rsid w:val="00874B7F"/>
    <w:rsid w:val="0087676B"/>
    <w:rsid w:val="00876952"/>
    <w:rsid w:val="00877624"/>
    <w:rsid w:val="0088051A"/>
    <w:rsid w:val="0088073A"/>
    <w:rsid w:val="00880E08"/>
    <w:rsid w:val="00882D16"/>
    <w:rsid w:val="00883068"/>
    <w:rsid w:val="00883C36"/>
    <w:rsid w:val="008840FC"/>
    <w:rsid w:val="008869D0"/>
    <w:rsid w:val="0088738C"/>
    <w:rsid w:val="0088743F"/>
    <w:rsid w:val="00887D42"/>
    <w:rsid w:val="00890AEE"/>
    <w:rsid w:val="00891726"/>
    <w:rsid w:val="00892120"/>
    <w:rsid w:val="0089252D"/>
    <w:rsid w:val="008926B9"/>
    <w:rsid w:val="00892835"/>
    <w:rsid w:val="00892A0E"/>
    <w:rsid w:val="00895DA3"/>
    <w:rsid w:val="00896A22"/>
    <w:rsid w:val="00896B49"/>
    <w:rsid w:val="00897BD0"/>
    <w:rsid w:val="00897F53"/>
    <w:rsid w:val="008A16D6"/>
    <w:rsid w:val="008A487A"/>
    <w:rsid w:val="008A56BC"/>
    <w:rsid w:val="008A6143"/>
    <w:rsid w:val="008B027E"/>
    <w:rsid w:val="008B0483"/>
    <w:rsid w:val="008B0C8A"/>
    <w:rsid w:val="008B1607"/>
    <w:rsid w:val="008B3B37"/>
    <w:rsid w:val="008B4004"/>
    <w:rsid w:val="008B47FC"/>
    <w:rsid w:val="008B54D9"/>
    <w:rsid w:val="008C185B"/>
    <w:rsid w:val="008C3221"/>
    <w:rsid w:val="008C45A5"/>
    <w:rsid w:val="008C6122"/>
    <w:rsid w:val="008C6F9F"/>
    <w:rsid w:val="008C6FD4"/>
    <w:rsid w:val="008C752F"/>
    <w:rsid w:val="008C7C4C"/>
    <w:rsid w:val="008D01E2"/>
    <w:rsid w:val="008D2054"/>
    <w:rsid w:val="008D3594"/>
    <w:rsid w:val="008D41D5"/>
    <w:rsid w:val="008D4386"/>
    <w:rsid w:val="008D4803"/>
    <w:rsid w:val="008D5A04"/>
    <w:rsid w:val="008D6F6E"/>
    <w:rsid w:val="008E0E15"/>
    <w:rsid w:val="008E18F2"/>
    <w:rsid w:val="008E1BBF"/>
    <w:rsid w:val="008E1FDC"/>
    <w:rsid w:val="008E3A2B"/>
    <w:rsid w:val="008E4233"/>
    <w:rsid w:val="008E5A37"/>
    <w:rsid w:val="008E60B5"/>
    <w:rsid w:val="008E70E7"/>
    <w:rsid w:val="008F0444"/>
    <w:rsid w:val="008F1307"/>
    <w:rsid w:val="008F2583"/>
    <w:rsid w:val="008F2AF8"/>
    <w:rsid w:val="008F2BCD"/>
    <w:rsid w:val="008F3939"/>
    <w:rsid w:val="008F41F5"/>
    <w:rsid w:val="008F48B6"/>
    <w:rsid w:val="008F6497"/>
    <w:rsid w:val="008F7674"/>
    <w:rsid w:val="008F77C1"/>
    <w:rsid w:val="00900B8A"/>
    <w:rsid w:val="009010FE"/>
    <w:rsid w:val="00903378"/>
    <w:rsid w:val="00904B62"/>
    <w:rsid w:val="009059DE"/>
    <w:rsid w:val="0090667C"/>
    <w:rsid w:val="009079FA"/>
    <w:rsid w:val="00907FC1"/>
    <w:rsid w:val="00911E14"/>
    <w:rsid w:val="00912A7C"/>
    <w:rsid w:val="00914AC8"/>
    <w:rsid w:val="00914E7D"/>
    <w:rsid w:val="00915A1F"/>
    <w:rsid w:val="0091728D"/>
    <w:rsid w:val="009175D3"/>
    <w:rsid w:val="00920102"/>
    <w:rsid w:val="00920B8C"/>
    <w:rsid w:val="00920C52"/>
    <w:rsid w:val="0092268A"/>
    <w:rsid w:val="00922B9D"/>
    <w:rsid w:val="009245A0"/>
    <w:rsid w:val="00924A81"/>
    <w:rsid w:val="0092522F"/>
    <w:rsid w:val="00926CC4"/>
    <w:rsid w:val="00927BB7"/>
    <w:rsid w:val="00927DAB"/>
    <w:rsid w:val="00933BA5"/>
    <w:rsid w:val="009340B9"/>
    <w:rsid w:val="00934E58"/>
    <w:rsid w:val="00934EDE"/>
    <w:rsid w:val="00934F20"/>
    <w:rsid w:val="009352A6"/>
    <w:rsid w:val="0093572E"/>
    <w:rsid w:val="00936BB3"/>
    <w:rsid w:val="009370A1"/>
    <w:rsid w:val="00941153"/>
    <w:rsid w:val="00943DAD"/>
    <w:rsid w:val="00950363"/>
    <w:rsid w:val="009517E9"/>
    <w:rsid w:val="00951E33"/>
    <w:rsid w:val="0095399B"/>
    <w:rsid w:val="00954271"/>
    <w:rsid w:val="009558DF"/>
    <w:rsid w:val="00955BDE"/>
    <w:rsid w:val="00955FBE"/>
    <w:rsid w:val="009566F0"/>
    <w:rsid w:val="0095675B"/>
    <w:rsid w:val="00957923"/>
    <w:rsid w:val="00957C0A"/>
    <w:rsid w:val="00957F26"/>
    <w:rsid w:val="00960374"/>
    <w:rsid w:val="00960B11"/>
    <w:rsid w:val="0096195F"/>
    <w:rsid w:val="00961AB0"/>
    <w:rsid w:val="00964190"/>
    <w:rsid w:val="009652EE"/>
    <w:rsid w:val="00967A7D"/>
    <w:rsid w:val="00967D8C"/>
    <w:rsid w:val="00971551"/>
    <w:rsid w:val="009715DF"/>
    <w:rsid w:val="00971B58"/>
    <w:rsid w:val="00972A44"/>
    <w:rsid w:val="00972BD0"/>
    <w:rsid w:val="009730B3"/>
    <w:rsid w:val="00973E40"/>
    <w:rsid w:val="00973E50"/>
    <w:rsid w:val="00973F5F"/>
    <w:rsid w:val="00974CC2"/>
    <w:rsid w:val="00980DF6"/>
    <w:rsid w:val="0098163E"/>
    <w:rsid w:val="0098198B"/>
    <w:rsid w:val="00981E14"/>
    <w:rsid w:val="00982C3B"/>
    <w:rsid w:val="009838CD"/>
    <w:rsid w:val="009842DE"/>
    <w:rsid w:val="00984C83"/>
    <w:rsid w:val="00986A5D"/>
    <w:rsid w:val="00990763"/>
    <w:rsid w:val="0099089B"/>
    <w:rsid w:val="00993C62"/>
    <w:rsid w:val="0099418E"/>
    <w:rsid w:val="009943D6"/>
    <w:rsid w:val="00994BEE"/>
    <w:rsid w:val="00995565"/>
    <w:rsid w:val="00995850"/>
    <w:rsid w:val="00995AD4"/>
    <w:rsid w:val="009970F0"/>
    <w:rsid w:val="009972E7"/>
    <w:rsid w:val="0099739F"/>
    <w:rsid w:val="009A1477"/>
    <w:rsid w:val="009A1F0D"/>
    <w:rsid w:val="009A24D7"/>
    <w:rsid w:val="009A30A1"/>
    <w:rsid w:val="009A3294"/>
    <w:rsid w:val="009A3BA3"/>
    <w:rsid w:val="009A47EC"/>
    <w:rsid w:val="009A4BBF"/>
    <w:rsid w:val="009A5BA6"/>
    <w:rsid w:val="009A5CD0"/>
    <w:rsid w:val="009A69FA"/>
    <w:rsid w:val="009A7AE4"/>
    <w:rsid w:val="009A7DBD"/>
    <w:rsid w:val="009B0C61"/>
    <w:rsid w:val="009B4920"/>
    <w:rsid w:val="009B566C"/>
    <w:rsid w:val="009B7BB3"/>
    <w:rsid w:val="009C108B"/>
    <w:rsid w:val="009C31CF"/>
    <w:rsid w:val="009C3C15"/>
    <w:rsid w:val="009C41B0"/>
    <w:rsid w:val="009C450B"/>
    <w:rsid w:val="009C7954"/>
    <w:rsid w:val="009C7F13"/>
    <w:rsid w:val="009D0471"/>
    <w:rsid w:val="009D085A"/>
    <w:rsid w:val="009D11B0"/>
    <w:rsid w:val="009D2681"/>
    <w:rsid w:val="009D2F12"/>
    <w:rsid w:val="009D3816"/>
    <w:rsid w:val="009D405B"/>
    <w:rsid w:val="009D6F9D"/>
    <w:rsid w:val="009D7178"/>
    <w:rsid w:val="009D7CC3"/>
    <w:rsid w:val="009E1615"/>
    <w:rsid w:val="009E1C61"/>
    <w:rsid w:val="009E2B2A"/>
    <w:rsid w:val="009E3064"/>
    <w:rsid w:val="009E37B1"/>
    <w:rsid w:val="009E6EA6"/>
    <w:rsid w:val="009F0460"/>
    <w:rsid w:val="009F0DAC"/>
    <w:rsid w:val="009F3513"/>
    <w:rsid w:val="009F386C"/>
    <w:rsid w:val="009F40CE"/>
    <w:rsid w:val="009F4ABE"/>
    <w:rsid w:val="009F4B5A"/>
    <w:rsid w:val="009F52DC"/>
    <w:rsid w:val="009F5864"/>
    <w:rsid w:val="009F6EF7"/>
    <w:rsid w:val="00A000DE"/>
    <w:rsid w:val="00A02683"/>
    <w:rsid w:val="00A03477"/>
    <w:rsid w:val="00A0367F"/>
    <w:rsid w:val="00A0428E"/>
    <w:rsid w:val="00A045AF"/>
    <w:rsid w:val="00A04618"/>
    <w:rsid w:val="00A07468"/>
    <w:rsid w:val="00A109D3"/>
    <w:rsid w:val="00A114AF"/>
    <w:rsid w:val="00A11C46"/>
    <w:rsid w:val="00A11EC7"/>
    <w:rsid w:val="00A15933"/>
    <w:rsid w:val="00A15BC3"/>
    <w:rsid w:val="00A15E36"/>
    <w:rsid w:val="00A15E49"/>
    <w:rsid w:val="00A165D8"/>
    <w:rsid w:val="00A2028C"/>
    <w:rsid w:val="00A214E1"/>
    <w:rsid w:val="00A2373F"/>
    <w:rsid w:val="00A23D49"/>
    <w:rsid w:val="00A23D97"/>
    <w:rsid w:val="00A252E4"/>
    <w:rsid w:val="00A25F42"/>
    <w:rsid w:val="00A309BB"/>
    <w:rsid w:val="00A3236C"/>
    <w:rsid w:val="00A34A07"/>
    <w:rsid w:val="00A34A87"/>
    <w:rsid w:val="00A35A48"/>
    <w:rsid w:val="00A4066C"/>
    <w:rsid w:val="00A40C04"/>
    <w:rsid w:val="00A41024"/>
    <w:rsid w:val="00A412FA"/>
    <w:rsid w:val="00A41A6C"/>
    <w:rsid w:val="00A41BEB"/>
    <w:rsid w:val="00A42AC5"/>
    <w:rsid w:val="00A43689"/>
    <w:rsid w:val="00A43A09"/>
    <w:rsid w:val="00A43D17"/>
    <w:rsid w:val="00A4498C"/>
    <w:rsid w:val="00A461CD"/>
    <w:rsid w:val="00A46E19"/>
    <w:rsid w:val="00A50D7F"/>
    <w:rsid w:val="00A53121"/>
    <w:rsid w:val="00A5456A"/>
    <w:rsid w:val="00A54BD0"/>
    <w:rsid w:val="00A55B35"/>
    <w:rsid w:val="00A56693"/>
    <w:rsid w:val="00A57321"/>
    <w:rsid w:val="00A609DC"/>
    <w:rsid w:val="00A6347D"/>
    <w:rsid w:val="00A647E1"/>
    <w:rsid w:val="00A6715D"/>
    <w:rsid w:val="00A67B2E"/>
    <w:rsid w:val="00A70FCE"/>
    <w:rsid w:val="00A73395"/>
    <w:rsid w:val="00A73597"/>
    <w:rsid w:val="00A7372D"/>
    <w:rsid w:val="00A75F56"/>
    <w:rsid w:val="00A812AA"/>
    <w:rsid w:val="00A82BA1"/>
    <w:rsid w:val="00A85AD9"/>
    <w:rsid w:val="00A85E4A"/>
    <w:rsid w:val="00A86C2D"/>
    <w:rsid w:val="00A87323"/>
    <w:rsid w:val="00A91899"/>
    <w:rsid w:val="00A91DBA"/>
    <w:rsid w:val="00A9348F"/>
    <w:rsid w:val="00A93591"/>
    <w:rsid w:val="00A939AE"/>
    <w:rsid w:val="00A9409D"/>
    <w:rsid w:val="00A94EF0"/>
    <w:rsid w:val="00A95F7E"/>
    <w:rsid w:val="00A9759A"/>
    <w:rsid w:val="00A9793A"/>
    <w:rsid w:val="00A97DF3"/>
    <w:rsid w:val="00A97FD7"/>
    <w:rsid w:val="00AA225D"/>
    <w:rsid w:val="00AA29C1"/>
    <w:rsid w:val="00AA3BC1"/>
    <w:rsid w:val="00AA41F3"/>
    <w:rsid w:val="00AA4F2C"/>
    <w:rsid w:val="00AA5E14"/>
    <w:rsid w:val="00AA5E20"/>
    <w:rsid w:val="00AA6B31"/>
    <w:rsid w:val="00AB018E"/>
    <w:rsid w:val="00AB30FB"/>
    <w:rsid w:val="00AB31B5"/>
    <w:rsid w:val="00AB41B5"/>
    <w:rsid w:val="00AB43A6"/>
    <w:rsid w:val="00AB4A06"/>
    <w:rsid w:val="00AB529E"/>
    <w:rsid w:val="00AB52D3"/>
    <w:rsid w:val="00AB7C31"/>
    <w:rsid w:val="00AC1369"/>
    <w:rsid w:val="00AC6A50"/>
    <w:rsid w:val="00AD1982"/>
    <w:rsid w:val="00AD2B31"/>
    <w:rsid w:val="00AD4AB8"/>
    <w:rsid w:val="00AD4C27"/>
    <w:rsid w:val="00AD568E"/>
    <w:rsid w:val="00AD6589"/>
    <w:rsid w:val="00AD6B82"/>
    <w:rsid w:val="00AD735B"/>
    <w:rsid w:val="00AD7BB7"/>
    <w:rsid w:val="00AD7CE4"/>
    <w:rsid w:val="00AE0580"/>
    <w:rsid w:val="00AE17C9"/>
    <w:rsid w:val="00AE1813"/>
    <w:rsid w:val="00AE2FA8"/>
    <w:rsid w:val="00AE3F5C"/>
    <w:rsid w:val="00AE4456"/>
    <w:rsid w:val="00AE4E23"/>
    <w:rsid w:val="00AE6523"/>
    <w:rsid w:val="00AE6CCE"/>
    <w:rsid w:val="00AF1CA1"/>
    <w:rsid w:val="00AF23FB"/>
    <w:rsid w:val="00AF3C35"/>
    <w:rsid w:val="00AF4191"/>
    <w:rsid w:val="00AF41EE"/>
    <w:rsid w:val="00AF43E3"/>
    <w:rsid w:val="00AF4DB8"/>
    <w:rsid w:val="00AF62FC"/>
    <w:rsid w:val="00B002B6"/>
    <w:rsid w:val="00B00772"/>
    <w:rsid w:val="00B008F2"/>
    <w:rsid w:val="00B01A2B"/>
    <w:rsid w:val="00B02CD3"/>
    <w:rsid w:val="00B035B1"/>
    <w:rsid w:val="00B0365E"/>
    <w:rsid w:val="00B04117"/>
    <w:rsid w:val="00B04851"/>
    <w:rsid w:val="00B054BB"/>
    <w:rsid w:val="00B06614"/>
    <w:rsid w:val="00B06DE6"/>
    <w:rsid w:val="00B07834"/>
    <w:rsid w:val="00B07BEB"/>
    <w:rsid w:val="00B10FF5"/>
    <w:rsid w:val="00B13708"/>
    <w:rsid w:val="00B14557"/>
    <w:rsid w:val="00B14EE5"/>
    <w:rsid w:val="00B167C4"/>
    <w:rsid w:val="00B167C5"/>
    <w:rsid w:val="00B16C60"/>
    <w:rsid w:val="00B1728E"/>
    <w:rsid w:val="00B17D68"/>
    <w:rsid w:val="00B2067C"/>
    <w:rsid w:val="00B20F1C"/>
    <w:rsid w:val="00B215C6"/>
    <w:rsid w:val="00B21E20"/>
    <w:rsid w:val="00B22537"/>
    <w:rsid w:val="00B235E2"/>
    <w:rsid w:val="00B2484F"/>
    <w:rsid w:val="00B25848"/>
    <w:rsid w:val="00B26A3A"/>
    <w:rsid w:val="00B26C9B"/>
    <w:rsid w:val="00B27449"/>
    <w:rsid w:val="00B27FCE"/>
    <w:rsid w:val="00B302DF"/>
    <w:rsid w:val="00B30C0A"/>
    <w:rsid w:val="00B32778"/>
    <w:rsid w:val="00B32C7A"/>
    <w:rsid w:val="00B3316C"/>
    <w:rsid w:val="00B33408"/>
    <w:rsid w:val="00B33A92"/>
    <w:rsid w:val="00B33C63"/>
    <w:rsid w:val="00B340C1"/>
    <w:rsid w:val="00B346DE"/>
    <w:rsid w:val="00B35AE4"/>
    <w:rsid w:val="00B360CE"/>
    <w:rsid w:val="00B36111"/>
    <w:rsid w:val="00B36EDB"/>
    <w:rsid w:val="00B377F0"/>
    <w:rsid w:val="00B42563"/>
    <w:rsid w:val="00B427B8"/>
    <w:rsid w:val="00B42BDB"/>
    <w:rsid w:val="00B44336"/>
    <w:rsid w:val="00B44542"/>
    <w:rsid w:val="00B4485B"/>
    <w:rsid w:val="00B45CCA"/>
    <w:rsid w:val="00B45E32"/>
    <w:rsid w:val="00B462DB"/>
    <w:rsid w:val="00B46586"/>
    <w:rsid w:val="00B479ED"/>
    <w:rsid w:val="00B50DB0"/>
    <w:rsid w:val="00B5169A"/>
    <w:rsid w:val="00B51794"/>
    <w:rsid w:val="00B5184D"/>
    <w:rsid w:val="00B531AC"/>
    <w:rsid w:val="00B56502"/>
    <w:rsid w:val="00B570FA"/>
    <w:rsid w:val="00B576AE"/>
    <w:rsid w:val="00B57B36"/>
    <w:rsid w:val="00B57E5A"/>
    <w:rsid w:val="00B612E3"/>
    <w:rsid w:val="00B61D27"/>
    <w:rsid w:val="00B6215F"/>
    <w:rsid w:val="00B62BD2"/>
    <w:rsid w:val="00B62E7B"/>
    <w:rsid w:val="00B64781"/>
    <w:rsid w:val="00B667F7"/>
    <w:rsid w:val="00B66C56"/>
    <w:rsid w:val="00B7063D"/>
    <w:rsid w:val="00B7333D"/>
    <w:rsid w:val="00B73647"/>
    <w:rsid w:val="00B7452C"/>
    <w:rsid w:val="00B74B0F"/>
    <w:rsid w:val="00B755DE"/>
    <w:rsid w:val="00B76A50"/>
    <w:rsid w:val="00B8041B"/>
    <w:rsid w:val="00B81057"/>
    <w:rsid w:val="00B81649"/>
    <w:rsid w:val="00B8390E"/>
    <w:rsid w:val="00B87946"/>
    <w:rsid w:val="00B87C25"/>
    <w:rsid w:val="00B931F0"/>
    <w:rsid w:val="00B936EE"/>
    <w:rsid w:val="00B93AB7"/>
    <w:rsid w:val="00B94639"/>
    <w:rsid w:val="00B94C2B"/>
    <w:rsid w:val="00B964AB"/>
    <w:rsid w:val="00BA0DAF"/>
    <w:rsid w:val="00BA1B05"/>
    <w:rsid w:val="00BA2132"/>
    <w:rsid w:val="00BA2C3F"/>
    <w:rsid w:val="00BA30F5"/>
    <w:rsid w:val="00BA316F"/>
    <w:rsid w:val="00BA388F"/>
    <w:rsid w:val="00BA5C68"/>
    <w:rsid w:val="00BA63ED"/>
    <w:rsid w:val="00BB1D6A"/>
    <w:rsid w:val="00BB1EAF"/>
    <w:rsid w:val="00BB27EA"/>
    <w:rsid w:val="00BB2B62"/>
    <w:rsid w:val="00BB4A5F"/>
    <w:rsid w:val="00BB7870"/>
    <w:rsid w:val="00BC0767"/>
    <w:rsid w:val="00BC1305"/>
    <w:rsid w:val="00BC19A5"/>
    <w:rsid w:val="00BC1C2B"/>
    <w:rsid w:val="00BC22D7"/>
    <w:rsid w:val="00BC2D1C"/>
    <w:rsid w:val="00BC3554"/>
    <w:rsid w:val="00BC5171"/>
    <w:rsid w:val="00BC581A"/>
    <w:rsid w:val="00BC62F5"/>
    <w:rsid w:val="00BC6A25"/>
    <w:rsid w:val="00BC7722"/>
    <w:rsid w:val="00BD1529"/>
    <w:rsid w:val="00BD19FE"/>
    <w:rsid w:val="00BD1A08"/>
    <w:rsid w:val="00BD28E9"/>
    <w:rsid w:val="00BD2A0F"/>
    <w:rsid w:val="00BD3988"/>
    <w:rsid w:val="00BD50AA"/>
    <w:rsid w:val="00BE186E"/>
    <w:rsid w:val="00BE1C1C"/>
    <w:rsid w:val="00BE23DE"/>
    <w:rsid w:val="00BE2A96"/>
    <w:rsid w:val="00BE3856"/>
    <w:rsid w:val="00BE46A5"/>
    <w:rsid w:val="00BE4FD4"/>
    <w:rsid w:val="00BE74B3"/>
    <w:rsid w:val="00BF0F71"/>
    <w:rsid w:val="00BF1793"/>
    <w:rsid w:val="00BF1F66"/>
    <w:rsid w:val="00BF1FF7"/>
    <w:rsid w:val="00BF405D"/>
    <w:rsid w:val="00C00190"/>
    <w:rsid w:val="00C0107D"/>
    <w:rsid w:val="00C0236E"/>
    <w:rsid w:val="00C03E82"/>
    <w:rsid w:val="00C04248"/>
    <w:rsid w:val="00C058B5"/>
    <w:rsid w:val="00C068FA"/>
    <w:rsid w:val="00C13D7A"/>
    <w:rsid w:val="00C14B13"/>
    <w:rsid w:val="00C178B7"/>
    <w:rsid w:val="00C179A3"/>
    <w:rsid w:val="00C200E5"/>
    <w:rsid w:val="00C2010A"/>
    <w:rsid w:val="00C2168D"/>
    <w:rsid w:val="00C21BAB"/>
    <w:rsid w:val="00C21BD7"/>
    <w:rsid w:val="00C233BA"/>
    <w:rsid w:val="00C23744"/>
    <w:rsid w:val="00C23C89"/>
    <w:rsid w:val="00C25C79"/>
    <w:rsid w:val="00C26727"/>
    <w:rsid w:val="00C26C30"/>
    <w:rsid w:val="00C26F11"/>
    <w:rsid w:val="00C27BFD"/>
    <w:rsid w:val="00C30845"/>
    <w:rsid w:val="00C30E32"/>
    <w:rsid w:val="00C319B9"/>
    <w:rsid w:val="00C31A36"/>
    <w:rsid w:val="00C31B61"/>
    <w:rsid w:val="00C34232"/>
    <w:rsid w:val="00C3653E"/>
    <w:rsid w:val="00C36912"/>
    <w:rsid w:val="00C370F0"/>
    <w:rsid w:val="00C40130"/>
    <w:rsid w:val="00C408DE"/>
    <w:rsid w:val="00C41346"/>
    <w:rsid w:val="00C43CD5"/>
    <w:rsid w:val="00C45B72"/>
    <w:rsid w:val="00C45C38"/>
    <w:rsid w:val="00C45D54"/>
    <w:rsid w:val="00C4648A"/>
    <w:rsid w:val="00C506D9"/>
    <w:rsid w:val="00C517B6"/>
    <w:rsid w:val="00C524D2"/>
    <w:rsid w:val="00C52F51"/>
    <w:rsid w:val="00C561C1"/>
    <w:rsid w:val="00C56690"/>
    <w:rsid w:val="00C56E3C"/>
    <w:rsid w:val="00C5761A"/>
    <w:rsid w:val="00C60595"/>
    <w:rsid w:val="00C64D2A"/>
    <w:rsid w:val="00C65EB7"/>
    <w:rsid w:val="00C67364"/>
    <w:rsid w:val="00C703A7"/>
    <w:rsid w:val="00C71923"/>
    <w:rsid w:val="00C719C1"/>
    <w:rsid w:val="00C71D2B"/>
    <w:rsid w:val="00C71FE6"/>
    <w:rsid w:val="00C74325"/>
    <w:rsid w:val="00C76190"/>
    <w:rsid w:val="00C77914"/>
    <w:rsid w:val="00C77E7F"/>
    <w:rsid w:val="00C8176F"/>
    <w:rsid w:val="00C81967"/>
    <w:rsid w:val="00C81A87"/>
    <w:rsid w:val="00C8327E"/>
    <w:rsid w:val="00C83499"/>
    <w:rsid w:val="00C83644"/>
    <w:rsid w:val="00C83A02"/>
    <w:rsid w:val="00C84394"/>
    <w:rsid w:val="00C84DE7"/>
    <w:rsid w:val="00C856D4"/>
    <w:rsid w:val="00C875F3"/>
    <w:rsid w:val="00C87772"/>
    <w:rsid w:val="00C9161F"/>
    <w:rsid w:val="00C932BD"/>
    <w:rsid w:val="00C94703"/>
    <w:rsid w:val="00C96C73"/>
    <w:rsid w:val="00C96EF9"/>
    <w:rsid w:val="00C96F6A"/>
    <w:rsid w:val="00C9771D"/>
    <w:rsid w:val="00C97AC7"/>
    <w:rsid w:val="00CA0D29"/>
    <w:rsid w:val="00CA0E17"/>
    <w:rsid w:val="00CA315D"/>
    <w:rsid w:val="00CA33BE"/>
    <w:rsid w:val="00CA3E7A"/>
    <w:rsid w:val="00CA554B"/>
    <w:rsid w:val="00CA5DBA"/>
    <w:rsid w:val="00CA6505"/>
    <w:rsid w:val="00CA6DAF"/>
    <w:rsid w:val="00CA7BAD"/>
    <w:rsid w:val="00CA7E4E"/>
    <w:rsid w:val="00CB014F"/>
    <w:rsid w:val="00CB2126"/>
    <w:rsid w:val="00CB31F5"/>
    <w:rsid w:val="00CB36F9"/>
    <w:rsid w:val="00CB4E5C"/>
    <w:rsid w:val="00CB4EF3"/>
    <w:rsid w:val="00CB511A"/>
    <w:rsid w:val="00CC0258"/>
    <w:rsid w:val="00CC0504"/>
    <w:rsid w:val="00CC08E0"/>
    <w:rsid w:val="00CC1329"/>
    <w:rsid w:val="00CC1B59"/>
    <w:rsid w:val="00CC1E6E"/>
    <w:rsid w:val="00CC2555"/>
    <w:rsid w:val="00CC2E68"/>
    <w:rsid w:val="00CC4727"/>
    <w:rsid w:val="00CC53D9"/>
    <w:rsid w:val="00CD27DD"/>
    <w:rsid w:val="00CD2A5F"/>
    <w:rsid w:val="00CD471E"/>
    <w:rsid w:val="00CD6E82"/>
    <w:rsid w:val="00CD7B12"/>
    <w:rsid w:val="00CE05F2"/>
    <w:rsid w:val="00CE1402"/>
    <w:rsid w:val="00CE19C3"/>
    <w:rsid w:val="00CE3B60"/>
    <w:rsid w:val="00CE4282"/>
    <w:rsid w:val="00CE5925"/>
    <w:rsid w:val="00CE5BF7"/>
    <w:rsid w:val="00CE5C2E"/>
    <w:rsid w:val="00CE667B"/>
    <w:rsid w:val="00CE7BF3"/>
    <w:rsid w:val="00CF0226"/>
    <w:rsid w:val="00CF1B5C"/>
    <w:rsid w:val="00CF511E"/>
    <w:rsid w:val="00CF6743"/>
    <w:rsid w:val="00CF73CA"/>
    <w:rsid w:val="00D01A4B"/>
    <w:rsid w:val="00D02774"/>
    <w:rsid w:val="00D02888"/>
    <w:rsid w:val="00D03290"/>
    <w:rsid w:val="00D038B5"/>
    <w:rsid w:val="00D04C64"/>
    <w:rsid w:val="00D071AA"/>
    <w:rsid w:val="00D074EF"/>
    <w:rsid w:val="00D10426"/>
    <w:rsid w:val="00D12DF6"/>
    <w:rsid w:val="00D130A1"/>
    <w:rsid w:val="00D13C12"/>
    <w:rsid w:val="00D1471E"/>
    <w:rsid w:val="00D14D34"/>
    <w:rsid w:val="00D15926"/>
    <w:rsid w:val="00D15F43"/>
    <w:rsid w:val="00D17198"/>
    <w:rsid w:val="00D1724A"/>
    <w:rsid w:val="00D20331"/>
    <w:rsid w:val="00D21E1D"/>
    <w:rsid w:val="00D23289"/>
    <w:rsid w:val="00D23AE9"/>
    <w:rsid w:val="00D25E4D"/>
    <w:rsid w:val="00D25F1B"/>
    <w:rsid w:val="00D27F5E"/>
    <w:rsid w:val="00D3219F"/>
    <w:rsid w:val="00D321BE"/>
    <w:rsid w:val="00D3250C"/>
    <w:rsid w:val="00D337B4"/>
    <w:rsid w:val="00D33EBD"/>
    <w:rsid w:val="00D34372"/>
    <w:rsid w:val="00D34D0F"/>
    <w:rsid w:val="00D36D59"/>
    <w:rsid w:val="00D408E7"/>
    <w:rsid w:val="00D40BE1"/>
    <w:rsid w:val="00D40C64"/>
    <w:rsid w:val="00D42368"/>
    <w:rsid w:val="00D47075"/>
    <w:rsid w:val="00D47177"/>
    <w:rsid w:val="00D47A14"/>
    <w:rsid w:val="00D50529"/>
    <w:rsid w:val="00D55914"/>
    <w:rsid w:val="00D5627B"/>
    <w:rsid w:val="00D565EE"/>
    <w:rsid w:val="00D605AF"/>
    <w:rsid w:val="00D61584"/>
    <w:rsid w:val="00D62439"/>
    <w:rsid w:val="00D6297B"/>
    <w:rsid w:val="00D62C6F"/>
    <w:rsid w:val="00D66D94"/>
    <w:rsid w:val="00D67119"/>
    <w:rsid w:val="00D672C9"/>
    <w:rsid w:val="00D67377"/>
    <w:rsid w:val="00D7362E"/>
    <w:rsid w:val="00D73A64"/>
    <w:rsid w:val="00D75549"/>
    <w:rsid w:val="00D755B4"/>
    <w:rsid w:val="00D75CB6"/>
    <w:rsid w:val="00D75F12"/>
    <w:rsid w:val="00D7731D"/>
    <w:rsid w:val="00D87E52"/>
    <w:rsid w:val="00D90B7D"/>
    <w:rsid w:val="00D9143D"/>
    <w:rsid w:val="00D91A89"/>
    <w:rsid w:val="00D92CF7"/>
    <w:rsid w:val="00D94A1E"/>
    <w:rsid w:val="00D967AD"/>
    <w:rsid w:val="00D975A7"/>
    <w:rsid w:val="00D97F7E"/>
    <w:rsid w:val="00DA0915"/>
    <w:rsid w:val="00DA09D2"/>
    <w:rsid w:val="00DA3F05"/>
    <w:rsid w:val="00DA4257"/>
    <w:rsid w:val="00DA4492"/>
    <w:rsid w:val="00DA507D"/>
    <w:rsid w:val="00DA5885"/>
    <w:rsid w:val="00DA5C49"/>
    <w:rsid w:val="00DA5CB1"/>
    <w:rsid w:val="00DA61C8"/>
    <w:rsid w:val="00DA6A21"/>
    <w:rsid w:val="00DA7438"/>
    <w:rsid w:val="00DA74FE"/>
    <w:rsid w:val="00DA7958"/>
    <w:rsid w:val="00DA7FB4"/>
    <w:rsid w:val="00DB0238"/>
    <w:rsid w:val="00DB1013"/>
    <w:rsid w:val="00DB44BF"/>
    <w:rsid w:val="00DB4D73"/>
    <w:rsid w:val="00DB5D4A"/>
    <w:rsid w:val="00DB6273"/>
    <w:rsid w:val="00DB78F3"/>
    <w:rsid w:val="00DB7EEB"/>
    <w:rsid w:val="00DC1EC7"/>
    <w:rsid w:val="00DC5014"/>
    <w:rsid w:val="00DC52FB"/>
    <w:rsid w:val="00DC5BD1"/>
    <w:rsid w:val="00DC7844"/>
    <w:rsid w:val="00DD2A1F"/>
    <w:rsid w:val="00DD3F52"/>
    <w:rsid w:val="00DD5DC5"/>
    <w:rsid w:val="00DD65EE"/>
    <w:rsid w:val="00DD7E7E"/>
    <w:rsid w:val="00DE09C1"/>
    <w:rsid w:val="00DE0BFE"/>
    <w:rsid w:val="00DE1474"/>
    <w:rsid w:val="00DE15D2"/>
    <w:rsid w:val="00DE170F"/>
    <w:rsid w:val="00DE19CF"/>
    <w:rsid w:val="00DE2CAB"/>
    <w:rsid w:val="00DE3F2F"/>
    <w:rsid w:val="00DE467F"/>
    <w:rsid w:val="00DE498D"/>
    <w:rsid w:val="00DE5929"/>
    <w:rsid w:val="00DE668D"/>
    <w:rsid w:val="00DE6E6A"/>
    <w:rsid w:val="00DE7B09"/>
    <w:rsid w:val="00DF14E4"/>
    <w:rsid w:val="00DF1B33"/>
    <w:rsid w:val="00DF239E"/>
    <w:rsid w:val="00DF2CA9"/>
    <w:rsid w:val="00DF2CAB"/>
    <w:rsid w:val="00DF30A9"/>
    <w:rsid w:val="00DF44FD"/>
    <w:rsid w:val="00DF47A0"/>
    <w:rsid w:val="00DF4CED"/>
    <w:rsid w:val="00DF5138"/>
    <w:rsid w:val="00DF5671"/>
    <w:rsid w:val="00DF5B06"/>
    <w:rsid w:val="00DF5CF0"/>
    <w:rsid w:val="00DF622B"/>
    <w:rsid w:val="00DF6286"/>
    <w:rsid w:val="00DF7821"/>
    <w:rsid w:val="00E005C1"/>
    <w:rsid w:val="00E00856"/>
    <w:rsid w:val="00E00EA8"/>
    <w:rsid w:val="00E012C5"/>
    <w:rsid w:val="00E02D67"/>
    <w:rsid w:val="00E03290"/>
    <w:rsid w:val="00E06668"/>
    <w:rsid w:val="00E07320"/>
    <w:rsid w:val="00E11908"/>
    <w:rsid w:val="00E134C5"/>
    <w:rsid w:val="00E13DAA"/>
    <w:rsid w:val="00E15C80"/>
    <w:rsid w:val="00E15D38"/>
    <w:rsid w:val="00E166D8"/>
    <w:rsid w:val="00E17B02"/>
    <w:rsid w:val="00E239EA"/>
    <w:rsid w:val="00E23D24"/>
    <w:rsid w:val="00E24C78"/>
    <w:rsid w:val="00E25033"/>
    <w:rsid w:val="00E25725"/>
    <w:rsid w:val="00E260B3"/>
    <w:rsid w:val="00E262F2"/>
    <w:rsid w:val="00E26340"/>
    <w:rsid w:val="00E263FE"/>
    <w:rsid w:val="00E26AFD"/>
    <w:rsid w:val="00E3027E"/>
    <w:rsid w:val="00E323C0"/>
    <w:rsid w:val="00E3570F"/>
    <w:rsid w:val="00E36C14"/>
    <w:rsid w:val="00E41F1E"/>
    <w:rsid w:val="00E41F4B"/>
    <w:rsid w:val="00E42288"/>
    <w:rsid w:val="00E438E0"/>
    <w:rsid w:val="00E444B2"/>
    <w:rsid w:val="00E451EF"/>
    <w:rsid w:val="00E453D7"/>
    <w:rsid w:val="00E458D4"/>
    <w:rsid w:val="00E45D09"/>
    <w:rsid w:val="00E46821"/>
    <w:rsid w:val="00E46C15"/>
    <w:rsid w:val="00E47318"/>
    <w:rsid w:val="00E47781"/>
    <w:rsid w:val="00E508D8"/>
    <w:rsid w:val="00E51594"/>
    <w:rsid w:val="00E51A20"/>
    <w:rsid w:val="00E52477"/>
    <w:rsid w:val="00E52D26"/>
    <w:rsid w:val="00E52E44"/>
    <w:rsid w:val="00E54FD2"/>
    <w:rsid w:val="00E56577"/>
    <w:rsid w:val="00E5694F"/>
    <w:rsid w:val="00E60F52"/>
    <w:rsid w:val="00E61AFD"/>
    <w:rsid w:val="00E61B37"/>
    <w:rsid w:val="00E620EB"/>
    <w:rsid w:val="00E63B2C"/>
    <w:rsid w:val="00E63FCF"/>
    <w:rsid w:val="00E64156"/>
    <w:rsid w:val="00E65961"/>
    <w:rsid w:val="00E66004"/>
    <w:rsid w:val="00E6628B"/>
    <w:rsid w:val="00E70119"/>
    <w:rsid w:val="00E70ACE"/>
    <w:rsid w:val="00E70D8B"/>
    <w:rsid w:val="00E71F15"/>
    <w:rsid w:val="00E726C2"/>
    <w:rsid w:val="00E72735"/>
    <w:rsid w:val="00E72EF4"/>
    <w:rsid w:val="00E76694"/>
    <w:rsid w:val="00E76946"/>
    <w:rsid w:val="00E76DC3"/>
    <w:rsid w:val="00E7759E"/>
    <w:rsid w:val="00E8016D"/>
    <w:rsid w:val="00E81415"/>
    <w:rsid w:val="00E82669"/>
    <w:rsid w:val="00E834E8"/>
    <w:rsid w:val="00E84DD2"/>
    <w:rsid w:val="00E85568"/>
    <w:rsid w:val="00E85B56"/>
    <w:rsid w:val="00E85FA6"/>
    <w:rsid w:val="00E863F9"/>
    <w:rsid w:val="00E87C82"/>
    <w:rsid w:val="00E9024A"/>
    <w:rsid w:val="00E9153B"/>
    <w:rsid w:val="00E916FE"/>
    <w:rsid w:val="00E92B5D"/>
    <w:rsid w:val="00E92DBB"/>
    <w:rsid w:val="00E93D39"/>
    <w:rsid w:val="00E945DE"/>
    <w:rsid w:val="00E95184"/>
    <w:rsid w:val="00E96C5D"/>
    <w:rsid w:val="00EA02E6"/>
    <w:rsid w:val="00EA1A01"/>
    <w:rsid w:val="00EA1E69"/>
    <w:rsid w:val="00EA2483"/>
    <w:rsid w:val="00EA2EDA"/>
    <w:rsid w:val="00EA69CF"/>
    <w:rsid w:val="00EB21ED"/>
    <w:rsid w:val="00EB2D3B"/>
    <w:rsid w:val="00EB3DC5"/>
    <w:rsid w:val="00EB3F05"/>
    <w:rsid w:val="00EB462E"/>
    <w:rsid w:val="00EB46AB"/>
    <w:rsid w:val="00EB470E"/>
    <w:rsid w:val="00EB6673"/>
    <w:rsid w:val="00EC085A"/>
    <w:rsid w:val="00EC0B33"/>
    <w:rsid w:val="00EC0CA7"/>
    <w:rsid w:val="00EC15E1"/>
    <w:rsid w:val="00EC19FA"/>
    <w:rsid w:val="00EC4055"/>
    <w:rsid w:val="00EC593C"/>
    <w:rsid w:val="00EC6B64"/>
    <w:rsid w:val="00EC6E02"/>
    <w:rsid w:val="00ED1A2D"/>
    <w:rsid w:val="00ED2501"/>
    <w:rsid w:val="00ED5244"/>
    <w:rsid w:val="00ED5CC9"/>
    <w:rsid w:val="00ED671E"/>
    <w:rsid w:val="00ED6EBE"/>
    <w:rsid w:val="00ED761D"/>
    <w:rsid w:val="00ED768A"/>
    <w:rsid w:val="00ED7913"/>
    <w:rsid w:val="00EE0A43"/>
    <w:rsid w:val="00EE0B0E"/>
    <w:rsid w:val="00EE0FB2"/>
    <w:rsid w:val="00EE13B6"/>
    <w:rsid w:val="00EE2CDC"/>
    <w:rsid w:val="00EE31F8"/>
    <w:rsid w:val="00EE40EB"/>
    <w:rsid w:val="00EE53C6"/>
    <w:rsid w:val="00EE555B"/>
    <w:rsid w:val="00EE7B0F"/>
    <w:rsid w:val="00EF1364"/>
    <w:rsid w:val="00EF1C38"/>
    <w:rsid w:val="00EF20BE"/>
    <w:rsid w:val="00EF2ACD"/>
    <w:rsid w:val="00EF346A"/>
    <w:rsid w:val="00EF55A2"/>
    <w:rsid w:val="00EF6BFA"/>
    <w:rsid w:val="00EF6C57"/>
    <w:rsid w:val="00EF718C"/>
    <w:rsid w:val="00F0024E"/>
    <w:rsid w:val="00F0116E"/>
    <w:rsid w:val="00F01268"/>
    <w:rsid w:val="00F015EF"/>
    <w:rsid w:val="00F01B3E"/>
    <w:rsid w:val="00F01F74"/>
    <w:rsid w:val="00F02AD0"/>
    <w:rsid w:val="00F02F6B"/>
    <w:rsid w:val="00F04FC1"/>
    <w:rsid w:val="00F05CFC"/>
    <w:rsid w:val="00F05F0A"/>
    <w:rsid w:val="00F10042"/>
    <w:rsid w:val="00F10375"/>
    <w:rsid w:val="00F108F5"/>
    <w:rsid w:val="00F1095E"/>
    <w:rsid w:val="00F11795"/>
    <w:rsid w:val="00F12766"/>
    <w:rsid w:val="00F1329C"/>
    <w:rsid w:val="00F135BB"/>
    <w:rsid w:val="00F13866"/>
    <w:rsid w:val="00F1442A"/>
    <w:rsid w:val="00F14948"/>
    <w:rsid w:val="00F14E18"/>
    <w:rsid w:val="00F15D7C"/>
    <w:rsid w:val="00F176B4"/>
    <w:rsid w:val="00F17D3C"/>
    <w:rsid w:val="00F20142"/>
    <w:rsid w:val="00F21DB7"/>
    <w:rsid w:val="00F23043"/>
    <w:rsid w:val="00F23CFB"/>
    <w:rsid w:val="00F24AC9"/>
    <w:rsid w:val="00F26024"/>
    <w:rsid w:val="00F262A2"/>
    <w:rsid w:val="00F27D69"/>
    <w:rsid w:val="00F30EA4"/>
    <w:rsid w:val="00F3367A"/>
    <w:rsid w:val="00F34184"/>
    <w:rsid w:val="00F35B35"/>
    <w:rsid w:val="00F3651E"/>
    <w:rsid w:val="00F41E0D"/>
    <w:rsid w:val="00F4278A"/>
    <w:rsid w:val="00F43C5D"/>
    <w:rsid w:val="00F455DB"/>
    <w:rsid w:val="00F45C6A"/>
    <w:rsid w:val="00F45CDC"/>
    <w:rsid w:val="00F4781D"/>
    <w:rsid w:val="00F47FBF"/>
    <w:rsid w:val="00F527AB"/>
    <w:rsid w:val="00F52DFB"/>
    <w:rsid w:val="00F539C5"/>
    <w:rsid w:val="00F60858"/>
    <w:rsid w:val="00F61012"/>
    <w:rsid w:val="00F62972"/>
    <w:rsid w:val="00F637DA"/>
    <w:rsid w:val="00F64804"/>
    <w:rsid w:val="00F6582E"/>
    <w:rsid w:val="00F667F6"/>
    <w:rsid w:val="00F67575"/>
    <w:rsid w:val="00F7185C"/>
    <w:rsid w:val="00F73C37"/>
    <w:rsid w:val="00F74F5A"/>
    <w:rsid w:val="00F76EDB"/>
    <w:rsid w:val="00F76EE7"/>
    <w:rsid w:val="00F8027B"/>
    <w:rsid w:val="00F807C0"/>
    <w:rsid w:val="00F818CF"/>
    <w:rsid w:val="00F82BAD"/>
    <w:rsid w:val="00F82F7E"/>
    <w:rsid w:val="00F8314C"/>
    <w:rsid w:val="00F83F8C"/>
    <w:rsid w:val="00F8434C"/>
    <w:rsid w:val="00F85477"/>
    <w:rsid w:val="00F87ED3"/>
    <w:rsid w:val="00F901C9"/>
    <w:rsid w:val="00F909BB"/>
    <w:rsid w:val="00F916BD"/>
    <w:rsid w:val="00F91894"/>
    <w:rsid w:val="00F91A38"/>
    <w:rsid w:val="00F91AAC"/>
    <w:rsid w:val="00F92503"/>
    <w:rsid w:val="00F92B71"/>
    <w:rsid w:val="00F92E9C"/>
    <w:rsid w:val="00F937F6"/>
    <w:rsid w:val="00F9531B"/>
    <w:rsid w:val="00F96507"/>
    <w:rsid w:val="00F96C9F"/>
    <w:rsid w:val="00FA0FD3"/>
    <w:rsid w:val="00FA0FF6"/>
    <w:rsid w:val="00FA25A3"/>
    <w:rsid w:val="00FA264A"/>
    <w:rsid w:val="00FA3B1B"/>
    <w:rsid w:val="00FA4E55"/>
    <w:rsid w:val="00FA4ECF"/>
    <w:rsid w:val="00FA60AA"/>
    <w:rsid w:val="00FA689E"/>
    <w:rsid w:val="00FA6B97"/>
    <w:rsid w:val="00FA6EDC"/>
    <w:rsid w:val="00FB151A"/>
    <w:rsid w:val="00FB1E64"/>
    <w:rsid w:val="00FB205F"/>
    <w:rsid w:val="00FB2C79"/>
    <w:rsid w:val="00FB2F27"/>
    <w:rsid w:val="00FB3778"/>
    <w:rsid w:val="00FB47FE"/>
    <w:rsid w:val="00FB4EAE"/>
    <w:rsid w:val="00FB51DA"/>
    <w:rsid w:val="00FB61A0"/>
    <w:rsid w:val="00FB63F1"/>
    <w:rsid w:val="00FB64F2"/>
    <w:rsid w:val="00FB6ADD"/>
    <w:rsid w:val="00FB6C2E"/>
    <w:rsid w:val="00FB770A"/>
    <w:rsid w:val="00FB77CF"/>
    <w:rsid w:val="00FC0249"/>
    <w:rsid w:val="00FC0BC1"/>
    <w:rsid w:val="00FC1298"/>
    <w:rsid w:val="00FC3A18"/>
    <w:rsid w:val="00FC3DD9"/>
    <w:rsid w:val="00FC3E96"/>
    <w:rsid w:val="00FC41AD"/>
    <w:rsid w:val="00FC6165"/>
    <w:rsid w:val="00FC66D5"/>
    <w:rsid w:val="00FC6EFF"/>
    <w:rsid w:val="00FD1EFF"/>
    <w:rsid w:val="00FD202F"/>
    <w:rsid w:val="00FD389E"/>
    <w:rsid w:val="00FD433C"/>
    <w:rsid w:val="00FD472D"/>
    <w:rsid w:val="00FD495B"/>
    <w:rsid w:val="00FD6093"/>
    <w:rsid w:val="00FD63F3"/>
    <w:rsid w:val="00FD67A0"/>
    <w:rsid w:val="00FE003C"/>
    <w:rsid w:val="00FE1CA9"/>
    <w:rsid w:val="00FE35CE"/>
    <w:rsid w:val="00FE3921"/>
    <w:rsid w:val="00FE41A9"/>
    <w:rsid w:val="00FE420C"/>
    <w:rsid w:val="00FE4425"/>
    <w:rsid w:val="00FE67A7"/>
    <w:rsid w:val="00FE6839"/>
    <w:rsid w:val="00FE7344"/>
    <w:rsid w:val="00FE7F41"/>
    <w:rsid w:val="00FF03EE"/>
    <w:rsid w:val="00FF1C5F"/>
    <w:rsid w:val="00FF3181"/>
    <w:rsid w:val="00FF45E3"/>
    <w:rsid w:val="00FF4C44"/>
    <w:rsid w:val="00FF4C5B"/>
    <w:rsid w:val="00FF52A4"/>
    <w:rsid w:val="00FF65CA"/>
    <w:rsid w:val="012071E5"/>
    <w:rsid w:val="01757F74"/>
    <w:rsid w:val="01B8645F"/>
    <w:rsid w:val="01FA494A"/>
    <w:rsid w:val="02644FA7"/>
    <w:rsid w:val="0302517C"/>
    <w:rsid w:val="030D0F8F"/>
    <w:rsid w:val="03660724"/>
    <w:rsid w:val="036815F3"/>
    <w:rsid w:val="047D246A"/>
    <w:rsid w:val="049F5EA2"/>
    <w:rsid w:val="04AF06BB"/>
    <w:rsid w:val="055C1AD8"/>
    <w:rsid w:val="05654966"/>
    <w:rsid w:val="05A60C53"/>
    <w:rsid w:val="05AE0B68"/>
    <w:rsid w:val="05C25362"/>
    <w:rsid w:val="05CF6594"/>
    <w:rsid w:val="05E64439"/>
    <w:rsid w:val="061D4115"/>
    <w:rsid w:val="06875D43"/>
    <w:rsid w:val="07095017"/>
    <w:rsid w:val="071B07B5"/>
    <w:rsid w:val="07D102E3"/>
    <w:rsid w:val="07F74CA0"/>
    <w:rsid w:val="08385709"/>
    <w:rsid w:val="085B1141"/>
    <w:rsid w:val="08B17951"/>
    <w:rsid w:val="09912CE5"/>
    <w:rsid w:val="09D04526"/>
    <w:rsid w:val="09D1582A"/>
    <w:rsid w:val="09DA12E6"/>
    <w:rsid w:val="0A35554F"/>
    <w:rsid w:val="0A4F537E"/>
    <w:rsid w:val="0B254E57"/>
    <w:rsid w:val="0BC97B63"/>
    <w:rsid w:val="0C560A4C"/>
    <w:rsid w:val="0C7E090C"/>
    <w:rsid w:val="0CBE38F4"/>
    <w:rsid w:val="0CC95508"/>
    <w:rsid w:val="0D1A620C"/>
    <w:rsid w:val="0D1B1A8F"/>
    <w:rsid w:val="0D471659"/>
    <w:rsid w:val="0E0F581F"/>
    <w:rsid w:val="0E7F505E"/>
    <w:rsid w:val="0E9E6388"/>
    <w:rsid w:val="0EEA4289"/>
    <w:rsid w:val="0EEB1D0A"/>
    <w:rsid w:val="0F1E59DC"/>
    <w:rsid w:val="0F3D2A0E"/>
    <w:rsid w:val="0F6251CC"/>
    <w:rsid w:val="0FB66E54"/>
    <w:rsid w:val="0FC6166D"/>
    <w:rsid w:val="101F0E02"/>
    <w:rsid w:val="10300D1D"/>
    <w:rsid w:val="116C2CA3"/>
    <w:rsid w:val="11D20449"/>
    <w:rsid w:val="12132537"/>
    <w:rsid w:val="121C2E46"/>
    <w:rsid w:val="12550A22"/>
    <w:rsid w:val="13020C3F"/>
    <w:rsid w:val="135079C0"/>
    <w:rsid w:val="137E1789"/>
    <w:rsid w:val="137F1409"/>
    <w:rsid w:val="1382238D"/>
    <w:rsid w:val="13A12C42"/>
    <w:rsid w:val="13C82B02"/>
    <w:rsid w:val="13CD6F8A"/>
    <w:rsid w:val="13F910D3"/>
    <w:rsid w:val="14120389"/>
    <w:rsid w:val="145271E3"/>
    <w:rsid w:val="1505030B"/>
    <w:rsid w:val="16722A60"/>
    <w:rsid w:val="175120CE"/>
    <w:rsid w:val="17725E86"/>
    <w:rsid w:val="17756E0B"/>
    <w:rsid w:val="17C31108"/>
    <w:rsid w:val="183A204C"/>
    <w:rsid w:val="189F16F2"/>
    <w:rsid w:val="18D13844"/>
    <w:rsid w:val="18F60201"/>
    <w:rsid w:val="198048E1"/>
    <w:rsid w:val="19A2611B"/>
    <w:rsid w:val="19C80559"/>
    <w:rsid w:val="19F25E70"/>
    <w:rsid w:val="1A266374"/>
    <w:rsid w:val="1A466C29"/>
    <w:rsid w:val="1AB254E4"/>
    <w:rsid w:val="1ADE294C"/>
    <w:rsid w:val="1B4E165A"/>
    <w:rsid w:val="1B5F5177"/>
    <w:rsid w:val="1BB03C7D"/>
    <w:rsid w:val="1C274BC0"/>
    <w:rsid w:val="1CCE2DCF"/>
    <w:rsid w:val="1DB374F3"/>
    <w:rsid w:val="1E1D5F75"/>
    <w:rsid w:val="1E722151"/>
    <w:rsid w:val="1E76570A"/>
    <w:rsid w:val="1E90200F"/>
    <w:rsid w:val="1EA44F54"/>
    <w:rsid w:val="1F3A674C"/>
    <w:rsid w:val="1FC93A32"/>
    <w:rsid w:val="204D3C8B"/>
    <w:rsid w:val="20841BE6"/>
    <w:rsid w:val="2141361E"/>
    <w:rsid w:val="21585442"/>
    <w:rsid w:val="21E117DB"/>
    <w:rsid w:val="220A0AE9"/>
    <w:rsid w:val="221A5500"/>
    <w:rsid w:val="22902F40"/>
    <w:rsid w:val="23225D32"/>
    <w:rsid w:val="239527EE"/>
    <w:rsid w:val="239B2179"/>
    <w:rsid w:val="246031BB"/>
    <w:rsid w:val="24A8089D"/>
    <w:rsid w:val="24BA4B4F"/>
    <w:rsid w:val="24D740FF"/>
    <w:rsid w:val="24EF17A6"/>
    <w:rsid w:val="25067A0D"/>
    <w:rsid w:val="26423351"/>
    <w:rsid w:val="264A37BD"/>
    <w:rsid w:val="266150C6"/>
    <w:rsid w:val="26A771FE"/>
    <w:rsid w:val="27176351"/>
    <w:rsid w:val="273B136A"/>
    <w:rsid w:val="273B4BEE"/>
    <w:rsid w:val="274676FC"/>
    <w:rsid w:val="28A63E40"/>
    <w:rsid w:val="28DC0A97"/>
    <w:rsid w:val="295703E0"/>
    <w:rsid w:val="296C2904"/>
    <w:rsid w:val="2A120B13"/>
    <w:rsid w:val="2A2777B4"/>
    <w:rsid w:val="2AF97B0C"/>
    <w:rsid w:val="2BEC169E"/>
    <w:rsid w:val="2C6E6774"/>
    <w:rsid w:val="2C9C273B"/>
    <w:rsid w:val="2D260121"/>
    <w:rsid w:val="2D3C4843"/>
    <w:rsid w:val="2D455153"/>
    <w:rsid w:val="2E070A94"/>
    <w:rsid w:val="2E9C5704"/>
    <w:rsid w:val="2EA94A1A"/>
    <w:rsid w:val="2EC25944"/>
    <w:rsid w:val="2EF11306"/>
    <w:rsid w:val="2F0B703D"/>
    <w:rsid w:val="2F762E69"/>
    <w:rsid w:val="2FA12DB4"/>
    <w:rsid w:val="308D3CB6"/>
    <w:rsid w:val="30AA026F"/>
    <w:rsid w:val="31584683"/>
    <w:rsid w:val="31AC630C"/>
    <w:rsid w:val="31B23A98"/>
    <w:rsid w:val="322162CA"/>
    <w:rsid w:val="32DF7982"/>
    <w:rsid w:val="3317335F"/>
    <w:rsid w:val="3345642D"/>
    <w:rsid w:val="335331C4"/>
    <w:rsid w:val="33552E44"/>
    <w:rsid w:val="335F3754"/>
    <w:rsid w:val="33B20FDF"/>
    <w:rsid w:val="34022063"/>
    <w:rsid w:val="34163B13"/>
    <w:rsid w:val="346040E6"/>
    <w:rsid w:val="348B2EC1"/>
    <w:rsid w:val="34E772E3"/>
    <w:rsid w:val="356D5A32"/>
    <w:rsid w:val="35B538E8"/>
    <w:rsid w:val="37036E82"/>
    <w:rsid w:val="37417F37"/>
    <w:rsid w:val="3881797E"/>
    <w:rsid w:val="38B13611"/>
    <w:rsid w:val="393F66F8"/>
    <w:rsid w:val="3A9C6634"/>
    <w:rsid w:val="3B4535CA"/>
    <w:rsid w:val="3B456E4D"/>
    <w:rsid w:val="3BF47EEA"/>
    <w:rsid w:val="3C39515C"/>
    <w:rsid w:val="3C6D68AF"/>
    <w:rsid w:val="3C8903DE"/>
    <w:rsid w:val="3D2E22A5"/>
    <w:rsid w:val="3D4A26AD"/>
    <w:rsid w:val="3D61263F"/>
    <w:rsid w:val="3D9414BE"/>
    <w:rsid w:val="3E8E5630"/>
    <w:rsid w:val="3E947539"/>
    <w:rsid w:val="3EC30088"/>
    <w:rsid w:val="3EF32DD6"/>
    <w:rsid w:val="3F366D42"/>
    <w:rsid w:val="3F7E4F38"/>
    <w:rsid w:val="3F92745C"/>
    <w:rsid w:val="3FFF678B"/>
    <w:rsid w:val="400C38A3"/>
    <w:rsid w:val="40C73FD6"/>
    <w:rsid w:val="41415E9E"/>
    <w:rsid w:val="420B5567"/>
    <w:rsid w:val="420F3F6D"/>
    <w:rsid w:val="425928E2"/>
    <w:rsid w:val="433078C8"/>
    <w:rsid w:val="43D6135A"/>
    <w:rsid w:val="44402F88"/>
    <w:rsid w:val="44551C28"/>
    <w:rsid w:val="445F7FB9"/>
    <w:rsid w:val="451851EA"/>
    <w:rsid w:val="45955E38"/>
    <w:rsid w:val="459F0946"/>
    <w:rsid w:val="45B11EE5"/>
    <w:rsid w:val="467C702F"/>
    <w:rsid w:val="46D332C1"/>
    <w:rsid w:val="471F7B3D"/>
    <w:rsid w:val="47D32E64"/>
    <w:rsid w:val="47EF1B0D"/>
    <w:rsid w:val="48690DD9"/>
    <w:rsid w:val="48744BEB"/>
    <w:rsid w:val="487D32FD"/>
    <w:rsid w:val="487E0D7E"/>
    <w:rsid w:val="48C17269"/>
    <w:rsid w:val="48E87129"/>
    <w:rsid w:val="493A36B0"/>
    <w:rsid w:val="494168BE"/>
    <w:rsid w:val="4A8E2CDD"/>
    <w:rsid w:val="4AB77724"/>
    <w:rsid w:val="4AB92C27"/>
    <w:rsid w:val="4AE22767"/>
    <w:rsid w:val="4B0D04F3"/>
    <w:rsid w:val="4B477F0D"/>
    <w:rsid w:val="4B6A71C8"/>
    <w:rsid w:val="4BAD3134"/>
    <w:rsid w:val="4BD56877"/>
    <w:rsid w:val="4C4D523C"/>
    <w:rsid w:val="4C632C63"/>
    <w:rsid w:val="4C906FAA"/>
    <w:rsid w:val="4D1A110D"/>
    <w:rsid w:val="4D773A25"/>
    <w:rsid w:val="4DA222EA"/>
    <w:rsid w:val="4DC23AF0"/>
    <w:rsid w:val="4E0C5460"/>
    <w:rsid w:val="4F1F635F"/>
    <w:rsid w:val="4F4C48A4"/>
    <w:rsid w:val="4F5E5E6E"/>
    <w:rsid w:val="4FF727BF"/>
    <w:rsid w:val="4FFE214A"/>
    <w:rsid w:val="507A7515"/>
    <w:rsid w:val="512C2BBC"/>
    <w:rsid w:val="519F1876"/>
    <w:rsid w:val="51F10FA9"/>
    <w:rsid w:val="52226A6E"/>
    <w:rsid w:val="5248680B"/>
    <w:rsid w:val="52BA32C7"/>
    <w:rsid w:val="53316789"/>
    <w:rsid w:val="5333550F"/>
    <w:rsid w:val="53373F15"/>
    <w:rsid w:val="533E1F32"/>
    <w:rsid w:val="53727AFD"/>
    <w:rsid w:val="53884C19"/>
    <w:rsid w:val="54606E7B"/>
    <w:rsid w:val="54BC3D11"/>
    <w:rsid w:val="54C25C1B"/>
    <w:rsid w:val="54DD1CC8"/>
    <w:rsid w:val="55FF30A4"/>
    <w:rsid w:val="561861CC"/>
    <w:rsid w:val="5664664B"/>
    <w:rsid w:val="56C056E0"/>
    <w:rsid w:val="573F1832"/>
    <w:rsid w:val="574C0B47"/>
    <w:rsid w:val="576F457F"/>
    <w:rsid w:val="58017371"/>
    <w:rsid w:val="58B8581B"/>
    <w:rsid w:val="58CC6B99"/>
    <w:rsid w:val="596A30C0"/>
    <w:rsid w:val="59AB5823"/>
    <w:rsid w:val="59EB423C"/>
    <w:rsid w:val="5A874791"/>
    <w:rsid w:val="5B212792"/>
    <w:rsid w:val="5BC24519"/>
    <w:rsid w:val="5BD347B4"/>
    <w:rsid w:val="5BDF3E49"/>
    <w:rsid w:val="5BE00EC6"/>
    <w:rsid w:val="5BF02ECF"/>
    <w:rsid w:val="5CC55041"/>
    <w:rsid w:val="5DA85633"/>
    <w:rsid w:val="5E3D13AA"/>
    <w:rsid w:val="5E6202E5"/>
    <w:rsid w:val="5F8E7A52"/>
    <w:rsid w:val="608834ED"/>
    <w:rsid w:val="615B12C7"/>
    <w:rsid w:val="616805DD"/>
    <w:rsid w:val="61775374"/>
    <w:rsid w:val="61894395"/>
    <w:rsid w:val="61D1258B"/>
    <w:rsid w:val="623025A4"/>
    <w:rsid w:val="62BB7F8A"/>
    <w:rsid w:val="63110999"/>
    <w:rsid w:val="633678D4"/>
    <w:rsid w:val="638D24E1"/>
    <w:rsid w:val="63DE6DE8"/>
    <w:rsid w:val="6457322E"/>
    <w:rsid w:val="64777EE0"/>
    <w:rsid w:val="648F2F53"/>
    <w:rsid w:val="64F565B0"/>
    <w:rsid w:val="650877CF"/>
    <w:rsid w:val="650F715A"/>
    <w:rsid w:val="65357399"/>
    <w:rsid w:val="65670E6D"/>
    <w:rsid w:val="659009AD"/>
    <w:rsid w:val="662C40AE"/>
    <w:rsid w:val="668B4AEA"/>
    <w:rsid w:val="66AC7E7F"/>
    <w:rsid w:val="66B76D00"/>
    <w:rsid w:val="66E47FD9"/>
    <w:rsid w:val="676663B4"/>
    <w:rsid w:val="67AC7A22"/>
    <w:rsid w:val="67BC5ABE"/>
    <w:rsid w:val="67C4094C"/>
    <w:rsid w:val="67D7796D"/>
    <w:rsid w:val="67E97887"/>
    <w:rsid w:val="683D0795"/>
    <w:rsid w:val="6952187A"/>
    <w:rsid w:val="698E59B9"/>
    <w:rsid w:val="69983D4A"/>
    <w:rsid w:val="69F369E3"/>
    <w:rsid w:val="6A572E84"/>
    <w:rsid w:val="6A5E6092"/>
    <w:rsid w:val="6AC45A36"/>
    <w:rsid w:val="6BF825B0"/>
    <w:rsid w:val="6C3B7BA1"/>
    <w:rsid w:val="6C43172A"/>
    <w:rsid w:val="6C6A4E6D"/>
    <w:rsid w:val="6CAB36D8"/>
    <w:rsid w:val="6CB177E0"/>
    <w:rsid w:val="6CC31990"/>
    <w:rsid w:val="6DD5726C"/>
    <w:rsid w:val="6DE211D7"/>
    <w:rsid w:val="6E3F3AEF"/>
    <w:rsid w:val="6EB14D27"/>
    <w:rsid w:val="6EE20D79"/>
    <w:rsid w:val="6F134DCC"/>
    <w:rsid w:val="6F1B6955"/>
    <w:rsid w:val="6F2B2472"/>
    <w:rsid w:val="6F3068FA"/>
    <w:rsid w:val="6F460A9E"/>
    <w:rsid w:val="6F5B773E"/>
    <w:rsid w:val="6FC87D72"/>
    <w:rsid w:val="7014496E"/>
    <w:rsid w:val="705B72E1"/>
    <w:rsid w:val="70D859B1"/>
    <w:rsid w:val="71A175F8"/>
    <w:rsid w:val="722D13F4"/>
    <w:rsid w:val="72376BF2"/>
    <w:rsid w:val="72A35F21"/>
    <w:rsid w:val="73042AC3"/>
    <w:rsid w:val="73121DD9"/>
    <w:rsid w:val="731C016A"/>
    <w:rsid w:val="733A3E96"/>
    <w:rsid w:val="73A957CF"/>
    <w:rsid w:val="73CC250C"/>
    <w:rsid w:val="7492574D"/>
    <w:rsid w:val="74D474BB"/>
    <w:rsid w:val="74D629BE"/>
    <w:rsid w:val="75136FA0"/>
    <w:rsid w:val="75D83866"/>
    <w:rsid w:val="76047BAD"/>
    <w:rsid w:val="768E5647"/>
    <w:rsid w:val="76920715"/>
    <w:rsid w:val="76B963D7"/>
    <w:rsid w:val="76C05D62"/>
    <w:rsid w:val="77131F68"/>
    <w:rsid w:val="776C5E7A"/>
    <w:rsid w:val="77D210A2"/>
    <w:rsid w:val="77EC1C4C"/>
    <w:rsid w:val="77FC7CE8"/>
    <w:rsid w:val="78FC0D0E"/>
    <w:rsid w:val="79B6253C"/>
    <w:rsid w:val="7A3C5C98"/>
    <w:rsid w:val="7AF379C5"/>
    <w:rsid w:val="7C6A62AD"/>
    <w:rsid w:val="7CAC6D16"/>
    <w:rsid w:val="7D2B5066"/>
    <w:rsid w:val="7E77070A"/>
    <w:rsid w:val="7E820E9B"/>
    <w:rsid w:val="7EC14203"/>
    <w:rsid w:val="7F6E5620"/>
    <w:rsid w:val="7FE377DD"/>
    <w:rsid w:val="7FF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A7086E9-1395-4424-9BE9-FBD11A20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70">
    <w:name w:val="toc 7"/>
    <w:next w:val="a"/>
    <w:uiPriority w:val="39"/>
    <w:pPr>
      <w:ind w:left="1260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a6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</w:rPr>
  </w:style>
  <w:style w:type="paragraph" w:styleId="50">
    <w:name w:val="toc 5"/>
    <w:next w:val="a"/>
    <w:uiPriority w:val="39"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qFormat/>
    <w:pPr>
      <w:ind w:left="420"/>
    </w:pPr>
    <w:rPr>
      <w:i/>
      <w:iCs/>
    </w:rPr>
  </w:style>
  <w:style w:type="paragraph" w:styleId="80">
    <w:name w:val="toc 8"/>
    <w:next w:val="a"/>
    <w:uiPriority w:val="39"/>
    <w:pPr>
      <w:ind w:left="1470"/>
    </w:pPr>
    <w:rPr>
      <w:sz w:val="18"/>
      <w:szCs w:val="18"/>
    </w:rPr>
  </w:style>
  <w:style w:type="paragraph" w:styleId="a7">
    <w:name w:val="Date"/>
    <w:basedOn w:val="a"/>
    <w:next w:val="a"/>
    <w:pPr>
      <w:ind w:left="100"/>
    </w:pPr>
    <w:rPr>
      <w:b/>
      <w:sz w:val="28"/>
    </w:rPr>
  </w:style>
  <w:style w:type="paragraph" w:styleId="20">
    <w:name w:val="Body Text Indent 2"/>
    <w:basedOn w:val="a"/>
    <w:pPr>
      <w:ind w:firstLine="420"/>
    </w:pPr>
  </w:style>
  <w:style w:type="paragraph" w:styleId="a8">
    <w:name w:val="endnote text"/>
    <w:basedOn w:val="a"/>
    <w:link w:val="Char2"/>
    <w:unhideWhenUsed/>
    <w:pPr>
      <w:snapToGrid w:val="0"/>
      <w:jc w:val="left"/>
    </w:pPr>
  </w:style>
  <w:style w:type="paragraph" w:styleId="a9">
    <w:name w:val="Balloon Text"/>
    <w:basedOn w:val="a"/>
    <w:link w:val="Char3"/>
    <w:rPr>
      <w:sz w:val="18"/>
      <w:szCs w:val="18"/>
    </w:rPr>
  </w:style>
  <w:style w:type="paragraph" w:styleId="aa">
    <w:name w:val="footer"/>
    <w:basedOn w:val="a"/>
    <w:link w:val="Char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39"/>
    <w:unhideWhenUsed/>
    <w:qFormat/>
    <w:pPr>
      <w:spacing w:beforeLines="38" w:afterLines="38"/>
    </w:pPr>
    <w:rPr>
      <w:b/>
      <w:bCs/>
    </w:rPr>
  </w:style>
  <w:style w:type="paragraph" w:styleId="40">
    <w:name w:val="toc 4"/>
    <w:next w:val="a"/>
    <w:uiPriority w:val="39"/>
    <w:pPr>
      <w:ind w:left="630"/>
    </w:pPr>
    <w:rPr>
      <w:sz w:val="18"/>
      <w:szCs w:val="18"/>
    </w:rPr>
  </w:style>
  <w:style w:type="paragraph" w:styleId="60">
    <w:name w:val="toc 6"/>
    <w:next w:val="a"/>
    <w:uiPriority w:val="39"/>
    <w:pPr>
      <w:ind w:left="1050"/>
    </w:pPr>
    <w:rPr>
      <w:sz w:val="18"/>
      <w:szCs w:val="18"/>
    </w:rPr>
  </w:style>
  <w:style w:type="paragraph" w:styleId="21">
    <w:name w:val="toc 2"/>
    <w:next w:val="a"/>
    <w:uiPriority w:val="39"/>
    <w:unhideWhenUsed/>
    <w:qFormat/>
    <w:pPr>
      <w:ind w:left="210"/>
    </w:pPr>
    <w:rPr>
      <w:smallCaps/>
    </w:rPr>
  </w:style>
  <w:style w:type="paragraph" w:styleId="90">
    <w:name w:val="toc 9"/>
    <w:next w:val="a"/>
    <w:uiPriority w:val="39"/>
    <w:pPr>
      <w:ind w:left="1680"/>
    </w:pPr>
    <w:rPr>
      <w:sz w:val="18"/>
      <w:szCs w:val="18"/>
    </w:rPr>
  </w:style>
  <w:style w:type="character" w:styleId="ac">
    <w:name w:val="endnote reference"/>
    <w:basedOn w:val="a0"/>
    <w:unhideWhenUsed/>
    <w:rPr>
      <w:vertAlign w:val="superscript"/>
    </w:rPr>
  </w:style>
  <w:style w:type="character" w:styleId="ad">
    <w:name w:val="page number"/>
    <w:basedOn w:val="a0"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annotation reference"/>
    <w:rPr>
      <w:sz w:val="21"/>
      <w:szCs w:val="21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解释字体"/>
    <w:basedOn w:val="a"/>
    <w:next w:val="a"/>
    <w:pPr>
      <w:widowControl/>
      <w:spacing w:after="80"/>
      <w:jc w:val="left"/>
    </w:pPr>
    <w:rPr>
      <w:rFonts w:ascii="Arial" w:hAnsi="Arial" w:cs="Arial"/>
      <w:i/>
      <w:iCs/>
      <w:snapToGrid w:val="0"/>
      <w:kern w:val="0"/>
      <w:szCs w:val="20"/>
    </w:rPr>
  </w:style>
  <w:style w:type="paragraph" w:customStyle="1" w:styleId="af3">
    <w:name w:val="正文－缩进"/>
    <w:basedOn w:val="CharChar"/>
    <w:pPr>
      <w:spacing w:before="120" w:after="120"/>
      <w:ind w:firstLine="200"/>
    </w:pPr>
    <w:rPr>
      <w:rFonts w:eastAsia="仿宋_GB2312"/>
      <w:sz w:val="24"/>
    </w:rPr>
  </w:style>
  <w:style w:type="paragraph" w:customStyle="1" w:styleId="CharChar">
    <w:name w:val="正文缩进 Char Char"/>
    <w:basedOn w:val="a"/>
    <w:pPr>
      <w:ind w:firstLineChars="200" w:firstLine="420"/>
    </w:pPr>
  </w:style>
  <w:style w:type="paragraph" w:customStyle="1" w:styleId="11">
    <w:name w:val="修订1"/>
    <w:uiPriority w:val="99"/>
    <w:semiHidden/>
    <w:rPr>
      <w:kern w:val="2"/>
      <w:sz w:val="21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3">
    <w:name w:val="无间隔1"/>
    <w:uiPriority w:val="1"/>
    <w:qFormat/>
    <w:pPr>
      <w:widowControl w:val="0"/>
      <w:adjustRightInd w:val="0"/>
      <w:spacing w:line="360" w:lineRule="auto"/>
      <w:ind w:firstLineChars="200" w:firstLine="200"/>
      <w:jc w:val="both"/>
      <w:textAlignment w:val="baseline"/>
    </w:pPr>
    <w:rPr>
      <w:rFonts w:eastAsia="Times New Roman"/>
      <w:sz w:val="24"/>
    </w:rPr>
  </w:style>
  <w:style w:type="paragraph" w:customStyle="1" w:styleId="af4">
    <w:name w:val="表格标题[五号]"/>
    <w:basedOn w:val="a"/>
    <w:pPr>
      <w:spacing w:line="360" w:lineRule="auto"/>
      <w:jc w:val="center"/>
    </w:pPr>
    <w:rPr>
      <w:b/>
      <w:szCs w:val="21"/>
    </w:rPr>
  </w:style>
  <w:style w:type="paragraph" w:customStyle="1" w:styleId="af5">
    <w:name w:val="表格正文[五号]"/>
    <w:basedOn w:val="a"/>
    <w:pPr>
      <w:spacing w:line="360" w:lineRule="auto"/>
      <w:jc w:val="center"/>
    </w:pPr>
    <w:rPr>
      <w:rFonts w:ascii="Arial" w:hAnsi="Arial" w:cs="Arial"/>
      <w:b/>
      <w:color w:val="333333"/>
      <w:sz w:val="18"/>
      <w:szCs w:val="18"/>
    </w:rPr>
  </w:style>
  <w:style w:type="paragraph" w:customStyle="1" w:styleId="af6">
    <w:name w:val="缺省文本"/>
    <w:basedOn w:val="a"/>
    <w:pPr>
      <w:autoSpaceDE w:val="0"/>
      <w:autoSpaceDN w:val="0"/>
      <w:adjustRightInd w:val="0"/>
      <w:spacing w:before="20" w:after="20" w:line="400" w:lineRule="atLeast"/>
      <w:ind w:firstLine="504"/>
      <w:jc w:val="left"/>
    </w:pPr>
    <w:rPr>
      <w:kern w:val="0"/>
    </w:rPr>
  </w:style>
  <w:style w:type="paragraph" w:customStyle="1" w:styleId="22">
    <w:name w:val="无间隔2"/>
    <w:uiPriority w:val="1"/>
    <w:qFormat/>
    <w:pPr>
      <w:widowControl w:val="0"/>
      <w:adjustRightInd w:val="0"/>
      <w:spacing w:line="360" w:lineRule="auto"/>
      <w:ind w:firstLineChars="200" w:firstLine="200"/>
      <w:jc w:val="both"/>
      <w:textAlignment w:val="baseline"/>
    </w:pPr>
    <w:rPr>
      <w:rFonts w:eastAsia="Times New Roman"/>
      <w:sz w:val="24"/>
    </w:rPr>
  </w:style>
  <w:style w:type="paragraph" w:customStyle="1" w:styleId="af7">
    <w:name w:val="段落小标题"/>
    <w:basedOn w:val="a"/>
    <w:pPr>
      <w:spacing w:before="156" w:after="156"/>
    </w:pPr>
    <w:rPr>
      <w:rFonts w:eastAsia="仿宋_GB2312"/>
      <w:b/>
      <w:sz w:val="24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paragraph" w:customStyle="1" w:styleId="TOC1">
    <w:name w:val="TOC 标题1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24">
    <w:name w:val="xl24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af8">
    <w:name w:val="表格标题"/>
    <w:basedOn w:val="a"/>
    <w:pPr>
      <w:spacing w:line="360" w:lineRule="auto"/>
      <w:jc w:val="center"/>
    </w:pPr>
    <w:rPr>
      <w:rFonts w:ascii="黑体" w:eastAsia="黑体" w:hAnsi="宋体" w:cs="宋体"/>
      <w:szCs w:val="20"/>
    </w:rPr>
  </w:style>
  <w:style w:type="paragraph" w:customStyle="1" w:styleId="ListParagraph1">
    <w:name w:val="List Paragraph1"/>
    <w:uiPriority w:val="99"/>
    <w:pPr>
      <w:ind w:firstLineChars="200" w:firstLine="420"/>
    </w:pPr>
  </w:style>
  <w:style w:type="character" w:customStyle="1" w:styleId="3Char">
    <w:name w:val="标题 3 Char"/>
    <w:link w:val="3"/>
    <w:rPr>
      <w:rFonts w:ascii="Calibri" w:hAnsi="Calibri"/>
      <w:b/>
      <w:bCs/>
      <w:kern w:val="2"/>
      <w:sz w:val="32"/>
      <w:szCs w:val="32"/>
    </w:rPr>
  </w:style>
  <w:style w:type="character" w:customStyle="1" w:styleId="9Char">
    <w:name w:val="标题 9 Char"/>
    <w:link w:val="9"/>
    <w:uiPriority w:val="9"/>
    <w:semiHidden/>
    <w:rPr>
      <w:rFonts w:ascii="Cambria" w:hAnsi="Cambria"/>
      <w:kern w:val="2"/>
      <w:sz w:val="21"/>
      <w:szCs w:val="21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Char3">
    <w:name w:val="批注框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rPr>
      <w:kern w:val="2"/>
      <w:sz w:val="21"/>
      <w:szCs w:val="24"/>
    </w:rPr>
  </w:style>
  <w:style w:type="character" w:customStyle="1" w:styleId="2Char">
    <w:name w:val="标题 2 Char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Char4">
    <w:name w:val="页脚 Char"/>
    <w:basedOn w:val="a0"/>
    <w:link w:val="aa"/>
    <w:uiPriority w:val="99"/>
    <w:rPr>
      <w:kern w:val="2"/>
      <w:sz w:val="18"/>
      <w:szCs w:val="18"/>
    </w:rPr>
  </w:style>
  <w:style w:type="character" w:customStyle="1" w:styleId="6Char">
    <w:name w:val="标题 6 Char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mbria" w:hAnsi="Cambria"/>
      <w:kern w:val="2"/>
      <w:sz w:val="24"/>
      <w:szCs w:val="24"/>
    </w:rPr>
  </w:style>
  <w:style w:type="character" w:customStyle="1" w:styleId="Char1">
    <w:name w:val="文档结构图 Char"/>
    <w:link w:val="a5"/>
    <w:rPr>
      <w:rFonts w:ascii="宋体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1Char">
    <w:name w:val="标题 1 Char"/>
    <w:link w:val="1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Char">
    <w:name w:val="批注主题 Char"/>
    <w:link w:val="a3"/>
    <w:rPr>
      <w:b/>
      <w:bCs/>
      <w:kern w:val="2"/>
      <w:sz w:val="21"/>
      <w:szCs w:val="24"/>
    </w:rPr>
  </w:style>
  <w:style w:type="character" w:customStyle="1" w:styleId="Char2">
    <w:name w:val="尾注文本 Char"/>
    <w:basedOn w:val="a0"/>
    <w:link w:val="a8"/>
    <w:semiHidden/>
    <w:rPr>
      <w:kern w:val="2"/>
      <w:sz w:val="21"/>
      <w:szCs w:val="24"/>
    </w:rPr>
  </w:style>
  <w:style w:type="table" w:customStyle="1" w:styleId="14">
    <w:name w:val="网格型1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《美的M-SMART云服务合作项目</dc:title>
  <dc:creator>解凤玲</dc:creator>
  <cp:lastModifiedBy>王登</cp:lastModifiedBy>
  <cp:revision>10</cp:revision>
  <cp:lastPrinted>2014-10-14T02:04:00Z</cp:lastPrinted>
  <dcterms:created xsi:type="dcterms:W3CDTF">2015-08-07T08:22:00Z</dcterms:created>
  <dcterms:modified xsi:type="dcterms:W3CDTF">2015-08-17T10:59:00Z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1415751754</vt:lpwstr>
  </property>
  <property fmtid="{D5CDD505-2E9C-101B-9397-08002B2CF9AE}" pid="3" name="KSOProductBuildVer">
    <vt:lpwstr>2052-9.1.0.5155</vt:lpwstr>
  </property>
</Properties>
</file>