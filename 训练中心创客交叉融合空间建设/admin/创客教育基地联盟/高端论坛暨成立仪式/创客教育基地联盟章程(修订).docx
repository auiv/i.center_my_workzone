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4388E" w:rsidRPr="0034388E" w:rsidRDefault="0034388E" w:rsidP="0034388E">
      <w:pPr>
        <w:jc w:val="center"/>
        <w:rPr>
          <w:rFonts w:ascii="黑体" w:eastAsia="黑体" w:hAnsi="黑体"/>
          <w:b/>
          <w:sz w:val="44"/>
          <w:szCs w:val="44"/>
        </w:rPr>
      </w:pPr>
      <w:r w:rsidRPr="0034388E">
        <w:rPr>
          <w:rFonts w:ascii="黑体" w:eastAsia="黑体" w:hAnsi="黑体" w:hint="eastAsia"/>
          <w:b/>
          <w:sz w:val="44"/>
          <w:szCs w:val="44"/>
        </w:rPr>
        <w:t>创客教育基地联盟</w:t>
      </w:r>
      <w:r>
        <w:rPr>
          <w:rFonts w:ascii="黑体" w:eastAsia="黑体" w:hAnsi="黑体" w:hint="eastAsia"/>
          <w:b/>
          <w:sz w:val="44"/>
          <w:szCs w:val="44"/>
        </w:rPr>
        <w:t>章程</w:t>
      </w:r>
    </w:p>
    <w:p w:rsidR="008F3DD1" w:rsidRDefault="005A6C48" w:rsidP="00E13E8E">
      <w:pPr>
        <w:spacing w:before="156" w:after="312" w:line="360" w:lineRule="auto"/>
        <w:ind w:leftChars="50" w:left="105" w:firstLineChars="150" w:firstLine="420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(2015年4月2</w:t>
      </w:r>
      <w:r w:rsidR="00E13E8E">
        <w:rPr>
          <w:rFonts w:ascii="仿宋" w:eastAsia="仿宋" w:hAnsi="仿宋" w:hint="eastAsia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日通过)</w:t>
      </w:r>
    </w:p>
    <w:p w:rsidR="0034388E" w:rsidRPr="0034388E" w:rsidRDefault="0034388E" w:rsidP="00E13E8E">
      <w:pPr>
        <w:spacing w:beforeLines="50" w:before="156" w:afterLines="100" w:after="312"/>
        <w:jc w:val="center"/>
        <w:rPr>
          <w:rFonts w:ascii="黑体" w:eastAsia="黑体" w:hAnsi="黑体"/>
          <w:b/>
          <w:sz w:val="30"/>
          <w:szCs w:val="30"/>
        </w:rPr>
      </w:pPr>
      <w:r w:rsidRPr="0034388E">
        <w:rPr>
          <w:rFonts w:ascii="黑体" w:eastAsia="黑体" w:hAnsi="黑体" w:hint="eastAsia"/>
          <w:b/>
          <w:sz w:val="30"/>
          <w:szCs w:val="30"/>
        </w:rPr>
        <w:t>第一章 总则</w:t>
      </w:r>
    </w:p>
    <w:p w:rsidR="0034388E" w:rsidRPr="00F2516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F2516A">
        <w:rPr>
          <w:rFonts w:ascii="仿宋" w:eastAsia="仿宋" w:hAnsi="仿宋" w:hint="eastAsia"/>
          <w:b/>
          <w:sz w:val="28"/>
          <w:szCs w:val="28"/>
        </w:rPr>
        <w:t xml:space="preserve">第一条 </w:t>
      </w:r>
      <w:r w:rsidR="001245A4" w:rsidRPr="00F2516A">
        <w:rPr>
          <w:rFonts w:ascii="仿宋" w:eastAsia="仿宋" w:hAnsi="仿宋" w:hint="eastAsia"/>
          <w:b/>
          <w:sz w:val="28"/>
          <w:szCs w:val="28"/>
          <w:rPrChange w:id="0" w:author="Shuai Tianlong" w:date="2015-04-20T07:40:00Z">
            <w:rPr>
              <w:rFonts w:ascii="仿宋" w:eastAsia="仿宋" w:hAnsi="仿宋" w:hint="eastAsia"/>
              <w:sz w:val="28"/>
              <w:szCs w:val="28"/>
            </w:rPr>
          </w:rPrChange>
        </w:rPr>
        <w:t>联</w:t>
      </w:r>
      <w:r w:rsidR="001245A4" w:rsidRPr="00F2516A">
        <w:rPr>
          <w:rFonts w:ascii="仿宋" w:eastAsia="仿宋" w:hAnsi="仿宋"/>
          <w:b/>
          <w:sz w:val="28"/>
          <w:szCs w:val="28"/>
          <w:rPrChange w:id="1" w:author="Shuai Tianlong" w:date="2015-04-20T07:40:00Z">
            <w:rPr>
              <w:rFonts w:ascii="仿宋" w:eastAsia="仿宋" w:hAnsi="仿宋"/>
              <w:sz w:val="28"/>
              <w:szCs w:val="28"/>
            </w:rPr>
          </w:rPrChange>
        </w:rPr>
        <w:t>盟的</w:t>
      </w:r>
      <w:r w:rsidR="008F625D" w:rsidRPr="00F2516A">
        <w:rPr>
          <w:rFonts w:ascii="仿宋" w:eastAsia="仿宋" w:hAnsi="仿宋" w:hint="eastAsia"/>
          <w:b/>
          <w:sz w:val="28"/>
          <w:szCs w:val="28"/>
          <w:rPrChange w:id="2" w:author="Shuai Tianlong" w:date="2015-04-20T07:40:00Z">
            <w:rPr>
              <w:rFonts w:ascii="仿宋" w:eastAsia="仿宋" w:hAnsi="仿宋" w:hint="eastAsia"/>
              <w:sz w:val="28"/>
              <w:szCs w:val="28"/>
            </w:rPr>
          </w:rPrChange>
        </w:rPr>
        <w:t>名</w:t>
      </w:r>
      <w:r w:rsidR="008F625D" w:rsidRPr="00F2516A">
        <w:rPr>
          <w:rFonts w:ascii="仿宋" w:eastAsia="仿宋" w:hAnsi="仿宋"/>
          <w:b/>
          <w:sz w:val="28"/>
          <w:szCs w:val="28"/>
          <w:rPrChange w:id="3" w:author="Shuai Tianlong" w:date="2015-04-20T07:40:00Z">
            <w:rPr>
              <w:rFonts w:ascii="仿宋" w:eastAsia="仿宋" w:hAnsi="仿宋"/>
              <w:sz w:val="28"/>
              <w:szCs w:val="28"/>
            </w:rPr>
          </w:rPrChange>
        </w:rPr>
        <w:t>称</w:t>
      </w:r>
    </w:p>
    <w:p w:rsidR="008F625D" w:rsidRDefault="0034388E" w:rsidP="008F625D">
      <w:pPr>
        <w:spacing w:line="360" w:lineRule="auto"/>
        <w:ind w:leftChars="50" w:left="105"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本联盟</w:t>
      </w:r>
      <w:r w:rsidR="008F625D">
        <w:rPr>
          <w:rFonts w:ascii="仿宋" w:eastAsia="仿宋" w:hAnsi="仿宋" w:hint="eastAsia"/>
          <w:sz w:val="28"/>
          <w:szCs w:val="28"/>
        </w:rPr>
        <w:t>的</w:t>
      </w:r>
      <w:r w:rsidR="00841D98">
        <w:rPr>
          <w:rFonts w:ascii="仿宋" w:eastAsia="仿宋" w:hAnsi="仿宋" w:hint="eastAsia"/>
          <w:sz w:val="28"/>
          <w:szCs w:val="28"/>
        </w:rPr>
        <w:t>中文</w:t>
      </w:r>
      <w:r w:rsidRPr="002B699A">
        <w:rPr>
          <w:rFonts w:ascii="仿宋" w:eastAsia="仿宋" w:hAnsi="仿宋" w:hint="eastAsia"/>
          <w:sz w:val="28"/>
          <w:szCs w:val="28"/>
        </w:rPr>
        <w:t>名</w:t>
      </w:r>
      <w:r w:rsidR="008F625D">
        <w:rPr>
          <w:rFonts w:ascii="仿宋" w:eastAsia="仿宋" w:hAnsi="仿宋" w:hint="eastAsia"/>
          <w:sz w:val="28"/>
          <w:szCs w:val="28"/>
        </w:rPr>
        <w:t>称</w:t>
      </w:r>
      <w:r w:rsidRPr="002B699A">
        <w:rPr>
          <w:rFonts w:ascii="仿宋" w:eastAsia="仿宋" w:hAnsi="仿宋" w:hint="eastAsia"/>
          <w:sz w:val="28"/>
          <w:szCs w:val="28"/>
        </w:rPr>
        <w:t>为</w:t>
      </w:r>
      <w:r w:rsidR="00381FEA">
        <w:rPr>
          <w:rFonts w:ascii="仿宋" w:eastAsia="仿宋" w:hAnsi="仿宋" w:hint="eastAsia"/>
          <w:sz w:val="28"/>
          <w:szCs w:val="28"/>
        </w:rPr>
        <w:t>：</w:t>
      </w:r>
      <w:r w:rsidRPr="002B699A">
        <w:rPr>
          <w:rFonts w:ascii="仿宋" w:eastAsia="仿宋" w:hAnsi="仿宋" w:hint="eastAsia"/>
          <w:sz w:val="28"/>
          <w:szCs w:val="28"/>
        </w:rPr>
        <w:t>创客教育基地联盟(</w:t>
      </w:r>
      <w:r w:rsidR="00381FEA">
        <w:rPr>
          <w:rFonts w:ascii="仿宋" w:eastAsia="仿宋" w:hAnsi="仿宋" w:hint="eastAsia"/>
          <w:sz w:val="28"/>
          <w:szCs w:val="28"/>
        </w:rPr>
        <w:t>“</w:t>
      </w:r>
      <w:r w:rsidRPr="002B699A">
        <w:rPr>
          <w:rFonts w:ascii="仿宋" w:eastAsia="仿宋" w:hAnsi="仿宋" w:hint="eastAsia"/>
          <w:sz w:val="28"/>
          <w:szCs w:val="28"/>
        </w:rPr>
        <w:t>联盟</w:t>
      </w:r>
      <w:r w:rsidR="00381FEA">
        <w:rPr>
          <w:rFonts w:ascii="仿宋" w:eastAsia="仿宋" w:hAnsi="仿宋"/>
          <w:sz w:val="28"/>
          <w:szCs w:val="28"/>
        </w:rPr>
        <w:t>”</w:t>
      </w:r>
      <w:r w:rsidRPr="002B699A">
        <w:rPr>
          <w:rFonts w:ascii="仿宋" w:eastAsia="仿宋" w:hAnsi="仿宋" w:hint="eastAsia"/>
          <w:sz w:val="28"/>
          <w:szCs w:val="28"/>
        </w:rPr>
        <w:t>)。</w:t>
      </w:r>
    </w:p>
    <w:p w:rsidR="0034388E" w:rsidRPr="002B699A" w:rsidRDefault="0034388E" w:rsidP="008F625D">
      <w:pPr>
        <w:spacing w:line="360" w:lineRule="auto"/>
        <w:ind w:leftChars="50" w:left="105"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联盟</w:t>
      </w:r>
      <w:r w:rsidR="00001CC0">
        <w:rPr>
          <w:rFonts w:ascii="仿宋" w:eastAsia="仿宋" w:hAnsi="仿宋" w:hint="eastAsia"/>
          <w:sz w:val="28"/>
          <w:szCs w:val="28"/>
        </w:rPr>
        <w:t>的</w:t>
      </w:r>
      <w:r w:rsidRPr="002B699A">
        <w:rPr>
          <w:rFonts w:ascii="仿宋" w:eastAsia="仿宋" w:hAnsi="仿宋" w:hint="eastAsia"/>
          <w:sz w:val="28"/>
          <w:szCs w:val="28"/>
        </w:rPr>
        <w:t>英文名</w:t>
      </w:r>
      <w:r w:rsidR="008F625D">
        <w:rPr>
          <w:rFonts w:ascii="仿宋" w:eastAsia="仿宋" w:hAnsi="仿宋" w:hint="eastAsia"/>
          <w:sz w:val="28"/>
          <w:szCs w:val="28"/>
        </w:rPr>
        <w:t>称</w:t>
      </w:r>
      <w:r w:rsidRPr="002B699A">
        <w:rPr>
          <w:rFonts w:ascii="仿宋" w:eastAsia="仿宋" w:hAnsi="仿宋" w:hint="eastAsia"/>
          <w:sz w:val="28"/>
          <w:szCs w:val="28"/>
        </w:rPr>
        <w:t>为：</w:t>
      </w:r>
      <w:r w:rsidRPr="002B699A">
        <w:rPr>
          <w:rFonts w:eastAsia="仿宋"/>
          <w:sz w:val="28"/>
          <w:szCs w:val="28"/>
        </w:rPr>
        <w:t>Maker Education Base</w:t>
      </w:r>
      <w:r w:rsidR="003D6FB0">
        <w:rPr>
          <w:rFonts w:eastAsia="仿宋" w:hint="eastAsia"/>
          <w:sz w:val="28"/>
          <w:szCs w:val="28"/>
        </w:rPr>
        <w:t>s</w:t>
      </w:r>
      <w:r w:rsidRPr="002B699A">
        <w:rPr>
          <w:rFonts w:eastAsia="仿宋"/>
          <w:sz w:val="28"/>
          <w:szCs w:val="28"/>
        </w:rPr>
        <w:t xml:space="preserve"> </w:t>
      </w:r>
      <w:r w:rsidR="00001CC0" w:rsidRPr="002B699A">
        <w:rPr>
          <w:rFonts w:eastAsia="仿宋"/>
          <w:sz w:val="28"/>
          <w:szCs w:val="28"/>
        </w:rPr>
        <w:t xml:space="preserve">Alliance </w:t>
      </w:r>
      <w:r w:rsidRPr="002B699A">
        <w:rPr>
          <w:rFonts w:eastAsia="仿宋"/>
          <w:sz w:val="28"/>
          <w:szCs w:val="28"/>
        </w:rPr>
        <w:t>(MEB</w:t>
      </w:r>
      <w:r w:rsidR="00001CC0" w:rsidRPr="002B699A">
        <w:rPr>
          <w:rFonts w:eastAsia="仿宋"/>
          <w:sz w:val="28"/>
          <w:szCs w:val="28"/>
        </w:rPr>
        <w:t>A</w:t>
      </w:r>
      <w:r w:rsidRPr="002B699A">
        <w:rPr>
          <w:rFonts w:eastAsia="仿宋"/>
          <w:sz w:val="28"/>
          <w:szCs w:val="28"/>
        </w:rPr>
        <w:t>)</w:t>
      </w:r>
    </w:p>
    <w:p w:rsidR="0034388E" w:rsidRPr="002B699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 xml:space="preserve">第二条 </w:t>
      </w:r>
      <w:r w:rsidR="008F625D" w:rsidRPr="00F2516A">
        <w:rPr>
          <w:rFonts w:ascii="仿宋" w:eastAsia="仿宋" w:hAnsi="仿宋" w:hint="eastAsia"/>
          <w:b/>
          <w:sz w:val="28"/>
          <w:szCs w:val="28"/>
          <w:rPrChange w:id="4" w:author="Shuai Tianlong" w:date="2015-04-20T07:40:00Z">
            <w:rPr>
              <w:rFonts w:ascii="仿宋" w:eastAsia="仿宋" w:hAnsi="仿宋" w:hint="eastAsia"/>
              <w:sz w:val="28"/>
              <w:szCs w:val="28"/>
            </w:rPr>
          </w:rPrChange>
        </w:rPr>
        <w:t>联</w:t>
      </w:r>
      <w:r w:rsidR="008F625D" w:rsidRPr="00F2516A">
        <w:rPr>
          <w:rFonts w:ascii="仿宋" w:eastAsia="仿宋" w:hAnsi="仿宋"/>
          <w:b/>
          <w:sz w:val="28"/>
          <w:szCs w:val="28"/>
          <w:rPrChange w:id="5" w:author="Shuai Tianlong" w:date="2015-04-20T07:40:00Z">
            <w:rPr>
              <w:rFonts w:ascii="仿宋" w:eastAsia="仿宋" w:hAnsi="仿宋"/>
              <w:sz w:val="28"/>
              <w:szCs w:val="28"/>
            </w:rPr>
          </w:rPrChange>
        </w:rPr>
        <w:t>盟的</w:t>
      </w:r>
      <w:r w:rsidRPr="00F2516A">
        <w:rPr>
          <w:rFonts w:ascii="仿宋" w:eastAsia="仿宋" w:hAnsi="仿宋" w:hint="eastAsia"/>
          <w:b/>
          <w:sz w:val="28"/>
          <w:szCs w:val="28"/>
          <w:rPrChange w:id="6" w:author="Shuai Tianlong" w:date="2015-04-20T07:40:00Z">
            <w:rPr>
              <w:rFonts w:ascii="仿宋" w:eastAsia="仿宋" w:hAnsi="仿宋" w:hint="eastAsia"/>
              <w:sz w:val="28"/>
              <w:szCs w:val="28"/>
            </w:rPr>
          </w:rPrChange>
        </w:rPr>
        <w:t>性质</w:t>
      </w:r>
    </w:p>
    <w:p w:rsidR="0034388E" w:rsidRPr="002B699A" w:rsidRDefault="0034388E" w:rsidP="001245A4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联盟</w:t>
      </w:r>
      <w:r w:rsidR="00E13E8E">
        <w:rPr>
          <w:rFonts w:ascii="仿宋" w:eastAsia="仿宋" w:hAnsi="仿宋" w:hint="eastAsia"/>
          <w:sz w:val="28"/>
          <w:szCs w:val="28"/>
        </w:rPr>
        <w:t>是在中国高校创新创业教育联盟指导下，</w:t>
      </w:r>
      <w:r w:rsidR="008D4EC0">
        <w:rPr>
          <w:rFonts w:ascii="仿宋" w:eastAsia="仿宋" w:hAnsi="仿宋" w:hint="eastAsia"/>
          <w:sz w:val="28"/>
          <w:szCs w:val="28"/>
        </w:rPr>
        <w:t>由</w:t>
      </w:r>
      <w:r w:rsidRPr="002B699A">
        <w:rPr>
          <w:rFonts w:ascii="仿宋" w:eastAsia="仿宋" w:hAnsi="仿宋" w:hint="eastAsia"/>
          <w:sz w:val="28"/>
          <w:szCs w:val="28"/>
        </w:rPr>
        <w:t>从事</w:t>
      </w:r>
      <w:r w:rsidR="003171CD">
        <w:rPr>
          <w:rFonts w:ascii="仿宋" w:eastAsia="仿宋" w:hAnsi="仿宋" w:hint="eastAsia"/>
          <w:sz w:val="28"/>
          <w:szCs w:val="28"/>
        </w:rPr>
        <w:t>或</w:t>
      </w:r>
      <w:r w:rsidRPr="002B699A">
        <w:rPr>
          <w:rFonts w:ascii="仿宋" w:eastAsia="仿宋" w:hAnsi="仿宋" w:hint="eastAsia"/>
          <w:sz w:val="28"/>
          <w:szCs w:val="28"/>
        </w:rPr>
        <w:t>致力于创客基地建设与发展、创客教育研究与实践、创客活动</w:t>
      </w:r>
      <w:r w:rsidR="00B31CFE">
        <w:rPr>
          <w:rFonts w:ascii="仿宋" w:eastAsia="仿宋" w:hAnsi="仿宋" w:hint="eastAsia"/>
          <w:sz w:val="28"/>
          <w:szCs w:val="28"/>
        </w:rPr>
        <w:t>推广</w:t>
      </w:r>
      <w:r w:rsidRPr="002B699A">
        <w:rPr>
          <w:rFonts w:ascii="仿宋" w:eastAsia="仿宋" w:hAnsi="仿宋" w:hint="eastAsia"/>
          <w:sz w:val="28"/>
          <w:szCs w:val="28"/>
        </w:rPr>
        <w:t>与深化的</w:t>
      </w:r>
      <w:r w:rsidR="003171CD">
        <w:rPr>
          <w:rFonts w:ascii="仿宋" w:eastAsia="仿宋" w:hAnsi="仿宋" w:hint="eastAsia"/>
          <w:sz w:val="28"/>
          <w:szCs w:val="28"/>
        </w:rPr>
        <w:t>教育</w:t>
      </w:r>
      <w:r w:rsidR="003171CD">
        <w:rPr>
          <w:rFonts w:ascii="仿宋" w:eastAsia="仿宋" w:hAnsi="仿宋"/>
          <w:sz w:val="28"/>
          <w:szCs w:val="28"/>
        </w:rPr>
        <w:t>机构、</w:t>
      </w:r>
      <w:r w:rsidR="002A4F38">
        <w:rPr>
          <w:rFonts w:ascii="仿宋" w:eastAsia="仿宋" w:hAnsi="仿宋" w:hint="eastAsia"/>
          <w:sz w:val="28"/>
          <w:szCs w:val="28"/>
        </w:rPr>
        <w:t>企业</w:t>
      </w:r>
      <w:r w:rsidR="002A4F38">
        <w:rPr>
          <w:rFonts w:ascii="仿宋" w:eastAsia="仿宋" w:hAnsi="仿宋"/>
          <w:sz w:val="28"/>
          <w:szCs w:val="28"/>
        </w:rPr>
        <w:t>单位</w:t>
      </w:r>
      <w:r w:rsidR="002A4F38">
        <w:rPr>
          <w:rFonts w:ascii="仿宋" w:eastAsia="仿宋" w:hAnsi="仿宋" w:hint="eastAsia"/>
          <w:sz w:val="28"/>
          <w:szCs w:val="28"/>
        </w:rPr>
        <w:t>(包括</w:t>
      </w:r>
      <w:r w:rsidR="002A4F38">
        <w:rPr>
          <w:rFonts w:ascii="仿宋" w:eastAsia="仿宋" w:hAnsi="仿宋"/>
          <w:sz w:val="28"/>
          <w:szCs w:val="28"/>
        </w:rPr>
        <w:t>但不限于</w:t>
      </w:r>
      <w:r w:rsidR="008D4EC0">
        <w:rPr>
          <w:rFonts w:ascii="仿宋" w:eastAsia="仿宋" w:hAnsi="仿宋" w:hint="eastAsia"/>
          <w:sz w:val="28"/>
          <w:szCs w:val="28"/>
        </w:rPr>
        <w:t>科研</w:t>
      </w:r>
      <w:r w:rsidR="008D4EC0">
        <w:rPr>
          <w:rFonts w:ascii="仿宋" w:eastAsia="仿宋" w:hAnsi="仿宋"/>
          <w:sz w:val="28"/>
          <w:szCs w:val="28"/>
        </w:rPr>
        <w:t>机构</w:t>
      </w:r>
      <w:r w:rsidR="008D4EC0">
        <w:rPr>
          <w:rFonts w:ascii="仿宋" w:eastAsia="仿宋" w:hAnsi="仿宋" w:hint="eastAsia"/>
          <w:sz w:val="28"/>
          <w:szCs w:val="28"/>
        </w:rPr>
        <w:t>、</w:t>
      </w:r>
      <w:r w:rsidR="008D4EC0">
        <w:rPr>
          <w:rFonts w:ascii="仿宋" w:eastAsia="仿宋" w:hAnsi="仿宋"/>
          <w:sz w:val="28"/>
          <w:szCs w:val="28"/>
        </w:rPr>
        <w:t>企业</w:t>
      </w:r>
      <w:r w:rsidR="00C42BBB">
        <w:rPr>
          <w:rFonts w:ascii="仿宋" w:eastAsia="仿宋" w:hAnsi="仿宋" w:hint="eastAsia"/>
          <w:sz w:val="28"/>
          <w:szCs w:val="28"/>
        </w:rPr>
        <w:t>和</w:t>
      </w:r>
      <w:r w:rsidR="008D4EC0">
        <w:rPr>
          <w:rFonts w:ascii="仿宋" w:eastAsia="仿宋" w:hAnsi="仿宋" w:hint="eastAsia"/>
          <w:sz w:val="28"/>
          <w:szCs w:val="28"/>
        </w:rPr>
        <w:t>其他</w:t>
      </w:r>
      <w:r w:rsidR="008D4EC0">
        <w:rPr>
          <w:rFonts w:ascii="仿宋" w:eastAsia="仿宋" w:hAnsi="仿宋"/>
          <w:sz w:val="28"/>
          <w:szCs w:val="28"/>
        </w:rPr>
        <w:t>组织</w:t>
      </w:r>
      <w:r w:rsidR="008D4EC0">
        <w:rPr>
          <w:rFonts w:ascii="仿宋" w:eastAsia="仿宋" w:hAnsi="仿宋" w:hint="eastAsia"/>
          <w:sz w:val="28"/>
          <w:szCs w:val="28"/>
        </w:rPr>
        <w:t>机构</w:t>
      </w:r>
      <w:r w:rsidR="002A4F38">
        <w:rPr>
          <w:rFonts w:ascii="仿宋" w:eastAsia="仿宋" w:hAnsi="仿宋" w:hint="eastAsia"/>
          <w:sz w:val="28"/>
          <w:szCs w:val="28"/>
        </w:rPr>
        <w:t>)和</w:t>
      </w:r>
      <w:r w:rsidR="002A4F38">
        <w:rPr>
          <w:rFonts w:ascii="仿宋" w:eastAsia="仿宋" w:hAnsi="仿宋"/>
          <w:sz w:val="28"/>
          <w:szCs w:val="28"/>
        </w:rPr>
        <w:t>创客组织</w:t>
      </w:r>
      <w:r w:rsidR="00C42BBB">
        <w:rPr>
          <w:rFonts w:ascii="仿宋" w:eastAsia="仿宋" w:hAnsi="仿宋" w:hint="eastAsia"/>
          <w:sz w:val="28"/>
          <w:szCs w:val="28"/>
        </w:rPr>
        <w:t>，</w:t>
      </w:r>
      <w:r w:rsidRPr="002B699A">
        <w:rPr>
          <w:rFonts w:ascii="仿宋" w:eastAsia="仿宋" w:hAnsi="仿宋" w:hint="eastAsia"/>
          <w:sz w:val="28"/>
          <w:szCs w:val="28"/>
        </w:rPr>
        <w:t>自愿组成的公益性、开放性、服务性、研究性</w:t>
      </w:r>
      <w:r w:rsidR="007D01DD">
        <w:rPr>
          <w:rFonts w:ascii="仿宋" w:eastAsia="仿宋" w:hAnsi="仿宋" w:hint="eastAsia"/>
          <w:sz w:val="28"/>
          <w:szCs w:val="28"/>
        </w:rPr>
        <w:t>、国际性的</w:t>
      </w:r>
      <w:r w:rsidR="003171CD">
        <w:rPr>
          <w:rFonts w:ascii="仿宋" w:eastAsia="仿宋" w:hAnsi="仿宋" w:hint="eastAsia"/>
          <w:sz w:val="28"/>
          <w:szCs w:val="28"/>
        </w:rPr>
        <w:t>不</w:t>
      </w:r>
      <w:r w:rsidR="003171CD">
        <w:rPr>
          <w:rFonts w:ascii="仿宋" w:eastAsia="仿宋" w:hAnsi="仿宋"/>
          <w:sz w:val="28"/>
          <w:szCs w:val="28"/>
        </w:rPr>
        <w:t>具备法人资格的</w:t>
      </w:r>
      <w:r w:rsidRPr="002B699A">
        <w:rPr>
          <w:rFonts w:ascii="仿宋" w:eastAsia="仿宋" w:hAnsi="仿宋" w:hint="eastAsia"/>
          <w:sz w:val="28"/>
          <w:szCs w:val="28"/>
        </w:rPr>
        <w:t>合作</w:t>
      </w:r>
      <w:r w:rsidR="008F625D">
        <w:rPr>
          <w:rFonts w:ascii="仿宋" w:eastAsia="仿宋" w:hAnsi="仿宋" w:hint="eastAsia"/>
          <w:sz w:val="28"/>
          <w:szCs w:val="28"/>
        </w:rPr>
        <w:t>组织</w:t>
      </w:r>
      <w:r w:rsidRPr="002B699A">
        <w:rPr>
          <w:rFonts w:ascii="仿宋" w:eastAsia="仿宋" w:hAnsi="仿宋" w:hint="eastAsia"/>
          <w:sz w:val="28"/>
          <w:szCs w:val="28"/>
        </w:rPr>
        <w:t>。</w:t>
      </w:r>
    </w:p>
    <w:p w:rsidR="0034388E" w:rsidRPr="002B699A" w:rsidRDefault="003171CD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  <w:pPrChange w:id="7" w:author="Shuai Tianlong" w:date="2015-04-20T07:40:00Z">
          <w:pPr>
            <w:spacing w:line="360" w:lineRule="auto"/>
          </w:pPr>
        </w:pPrChange>
      </w:pPr>
      <w:del w:id="8" w:author="Shuai Tianlong" w:date="2015-04-20T07:40:00Z">
        <w:r w:rsidRPr="00F2516A" w:rsidDel="00F2516A">
          <w:rPr>
            <w:rFonts w:ascii="仿宋" w:eastAsia="仿宋" w:hAnsi="仿宋"/>
            <w:b/>
            <w:sz w:val="28"/>
            <w:szCs w:val="28"/>
            <w:rPrChange w:id="9" w:author="Shuai Tianlong" w:date="2015-04-20T07:40:00Z">
              <w:rPr>
                <w:rFonts w:ascii="仿宋" w:eastAsia="仿宋" w:hAnsi="仿宋"/>
                <w:sz w:val="28"/>
                <w:szCs w:val="28"/>
              </w:rPr>
            </w:rPrChange>
          </w:rPr>
          <w:delText xml:space="preserve">    </w:delText>
        </w:r>
      </w:del>
      <w:r w:rsidR="0034388E" w:rsidRPr="002B699A">
        <w:rPr>
          <w:rFonts w:ascii="仿宋" w:eastAsia="仿宋" w:hAnsi="仿宋" w:hint="eastAsia"/>
          <w:b/>
          <w:sz w:val="28"/>
          <w:szCs w:val="28"/>
        </w:rPr>
        <w:t xml:space="preserve">第三条 </w:t>
      </w:r>
      <w:r w:rsidRPr="00F2516A">
        <w:rPr>
          <w:rFonts w:ascii="仿宋" w:eastAsia="仿宋" w:hAnsi="仿宋" w:hint="eastAsia"/>
          <w:b/>
          <w:sz w:val="28"/>
          <w:szCs w:val="28"/>
          <w:rPrChange w:id="10" w:author="Shuai Tianlong" w:date="2015-04-20T07:40:00Z">
            <w:rPr>
              <w:rFonts w:ascii="仿宋" w:eastAsia="仿宋" w:hAnsi="仿宋" w:hint="eastAsia"/>
              <w:sz w:val="28"/>
              <w:szCs w:val="28"/>
            </w:rPr>
          </w:rPrChange>
        </w:rPr>
        <w:t>联</w:t>
      </w:r>
      <w:r w:rsidRPr="00F2516A">
        <w:rPr>
          <w:rFonts w:ascii="仿宋" w:eastAsia="仿宋" w:hAnsi="仿宋"/>
          <w:b/>
          <w:sz w:val="28"/>
          <w:szCs w:val="28"/>
          <w:rPrChange w:id="11" w:author="Shuai Tianlong" w:date="2015-04-20T07:40:00Z">
            <w:rPr>
              <w:rFonts w:ascii="仿宋" w:eastAsia="仿宋" w:hAnsi="仿宋"/>
              <w:sz w:val="28"/>
              <w:szCs w:val="28"/>
            </w:rPr>
          </w:rPrChange>
        </w:rPr>
        <w:t>盟的</w:t>
      </w:r>
      <w:r w:rsidR="0034388E" w:rsidRPr="00F2516A">
        <w:rPr>
          <w:rFonts w:ascii="仿宋" w:eastAsia="仿宋" w:hAnsi="仿宋" w:hint="eastAsia"/>
          <w:b/>
          <w:sz w:val="28"/>
          <w:szCs w:val="28"/>
          <w:rPrChange w:id="12" w:author="Shuai Tianlong" w:date="2015-04-20T07:40:00Z">
            <w:rPr>
              <w:rFonts w:ascii="仿宋" w:eastAsia="仿宋" w:hAnsi="仿宋" w:hint="eastAsia"/>
              <w:sz w:val="28"/>
              <w:szCs w:val="28"/>
            </w:rPr>
          </w:rPrChange>
        </w:rPr>
        <w:t>宗旨</w:t>
      </w:r>
    </w:p>
    <w:p w:rsidR="0034388E" w:rsidRPr="002B699A" w:rsidRDefault="0034388E" w:rsidP="009726AD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联盟的宗旨是：面向</w:t>
      </w:r>
      <w:r w:rsidR="003374A6" w:rsidRPr="002B699A">
        <w:rPr>
          <w:rFonts w:ascii="仿宋" w:eastAsia="仿宋" w:hAnsi="仿宋" w:hint="eastAsia"/>
          <w:sz w:val="28"/>
          <w:szCs w:val="28"/>
        </w:rPr>
        <w:t>全球</w:t>
      </w:r>
      <w:r w:rsidRPr="002B699A">
        <w:rPr>
          <w:rFonts w:ascii="仿宋" w:eastAsia="仿宋" w:hAnsi="仿宋" w:hint="eastAsia"/>
          <w:sz w:val="28"/>
          <w:szCs w:val="28"/>
        </w:rPr>
        <w:t>经济、社会发展与人类进步的时代需求，秉承“</w:t>
      </w:r>
      <w:r w:rsidR="0011389B">
        <w:rPr>
          <w:rFonts w:ascii="仿宋" w:eastAsia="仿宋" w:hAnsi="仿宋" w:hint="eastAsia"/>
          <w:sz w:val="28"/>
          <w:szCs w:val="28"/>
        </w:rPr>
        <w:t>大众</w:t>
      </w:r>
      <w:r w:rsidR="00D55DA3">
        <w:rPr>
          <w:rFonts w:ascii="仿宋" w:eastAsia="仿宋" w:hAnsi="仿宋" w:hint="eastAsia"/>
          <w:sz w:val="28"/>
          <w:szCs w:val="28"/>
        </w:rPr>
        <w:t>创</w:t>
      </w:r>
      <w:r w:rsidR="0011389B">
        <w:rPr>
          <w:rFonts w:ascii="仿宋" w:eastAsia="仿宋" w:hAnsi="仿宋" w:hint="eastAsia"/>
          <w:sz w:val="28"/>
          <w:szCs w:val="28"/>
        </w:rPr>
        <w:t>业</w:t>
      </w:r>
      <w:r w:rsidR="00D55DA3">
        <w:rPr>
          <w:rFonts w:ascii="仿宋" w:eastAsia="仿宋" w:hAnsi="仿宋" w:hint="eastAsia"/>
          <w:sz w:val="28"/>
          <w:szCs w:val="28"/>
        </w:rPr>
        <w:t>，万众创</w:t>
      </w:r>
      <w:r w:rsidR="0011389B">
        <w:rPr>
          <w:rFonts w:ascii="仿宋" w:eastAsia="仿宋" w:hAnsi="仿宋" w:hint="eastAsia"/>
          <w:sz w:val="28"/>
          <w:szCs w:val="28"/>
        </w:rPr>
        <w:t>新</w:t>
      </w:r>
      <w:r w:rsidRPr="002B699A">
        <w:rPr>
          <w:rFonts w:ascii="仿宋" w:eastAsia="仿宋" w:hAnsi="仿宋" w:hint="eastAsia"/>
          <w:sz w:val="28"/>
          <w:szCs w:val="28"/>
        </w:rPr>
        <w:t>”的理念，</w:t>
      </w:r>
      <w:r w:rsidR="005E5043">
        <w:rPr>
          <w:rFonts w:ascii="仿宋" w:eastAsia="仿宋" w:hAnsi="仿宋" w:hint="eastAsia"/>
          <w:sz w:val="28"/>
          <w:szCs w:val="28"/>
        </w:rPr>
        <w:t>汇聚</w:t>
      </w:r>
      <w:r w:rsidRPr="002B699A">
        <w:rPr>
          <w:rFonts w:ascii="仿宋" w:eastAsia="仿宋" w:hAnsi="仿宋" w:hint="eastAsia"/>
          <w:sz w:val="28"/>
          <w:szCs w:val="28"/>
        </w:rPr>
        <w:t>国内外创客</w:t>
      </w:r>
      <w:r w:rsidR="005E5043">
        <w:rPr>
          <w:rFonts w:ascii="仿宋" w:eastAsia="仿宋" w:hAnsi="仿宋" w:hint="eastAsia"/>
          <w:sz w:val="28"/>
          <w:szCs w:val="28"/>
        </w:rPr>
        <w:t>基地、创客</w:t>
      </w:r>
      <w:r w:rsidRPr="002B699A">
        <w:rPr>
          <w:rFonts w:ascii="仿宋" w:eastAsia="仿宋" w:hAnsi="仿宋" w:hint="eastAsia"/>
          <w:sz w:val="28"/>
          <w:szCs w:val="28"/>
        </w:rPr>
        <w:t>教育与创客实践</w:t>
      </w:r>
      <w:r w:rsidR="005E5043">
        <w:rPr>
          <w:rFonts w:ascii="仿宋" w:eastAsia="仿宋" w:hAnsi="仿宋" w:hint="eastAsia"/>
          <w:sz w:val="28"/>
          <w:szCs w:val="28"/>
        </w:rPr>
        <w:t>的</w:t>
      </w:r>
      <w:r w:rsidRPr="002B699A">
        <w:rPr>
          <w:rFonts w:ascii="仿宋" w:eastAsia="仿宋" w:hAnsi="仿宋" w:hint="eastAsia"/>
          <w:sz w:val="28"/>
          <w:szCs w:val="28"/>
        </w:rPr>
        <w:t>资源，通过联盟成员间的信息共享、资源共享、交流</w:t>
      </w:r>
      <w:r w:rsidR="008F449D">
        <w:rPr>
          <w:rFonts w:ascii="仿宋" w:eastAsia="仿宋" w:hAnsi="仿宋" w:hint="eastAsia"/>
          <w:sz w:val="28"/>
          <w:szCs w:val="28"/>
        </w:rPr>
        <w:t>活动</w:t>
      </w:r>
      <w:r w:rsidRPr="002B699A">
        <w:rPr>
          <w:rFonts w:ascii="仿宋" w:eastAsia="仿宋" w:hAnsi="仿宋" w:hint="eastAsia"/>
          <w:sz w:val="28"/>
          <w:szCs w:val="28"/>
        </w:rPr>
        <w:t>、研究咨询与</w:t>
      </w:r>
      <w:r w:rsidR="00E0236F">
        <w:rPr>
          <w:rFonts w:ascii="仿宋" w:eastAsia="仿宋" w:hAnsi="仿宋" w:hint="eastAsia"/>
          <w:sz w:val="28"/>
          <w:szCs w:val="28"/>
        </w:rPr>
        <w:t>组织</w:t>
      </w:r>
      <w:r w:rsidRPr="002B699A">
        <w:rPr>
          <w:rFonts w:ascii="仿宋" w:eastAsia="仿宋" w:hAnsi="仿宋" w:hint="eastAsia"/>
          <w:sz w:val="28"/>
          <w:szCs w:val="28"/>
        </w:rPr>
        <w:t>协调，探索和</w:t>
      </w:r>
      <w:r w:rsidR="005E5043">
        <w:rPr>
          <w:rFonts w:ascii="仿宋" w:eastAsia="仿宋" w:hAnsi="仿宋" w:hint="eastAsia"/>
          <w:sz w:val="28"/>
          <w:szCs w:val="28"/>
        </w:rPr>
        <w:t>研究</w:t>
      </w:r>
      <w:r w:rsidRPr="002B699A">
        <w:rPr>
          <w:rFonts w:ascii="仿宋" w:eastAsia="仿宋" w:hAnsi="仿宋" w:hint="eastAsia"/>
          <w:sz w:val="28"/>
          <w:szCs w:val="28"/>
        </w:rPr>
        <w:t>创客</w:t>
      </w:r>
      <w:r w:rsidR="00381FEA">
        <w:rPr>
          <w:rFonts w:ascii="仿宋" w:eastAsia="仿宋" w:hAnsi="仿宋" w:hint="eastAsia"/>
          <w:sz w:val="28"/>
          <w:szCs w:val="28"/>
        </w:rPr>
        <w:t>基</w:t>
      </w:r>
      <w:r w:rsidR="00381FEA">
        <w:rPr>
          <w:rFonts w:ascii="仿宋" w:eastAsia="仿宋" w:hAnsi="仿宋"/>
          <w:sz w:val="28"/>
          <w:szCs w:val="28"/>
        </w:rPr>
        <w:t>地</w:t>
      </w:r>
      <w:r w:rsidRPr="002B699A">
        <w:rPr>
          <w:rFonts w:ascii="仿宋" w:eastAsia="仿宋" w:hAnsi="仿宋" w:hint="eastAsia"/>
          <w:sz w:val="28"/>
          <w:szCs w:val="28"/>
        </w:rPr>
        <w:t>模式，</w:t>
      </w:r>
      <w:r w:rsidR="005E5043" w:rsidRPr="003B61D4">
        <w:rPr>
          <w:rFonts w:ascii="仿宋" w:eastAsia="仿宋" w:hAnsi="仿宋" w:hint="eastAsia"/>
          <w:sz w:val="28"/>
          <w:szCs w:val="28"/>
        </w:rPr>
        <w:t>开展</w:t>
      </w:r>
      <w:r w:rsidR="005E5043" w:rsidRPr="006B72E1">
        <w:rPr>
          <w:rFonts w:ascii="仿宋" w:eastAsia="仿宋" w:hAnsi="仿宋" w:hint="eastAsia"/>
          <w:sz w:val="28"/>
          <w:szCs w:val="28"/>
        </w:rPr>
        <w:t>和推广</w:t>
      </w:r>
      <w:r w:rsidR="005E5043">
        <w:rPr>
          <w:rFonts w:ascii="仿宋" w:eastAsia="仿宋" w:hAnsi="仿宋" w:hint="eastAsia"/>
          <w:sz w:val="28"/>
          <w:szCs w:val="28"/>
        </w:rPr>
        <w:t>创意创新创业</w:t>
      </w:r>
      <w:r w:rsidR="00381FEA">
        <w:rPr>
          <w:rFonts w:ascii="仿宋" w:eastAsia="仿宋" w:hAnsi="仿宋" w:hint="eastAsia"/>
          <w:sz w:val="28"/>
          <w:szCs w:val="28"/>
        </w:rPr>
        <w:t>等</w:t>
      </w:r>
      <w:r w:rsidR="00381FEA">
        <w:rPr>
          <w:rFonts w:ascii="仿宋" w:eastAsia="仿宋" w:hAnsi="仿宋"/>
          <w:sz w:val="28"/>
          <w:szCs w:val="28"/>
        </w:rPr>
        <w:t>创</w:t>
      </w:r>
      <w:r w:rsidR="006A5EC2">
        <w:rPr>
          <w:rFonts w:ascii="仿宋" w:eastAsia="仿宋" w:hAnsi="仿宋" w:hint="eastAsia"/>
          <w:sz w:val="28"/>
          <w:szCs w:val="28"/>
        </w:rPr>
        <w:t>客</w:t>
      </w:r>
      <w:r w:rsidR="005E5043">
        <w:rPr>
          <w:rFonts w:ascii="仿宋" w:eastAsia="仿宋" w:hAnsi="仿宋" w:hint="eastAsia"/>
          <w:sz w:val="28"/>
          <w:szCs w:val="28"/>
        </w:rPr>
        <w:t>教育活动，</w:t>
      </w:r>
      <w:r w:rsidRPr="002B699A">
        <w:rPr>
          <w:rFonts w:ascii="仿宋" w:eastAsia="仿宋" w:hAnsi="仿宋" w:hint="eastAsia"/>
          <w:sz w:val="28"/>
          <w:szCs w:val="28"/>
        </w:rPr>
        <w:t>丰富和拓展创客实践领域，</w:t>
      </w:r>
      <w:r w:rsidR="00AA62A0">
        <w:rPr>
          <w:rFonts w:ascii="仿宋" w:eastAsia="仿宋" w:hAnsi="仿宋" w:hint="eastAsia"/>
          <w:sz w:val="28"/>
          <w:szCs w:val="28"/>
        </w:rPr>
        <w:t>促进</w:t>
      </w:r>
      <w:r w:rsidRPr="002B699A">
        <w:rPr>
          <w:rFonts w:ascii="仿宋" w:eastAsia="仿宋" w:hAnsi="仿宋" w:hint="eastAsia"/>
          <w:sz w:val="28"/>
          <w:szCs w:val="28"/>
        </w:rPr>
        <w:t>国际创客生态系统</w:t>
      </w:r>
      <w:r w:rsidR="005E5043">
        <w:rPr>
          <w:rFonts w:ascii="仿宋" w:eastAsia="仿宋" w:hAnsi="仿宋" w:hint="eastAsia"/>
          <w:sz w:val="28"/>
          <w:szCs w:val="28"/>
        </w:rPr>
        <w:t>的构建</w:t>
      </w:r>
      <w:r w:rsidR="00AA62A0">
        <w:rPr>
          <w:rFonts w:ascii="仿宋" w:eastAsia="仿宋" w:hAnsi="仿宋" w:hint="eastAsia"/>
          <w:sz w:val="28"/>
          <w:szCs w:val="28"/>
        </w:rPr>
        <w:t>和</w:t>
      </w:r>
      <w:r w:rsidR="00AA62A0" w:rsidRPr="002B699A">
        <w:rPr>
          <w:rFonts w:ascii="仿宋" w:eastAsia="仿宋" w:hAnsi="仿宋" w:hint="eastAsia"/>
          <w:sz w:val="28"/>
          <w:szCs w:val="28"/>
        </w:rPr>
        <w:t>可持续发展</w:t>
      </w:r>
      <w:r w:rsidRPr="002B699A">
        <w:rPr>
          <w:rFonts w:ascii="仿宋" w:eastAsia="仿宋" w:hAnsi="仿宋" w:hint="eastAsia"/>
          <w:sz w:val="28"/>
          <w:szCs w:val="28"/>
        </w:rPr>
        <w:t>。</w:t>
      </w:r>
    </w:p>
    <w:p w:rsidR="0034388E" w:rsidRPr="002B699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 xml:space="preserve">第四条 </w:t>
      </w:r>
      <w:r w:rsidR="00E0236F" w:rsidRPr="00F2516A">
        <w:rPr>
          <w:rFonts w:ascii="仿宋" w:eastAsia="仿宋" w:hAnsi="仿宋" w:hint="eastAsia"/>
          <w:b/>
          <w:sz w:val="28"/>
          <w:szCs w:val="28"/>
          <w:rPrChange w:id="13" w:author="Shuai Tianlong" w:date="2015-04-20T07:40:00Z">
            <w:rPr>
              <w:rFonts w:ascii="仿宋" w:eastAsia="仿宋" w:hAnsi="仿宋" w:hint="eastAsia"/>
              <w:sz w:val="28"/>
              <w:szCs w:val="28"/>
            </w:rPr>
          </w:rPrChange>
        </w:rPr>
        <w:t>联</w:t>
      </w:r>
      <w:r w:rsidR="00E0236F" w:rsidRPr="00F2516A">
        <w:rPr>
          <w:rFonts w:ascii="仿宋" w:eastAsia="仿宋" w:hAnsi="仿宋"/>
          <w:b/>
          <w:sz w:val="28"/>
          <w:szCs w:val="28"/>
          <w:rPrChange w:id="14" w:author="Shuai Tianlong" w:date="2015-04-20T07:40:00Z">
            <w:rPr>
              <w:rFonts w:ascii="仿宋" w:eastAsia="仿宋" w:hAnsi="仿宋"/>
              <w:sz w:val="28"/>
              <w:szCs w:val="28"/>
            </w:rPr>
          </w:rPrChange>
        </w:rPr>
        <w:t>盟的</w:t>
      </w:r>
      <w:r w:rsidRPr="00F2516A">
        <w:rPr>
          <w:rFonts w:ascii="仿宋" w:eastAsia="仿宋" w:hAnsi="仿宋" w:hint="eastAsia"/>
          <w:b/>
          <w:sz w:val="28"/>
          <w:szCs w:val="28"/>
          <w:rPrChange w:id="15" w:author="Shuai Tianlong" w:date="2015-04-20T07:40:00Z">
            <w:rPr>
              <w:rFonts w:ascii="仿宋" w:eastAsia="仿宋" w:hAnsi="仿宋" w:hint="eastAsia"/>
              <w:sz w:val="28"/>
              <w:szCs w:val="28"/>
            </w:rPr>
          </w:rPrChange>
        </w:rPr>
        <w:t>任务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（一）信息共享</w:t>
      </w:r>
    </w:p>
    <w:p w:rsidR="0034388E" w:rsidRPr="002B699A" w:rsidRDefault="0019042A" w:rsidP="002B699A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建</w:t>
      </w:r>
      <w:r>
        <w:rPr>
          <w:rFonts w:ascii="仿宋" w:eastAsia="仿宋" w:hAnsi="仿宋"/>
          <w:sz w:val="28"/>
          <w:szCs w:val="28"/>
        </w:rPr>
        <w:t>立</w:t>
      </w:r>
      <w:r w:rsidR="0093061F">
        <w:rPr>
          <w:rFonts w:ascii="仿宋" w:eastAsia="仿宋" w:hAnsi="仿宋"/>
          <w:sz w:val="28"/>
          <w:szCs w:val="28"/>
        </w:rPr>
        <w:t>联盟成员</w:t>
      </w:r>
      <w:r>
        <w:rPr>
          <w:rFonts w:ascii="仿宋" w:eastAsia="仿宋" w:hAnsi="仿宋" w:hint="eastAsia"/>
          <w:sz w:val="28"/>
          <w:szCs w:val="28"/>
        </w:rPr>
        <w:t>之</w:t>
      </w:r>
      <w:r>
        <w:rPr>
          <w:rFonts w:ascii="仿宋" w:eastAsia="仿宋" w:hAnsi="仿宋"/>
          <w:sz w:val="28"/>
          <w:szCs w:val="28"/>
        </w:rPr>
        <w:t>间</w:t>
      </w:r>
      <w:r w:rsidR="00D2089F">
        <w:rPr>
          <w:rFonts w:ascii="仿宋" w:eastAsia="仿宋" w:hAnsi="仿宋" w:hint="eastAsia"/>
          <w:sz w:val="28"/>
          <w:szCs w:val="28"/>
        </w:rPr>
        <w:t>在</w:t>
      </w:r>
      <w:r w:rsidR="0034388E" w:rsidRPr="002B699A">
        <w:rPr>
          <w:rFonts w:ascii="仿宋" w:eastAsia="仿宋" w:hAnsi="仿宋" w:hint="eastAsia"/>
          <w:sz w:val="28"/>
          <w:szCs w:val="28"/>
        </w:rPr>
        <w:t>与创客基地、创客教育、创客实践相关的</w:t>
      </w:r>
      <w:r w:rsidR="000208E4">
        <w:rPr>
          <w:rFonts w:ascii="仿宋" w:eastAsia="仿宋" w:hAnsi="仿宋" w:hint="eastAsia"/>
          <w:sz w:val="28"/>
          <w:szCs w:val="28"/>
        </w:rPr>
        <w:t>社会需求、</w:t>
      </w:r>
      <w:r w:rsidR="0034388E" w:rsidRPr="002B699A">
        <w:rPr>
          <w:rFonts w:ascii="仿宋" w:eastAsia="仿宋" w:hAnsi="仿宋" w:hint="eastAsia"/>
          <w:sz w:val="28"/>
          <w:szCs w:val="28"/>
        </w:rPr>
        <w:t>政策法规、教育理念</w:t>
      </w:r>
      <w:r w:rsidR="000208E4" w:rsidRPr="002B699A">
        <w:rPr>
          <w:rFonts w:ascii="仿宋" w:eastAsia="仿宋" w:hAnsi="仿宋" w:hint="eastAsia"/>
          <w:sz w:val="28"/>
          <w:szCs w:val="28"/>
        </w:rPr>
        <w:t>、技术手段</w:t>
      </w:r>
      <w:r w:rsidR="0034388E" w:rsidRPr="002B699A">
        <w:rPr>
          <w:rFonts w:ascii="仿宋" w:eastAsia="仿宋" w:hAnsi="仿宋" w:hint="eastAsia"/>
          <w:sz w:val="28"/>
          <w:szCs w:val="28"/>
        </w:rPr>
        <w:t>、成果经验等</w:t>
      </w:r>
      <w:r w:rsidR="00D2089F">
        <w:rPr>
          <w:rFonts w:ascii="仿宋" w:eastAsia="仿宋" w:hAnsi="仿宋" w:hint="eastAsia"/>
          <w:sz w:val="28"/>
          <w:szCs w:val="28"/>
        </w:rPr>
        <w:t>方</w:t>
      </w:r>
      <w:r w:rsidR="00D2089F">
        <w:rPr>
          <w:rFonts w:ascii="仿宋" w:eastAsia="仿宋" w:hAnsi="仿宋"/>
          <w:sz w:val="28"/>
          <w:szCs w:val="28"/>
        </w:rPr>
        <w:t>面</w:t>
      </w:r>
      <w:r w:rsidR="000208E4">
        <w:rPr>
          <w:rFonts w:ascii="仿宋" w:eastAsia="仿宋" w:hAnsi="仿宋" w:hint="eastAsia"/>
          <w:sz w:val="28"/>
          <w:szCs w:val="28"/>
        </w:rPr>
        <w:t>的</w:t>
      </w:r>
      <w:r w:rsidR="00D2089F">
        <w:rPr>
          <w:rFonts w:ascii="仿宋" w:eastAsia="仿宋" w:hAnsi="仿宋" w:hint="eastAsia"/>
          <w:sz w:val="28"/>
          <w:szCs w:val="28"/>
        </w:rPr>
        <w:t>信息</w:t>
      </w:r>
      <w:r w:rsidR="00FD7AA2">
        <w:rPr>
          <w:rFonts w:ascii="仿宋" w:eastAsia="仿宋" w:hAnsi="仿宋" w:hint="eastAsia"/>
          <w:sz w:val="28"/>
          <w:szCs w:val="28"/>
        </w:rPr>
        <w:t>共建</w:t>
      </w:r>
      <w:r w:rsidR="003374A6" w:rsidRPr="002B699A">
        <w:rPr>
          <w:rFonts w:ascii="仿宋" w:eastAsia="仿宋" w:hAnsi="仿宋" w:hint="eastAsia"/>
          <w:sz w:val="28"/>
          <w:szCs w:val="28"/>
        </w:rPr>
        <w:t>共享</w:t>
      </w:r>
      <w:r>
        <w:rPr>
          <w:rFonts w:ascii="仿宋" w:eastAsia="仿宋" w:hAnsi="仿宋"/>
          <w:sz w:val="28"/>
          <w:szCs w:val="28"/>
        </w:rPr>
        <w:t>机制</w:t>
      </w:r>
      <w:r w:rsidR="00FD7AA2">
        <w:rPr>
          <w:rFonts w:ascii="仿宋" w:eastAsia="仿宋" w:hAnsi="仿宋" w:hint="eastAsia"/>
          <w:sz w:val="28"/>
          <w:szCs w:val="28"/>
        </w:rPr>
        <w:t>，支持和保障</w:t>
      </w:r>
      <w:r w:rsidR="00D2089F">
        <w:rPr>
          <w:rFonts w:ascii="仿宋" w:eastAsia="仿宋" w:hAnsi="仿宋"/>
          <w:sz w:val="28"/>
          <w:szCs w:val="28"/>
        </w:rPr>
        <w:t>成员</w:t>
      </w:r>
      <w:r w:rsidR="00FD7AA2">
        <w:rPr>
          <w:rFonts w:ascii="仿宋" w:eastAsia="仿宋" w:hAnsi="仿宋" w:hint="eastAsia"/>
          <w:sz w:val="28"/>
          <w:szCs w:val="28"/>
        </w:rPr>
        <w:t>间</w:t>
      </w:r>
      <w:r w:rsidR="003374A6" w:rsidRPr="002B699A">
        <w:rPr>
          <w:rFonts w:ascii="仿宋" w:eastAsia="仿宋" w:hAnsi="仿宋" w:hint="eastAsia"/>
          <w:sz w:val="28"/>
          <w:szCs w:val="28"/>
        </w:rPr>
        <w:t>在相关领域</w:t>
      </w:r>
      <w:r w:rsidR="00FD7AA2">
        <w:rPr>
          <w:rFonts w:ascii="仿宋" w:eastAsia="仿宋" w:hAnsi="仿宋" w:hint="eastAsia"/>
          <w:sz w:val="28"/>
          <w:szCs w:val="28"/>
        </w:rPr>
        <w:t>进行</w:t>
      </w:r>
      <w:r w:rsidR="00D2089F">
        <w:rPr>
          <w:rFonts w:ascii="仿宋" w:eastAsia="仿宋" w:hAnsi="仿宋"/>
          <w:sz w:val="28"/>
          <w:szCs w:val="28"/>
        </w:rPr>
        <w:t>信息</w:t>
      </w:r>
      <w:r w:rsidR="00867A0A">
        <w:rPr>
          <w:rFonts w:ascii="仿宋" w:eastAsia="仿宋" w:hAnsi="仿宋" w:hint="eastAsia"/>
          <w:sz w:val="28"/>
          <w:szCs w:val="28"/>
        </w:rPr>
        <w:t>交流</w:t>
      </w:r>
      <w:r w:rsidR="00D2089F">
        <w:rPr>
          <w:rFonts w:ascii="仿宋" w:eastAsia="仿宋" w:hAnsi="仿宋"/>
          <w:sz w:val="28"/>
          <w:szCs w:val="28"/>
        </w:rPr>
        <w:t>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（二）资源共享</w:t>
      </w:r>
    </w:p>
    <w:p w:rsidR="0034388E" w:rsidRPr="002B699A" w:rsidRDefault="0034388E" w:rsidP="002B699A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建立联盟成员</w:t>
      </w:r>
      <w:r w:rsidR="00D2089F">
        <w:rPr>
          <w:rFonts w:ascii="仿宋" w:eastAsia="仿宋" w:hAnsi="仿宋" w:hint="eastAsia"/>
          <w:sz w:val="28"/>
          <w:szCs w:val="28"/>
        </w:rPr>
        <w:t>之</w:t>
      </w:r>
      <w:r w:rsidRPr="002B699A">
        <w:rPr>
          <w:rFonts w:ascii="仿宋" w:eastAsia="仿宋" w:hAnsi="仿宋" w:hint="eastAsia"/>
          <w:sz w:val="28"/>
          <w:szCs w:val="28"/>
        </w:rPr>
        <w:t>间资源开放</w:t>
      </w:r>
      <w:r w:rsidR="00D2089F">
        <w:rPr>
          <w:rFonts w:ascii="仿宋" w:eastAsia="仿宋" w:hAnsi="仿宋" w:hint="eastAsia"/>
          <w:sz w:val="28"/>
          <w:szCs w:val="28"/>
        </w:rPr>
        <w:t>、</w:t>
      </w:r>
      <w:r w:rsidR="009726AD" w:rsidRPr="002B699A">
        <w:rPr>
          <w:rFonts w:ascii="仿宋" w:eastAsia="仿宋" w:hAnsi="仿宋" w:hint="eastAsia"/>
          <w:sz w:val="28"/>
          <w:szCs w:val="28"/>
        </w:rPr>
        <w:t>共享</w:t>
      </w:r>
      <w:r w:rsidR="009726AD">
        <w:rPr>
          <w:rFonts w:ascii="仿宋" w:eastAsia="仿宋" w:hAnsi="仿宋" w:hint="eastAsia"/>
          <w:sz w:val="28"/>
          <w:szCs w:val="28"/>
        </w:rPr>
        <w:t>与</w:t>
      </w:r>
      <w:r w:rsidR="009726AD" w:rsidRPr="002B699A">
        <w:rPr>
          <w:rFonts w:ascii="仿宋" w:eastAsia="仿宋" w:hAnsi="仿宋" w:hint="eastAsia"/>
          <w:sz w:val="28"/>
          <w:szCs w:val="28"/>
        </w:rPr>
        <w:t>运</w:t>
      </w:r>
      <w:r w:rsidRPr="002B699A">
        <w:rPr>
          <w:rFonts w:ascii="仿宋" w:eastAsia="仿宋" w:hAnsi="仿宋" w:hint="eastAsia"/>
          <w:sz w:val="28"/>
          <w:szCs w:val="28"/>
        </w:rPr>
        <w:t>行</w:t>
      </w:r>
      <w:r w:rsidR="005F1DCB">
        <w:rPr>
          <w:rFonts w:ascii="仿宋" w:eastAsia="仿宋" w:hAnsi="仿宋" w:hint="eastAsia"/>
          <w:sz w:val="28"/>
          <w:szCs w:val="28"/>
        </w:rPr>
        <w:t>的</w:t>
      </w:r>
      <w:r w:rsidRPr="002B699A">
        <w:rPr>
          <w:rFonts w:ascii="仿宋" w:eastAsia="仿宋" w:hAnsi="仿宋" w:hint="eastAsia"/>
          <w:sz w:val="28"/>
          <w:szCs w:val="28"/>
        </w:rPr>
        <w:t>机制，使</w:t>
      </w:r>
      <w:r w:rsidR="003374A6" w:rsidRPr="002B699A">
        <w:rPr>
          <w:rFonts w:ascii="仿宋" w:eastAsia="仿宋" w:hAnsi="仿宋" w:hint="eastAsia"/>
          <w:sz w:val="28"/>
          <w:szCs w:val="28"/>
        </w:rPr>
        <w:t>创客教育资源、</w:t>
      </w:r>
      <w:r w:rsidRPr="002B699A">
        <w:rPr>
          <w:rFonts w:ascii="仿宋" w:eastAsia="仿宋" w:hAnsi="仿宋" w:hint="eastAsia"/>
          <w:sz w:val="28"/>
          <w:szCs w:val="28"/>
        </w:rPr>
        <w:t>软件</w:t>
      </w:r>
      <w:r w:rsidR="003374A6" w:rsidRPr="002B699A">
        <w:rPr>
          <w:rFonts w:ascii="仿宋" w:eastAsia="仿宋" w:hAnsi="仿宋" w:hint="eastAsia"/>
          <w:sz w:val="28"/>
          <w:szCs w:val="28"/>
        </w:rPr>
        <w:t>工具</w:t>
      </w:r>
      <w:r w:rsidR="00381FEA">
        <w:rPr>
          <w:rFonts w:ascii="仿宋" w:eastAsia="仿宋" w:hAnsi="仿宋" w:hint="eastAsia"/>
          <w:sz w:val="28"/>
          <w:szCs w:val="28"/>
        </w:rPr>
        <w:t>、</w:t>
      </w:r>
      <w:r w:rsidRPr="002B699A">
        <w:rPr>
          <w:rFonts w:ascii="仿宋" w:eastAsia="仿宋" w:hAnsi="仿宋" w:hint="eastAsia"/>
          <w:sz w:val="28"/>
          <w:szCs w:val="28"/>
        </w:rPr>
        <w:t>计算能力、制造设备、检测仪器等软硬件资源，</w:t>
      </w:r>
      <w:r w:rsidR="003374A6" w:rsidRPr="002B699A">
        <w:rPr>
          <w:rFonts w:ascii="仿宋" w:eastAsia="仿宋" w:hAnsi="仿宋" w:hint="eastAsia"/>
          <w:sz w:val="28"/>
          <w:szCs w:val="28"/>
        </w:rPr>
        <w:t>及以“驻校创客”、“创客</w:t>
      </w:r>
      <w:r w:rsidRPr="002B699A">
        <w:rPr>
          <w:rFonts w:ascii="仿宋" w:eastAsia="仿宋" w:hAnsi="仿宋" w:hint="eastAsia"/>
          <w:sz w:val="28"/>
          <w:szCs w:val="28"/>
        </w:rPr>
        <w:t>导师”等为代表的人力资源，实现面向联盟成员创客教育、创客实践活动的开放共享，提高联盟对创客教育与实践活动的服务能力。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（三）交流</w:t>
      </w:r>
      <w:r w:rsidR="00867A0A">
        <w:rPr>
          <w:rFonts w:ascii="仿宋" w:eastAsia="仿宋" w:hAnsi="仿宋" w:hint="eastAsia"/>
          <w:sz w:val="28"/>
          <w:szCs w:val="28"/>
        </w:rPr>
        <w:t>活动</w:t>
      </w:r>
    </w:p>
    <w:p w:rsidR="008F1EB3" w:rsidRPr="006A5EC2" w:rsidRDefault="00BD4927" w:rsidP="00372972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6A5EC2">
        <w:rPr>
          <w:rFonts w:ascii="仿宋" w:eastAsia="仿宋" w:hAnsi="仿宋" w:hint="eastAsia"/>
          <w:sz w:val="28"/>
          <w:szCs w:val="28"/>
        </w:rPr>
        <w:t>通过</w:t>
      </w:r>
      <w:r w:rsidR="007D6392" w:rsidRPr="006A5EC2">
        <w:rPr>
          <w:rFonts w:ascii="仿宋" w:eastAsia="仿宋" w:hAnsi="仿宋" w:hint="eastAsia"/>
          <w:sz w:val="28"/>
          <w:szCs w:val="28"/>
        </w:rPr>
        <w:t>人员派驻</w:t>
      </w:r>
      <w:r w:rsidR="00CA6204" w:rsidRPr="006A5EC2">
        <w:rPr>
          <w:rFonts w:ascii="仿宋" w:eastAsia="仿宋" w:hAnsi="仿宋" w:hint="eastAsia"/>
          <w:sz w:val="28"/>
          <w:szCs w:val="28"/>
        </w:rPr>
        <w:t>、</w:t>
      </w:r>
      <w:r w:rsidR="00DC3DC6" w:rsidRPr="006A5EC2">
        <w:rPr>
          <w:rFonts w:ascii="仿宋" w:eastAsia="仿宋" w:hAnsi="仿宋" w:hint="eastAsia"/>
          <w:sz w:val="28"/>
          <w:szCs w:val="28"/>
        </w:rPr>
        <w:t>交流研讨、培训指</w:t>
      </w:r>
      <w:r w:rsidR="00DC3DC6" w:rsidRPr="006A5EC2">
        <w:rPr>
          <w:rFonts w:ascii="仿宋" w:eastAsia="仿宋" w:hAnsi="仿宋"/>
          <w:sz w:val="28"/>
          <w:szCs w:val="28"/>
        </w:rPr>
        <w:t>导</w:t>
      </w:r>
      <w:r w:rsidR="00DC3DC6" w:rsidRPr="006A5EC2">
        <w:rPr>
          <w:rFonts w:ascii="仿宋" w:eastAsia="仿宋" w:hAnsi="仿宋" w:hint="eastAsia"/>
          <w:sz w:val="28"/>
          <w:szCs w:val="28"/>
        </w:rPr>
        <w:t>、校</w:t>
      </w:r>
      <w:r w:rsidR="00DC3DC6" w:rsidRPr="006A5EC2">
        <w:rPr>
          <w:rFonts w:ascii="仿宋" w:eastAsia="仿宋" w:hAnsi="仿宋"/>
          <w:sz w:val="28"/>
          <w:szCs w:val="28"/>
        </w:rPr>
        <w:t>企合作</w:t>
      </w:r>
      <w:r w:rsidR="00DC3DC6" w:rsidRPr="006A5EC2">
        <w:rPr>
          <w:rFonts w:ascii="仿宋" w:eastAsia="仿宋" w:hAnsi="仿宋" w:hint="eastAsia"/>
          <w:sz w:val="28"/>
          <w:szCs w:val="28"/>
        </w:rPr>
        <w:t>、</w:t>
      </w:r>
      <w:r w:rsidR="00ED1653" w:rsidRPr="006A5EC2">
        <w:rPr>
          <w:rFonts w:ascii="仿宋" w:eastAsia="仿宋" w:hAnsi="仿宋" w:hint="eastAsia"/>
          <w:sz w:val="28"/>
          <w:szCs w:val="28"/>
        </w:rPr>
        <w:t>项目</w:t>
      </w:r>
      <w:r w:rsidR="00DC3DC6" w:rsidRPr="006A5EC2">
        <w:rPr>
          <w:rFonts w:ascii="仿宋" w:eastAsia="仿宋" w:hAnsi="仿宋" w:hint="eastAsia"/>
          <w:sz w:val="28"/>
          <w:szCs w:val="28"/>
        </w:rPr>
        <w:t>创意和</w:t>
      </w:r>
      <w:r w:rsidR="00DC3DC6" w:rsidRPr="006A5EC2">
        <w:rPr>
          <w:rFonts w:ascii="仿宋" w:eastAsia="仿宋" w:hAnsi="仿宋"/>
          <w:sz w:val="28"/>
          <w:szCs w:val="28"/>
        </w:rPr>
        <w:t>产业</w:t>
      </w:r>
      <w:r w:rsidR="00ED1653" w:rsidRPr="006A5EC2">
        <w:rPr>
          <w:rFonts w:ascii="仿宋" w:eastAsia="仿宋" w:hAnsi="仿宋" w:hint="eastAsia"/>
          <w:sz w:val="28"/>
          <w:szCs w:val="28"/>
        </w:rPr>
        <w:t>创</w:t>
      </w:r>
      <w:r w:rsidR="00ED1653" w:rsidRPr="006A5EC2">
        <w:rPr>
          <w:rFonts w:ascii="仿宋" w:eastAsia="仿宋" w:hAnsi="仿宋"/>
          <w:sz w:val="28"/>
          <w:szCs w:val="28"/>
        </w:rPr>
        <w:t>新</w:t>
      </w:r>
      <w:r w:rsidR="00DC3DC6" w:rsidRPr="006A5EC2">
        <w:rPr>
          <w:rFonts w:ascii="仿宋" w:eastAsia="仿宋" w:hAnsi="仿宋"/>
          <w:sz w:val="28"/>
          <w:szCs w:val="28"/>
        </w:rPr>
        <w:t>需</w:t>
      </w:r>
      <w:r w:rsidR="00DC3DC6" w:rsidRPr="006A5EC2">
        <w:rPr>
          <w:rFonts w:ascii="仿宋" w:eastAsia="仿宋" w:hAnsi="仿宋" w:hint="eastAsia"/>
          <w:sz w:val="28"/>
          <w:szCs w:val="28"/>
        </w:rPr>
        <w:t>求</w:t>
      </w:r>
      <w:r w:rsidR="00DC3DC6" w:rsidRPr="006A5EC2">
        <w:rPr>
          <w:rFonts w:ascii="仿宋" w:eastAsia="仿宋" w:hAnsi="仿宋"/>
          <w:sz w:val="28"/>
          <w:szCs w:val="28"/>
        </w:rPr>
        <w:t>征集发布、</w:t>
      </w:r>
      <w:r w:rsidR="00DC3DC6" w:rsidRPr="006A5EC2">
        <w:rPr>
          <w:rFonts w:ascii="仿宋" w:eastAsia="仿宋" w:hAnsi="仿宋" w:hint="eastAsia"/>
          <w:sz w:val="28"/>
          <w:szCs w:val="28"/>
        </w:rPr>
        <w:t>技术</w:t>
      </w:r>
      <w:r w:rsidR="00DC3DC6" w:rsidRPr="006A5EC2">
        <w:rPr>
          <w:rFonts w:ascii="仿宋" w:eastAsia="仿宋" w:hAnsi="仿宋"/>
          <w:sz w:val="28"/>
          <w:szCs w:val="28"/>
        </w:rPr>
        <w:t>创新和应用成果的</w:t>
      </w:r>
      <w:r w:rsidR="00CA6204" w:rsidRPr="006A5EC2">
        <w:rPr>
          <w:rFonts w:ascii="仿宋" w:eastAsia="仿宋" w:hAnsi="仿宋" w:hint="eastAsia"/>
          <w:sz w:val="28"/>
          <w:szCs w:val="28"/>
        </w:rPr>
        <w:t>宣</w:t>
      </w:r>
      <w:r w:rsidR="00DC3DC6" w:rsidRPr="006A5EC2">
        <w:rPr>
          <w:rFonts w:ascii="仿宋" w:eastAsia="仿宋" w:hAnsi="仿宋" w:hint="eastAsia"/>
          <w:sz w:val="28"/>
          <w:szCs w:val="28"/>
        </w:rPr>
        <w:t>传</w:t>
      </w:r>
      <w:r w:rsidR="00FD45FD" w:rsidRPr="006A5EC2">
        <w:rPr>
          <w:rFonts w:ascii="仿宋" w:eastAsia="仿宋" w:hAnsi="仿宋" w:hint="eastAsia"/>
          <w:sz w:val="28"/>
          <w:szCs w:val="28"/>
        </w:rPr>
        <w:t>展</w:t>
      </w:r>
      <w:r w:rsidR="00FD45FD" w:rsidRPr="006A5EC2">
        <w:rPr>
          <w:rFonts w:ascii="仿宋" w:eastAsia="仿宋" w:hAnsi="仿宋"/>
          <w:sz w:val="28"/>
          <w:szCs w:val="28"/>
        </w:rPr>
        <w:t>示</w:t>
      </w:r>
      <w:r w:rsidR="00CA6204" w:rsidRPr="006A5EC2">
        <w:rPr>
          <w:rFonts w:ascii="仿宋" w:eastAsia="仿宋" w:hAnsi="仿宋" w:hint="eastAsia"/>
          <w:sz w:val="28"/>
          <w:szCs w:val="28"/>
        </w:rPr>
        <w:t>、</w:t>
      </w:r>
      <w:r w:rsidR="00FD45FD" w:rsidRPr="006A5EC2">
        <w:rPr>
          <w:rFonts w:ascii="仿宋" w:eastAsia="仿宋" w:hAnsi="仿宋"/>
          <w:sz w:val="28"/>
          <w:szCs w:val="28"/>
        </w:rPr>
        <w:t>开</w:t>
      </w:r>
      <w:r w:rsidR="00FD45FD" w:rsidRPr="006A5EC2">
        <w:rPr>
          <w:rFonts w:ascii="仿宋" w:eastAsia="仿宋" w:hAnsi="仿宋" w:hint="eastAsia"/>
          <w:sz w:val="28"/>
          <w:szCs w:val="28"/>
        </w:rPr>
        <w:t>展</w:t>
      </w:r>
      <w:r w:rsidRPr="006A5EC2">
        <w:rPr>
          <w:rFonts w:ascii="仿宋" w:eastAsia="仿宋" w:hAnsi="仿宋" w:hint="eastAsia"/>
          <w:sz w:val="28"/>
          <w:szCs w:val="28"/>
        </w:rPr>
        <w:t>创意创新创业竞赛</w:t>
      </w:r>
      <w:r w:rsidR="00CA6204" w:rsidRPr="006A5EC2">
        <w:rPr>
          <w:rFonts w:ascii="仿宋" w:eastAsia="仿宋" w:hAnsi="仿宋" w:hint="eastAsia"/>
          <w:sz w:val="28"/>
          <w:szCs w:val="28"/>
        </w:rPr>
        <w:t>活动</w:t>
      </w:r>
      <w:r w:rsidRPr="006A5EC2">
        <w:rPr>
          <w:rFonts w:ascii="仿宋" w:eastAsia="仿宋" w:hAnsi="仿宋" w:hint="eastAsia"/>
          <w:sz w:val="28"/>
          <w:szCs w:val="28"/>
        </w:rPr>
        <w:t>等</w:t>
      </w:r>
      <w:r w:rsidR="00CA6204" w:rsidRPr="006A5EC2">
        <w:rPr>
          <w:rFonts w:ascii="仿宋" w:eastAsia="仿宋" w:hAnsi="仿宋" w:hint="eastAsia"/>
          <w:sz w:val="28"/>
          <w:szCs w:val="28"/>
        </w:rPr>
        <w:t>多</w:t>
      </w:r>
      <w:r w:rsidR="00CA6204" w:rsidRPr="006A5EC2">
        <w:rPr>
          <w:rFonts w:ascii="仿宋" w:eastAsia="仿宋" w:hAnsi="仿宋"/>
          <w:sz w:val="28"/>
          <w:szCs w:val="28"/>
        </w:rPr>
        <w:t>种</w:t>
      </w:r>
      <w:r w:rsidRPr="006A5EC2">
        <w:rPr>
          <w:rFonts w:ascii="仿宋" w:eastAsia="仿宋" w:hAnsi="仿宋" w:hint="eastAsia"/>
          <w:sz w:val="28"/>
          <w:szCs w:val="28"/>
        </w:rPr>
        <w:t>方式，指导和帮助联盟成员的创客基地建设、创客教育与实践活动，</w:t>
      </w:r>
      <w:r w:rsidR="005A50C4" w:rsidRPr="006A5EC2">
        <w:rPr>
          <w:rFonts w:ascii="仿宋" w:eastAsia="仿宋" w:hAnsi="仿宋" w:hint="eastAsia"/>
          <w:sz w:val="28"/>
          <w:szCs w:val="28"/>
        </w:rPr>
        <w:t>促进联盟成员间的合作，</w:t>
      </w:r>
      <w:r w:rsidRPr="006A5EC2">
        <w:rPr>
          <w:rFonts w:ascii="仿宋" w:eastAsia="仿宋" w:hAnsi="仿宋" w:hint="eastAsia"/>
          <w:sz w:val="28"/>
          <w:szCs w:val="28"/>
        </w:rPr>
        <w:t>推进联盟与联盟外相关组织、机构</w:t>
      </w:r>
      <w:r w:rsidR="005A50C4" w:rsidRPr="006A5EC2">
        <w:rPr>
          <w:rFonts w:ascii="仿宋" w:eastAsia="仿宋" w:hAnsi="仿宋" w:hint="eastAsia"/>
          <w:sz w:val="28"/>
          <w:szCs w:val="28"/>
        </w:rPr>
        <w:t>和</w:t>
      </w:r>
      <w:r w:rsidR="005A50C4" w:rsidRPr="006A5EC2">
        <w:rPr>
          <w:rFonts w:ascii="仿宋" w:eastAsia="仿宋" w:hAnsi="仿宋"/>
          <w:sz w:val="28"/>
          <w:szCs w:val="28"/>
        </w:rPr>
        <w:t>个人</w:t>
      </w:r>
      <w:r w:rsidRPr="006A5EC2">
        <w:rPr>
          <w:rFonts w:ascii="仿宋" w:eastAsia="仿宋" w:hAnsi="仿宋" w:hint="eastAsia"/>
          <w:sz w:val="28"/>
          <w:szCs w:val="28"/>
        </w:rPr>
        <w:t>的交流沟通，</w:t>
      </w:r>
      <w:r w:rsidR="0034388E" w:rsidRPr="006A5EC2">
        <w:rPr>
          <w:rFonts w:ascii="仿宋" w:eastAsia="仿宋" w:hAnsi="仿宋" w:hint="eastAsia"/>
          <w:sz w:val="28"/>
          <w:szCs w:val="28"/>
        </w:rPr>
        <w:t>提升联盟整体的创意创新与创业能力</w:t>
      </w:r>
      <w:r w:rsidRPr="006A5EC2">
        <w:rPr>
          <w:rFonts w:ascii="仿宋" w:eastAsia="仿宋" w:hAnsi="仿宋" w:hint="eastAsia"/>
          <w:sz w:val="28"/>
          <w:szCs w:val="28"/>
        </w:rPr>
        <w:t>，</w:t>
      </w:r>
      <w:r w:rsidR="008F1EB3" w:rsidRPr="006A5EC2">
        <w:rPr>
          <w:rFonts w:ascii="仿宋" w:eastAsia="仿宋" w:hAnsi="仿宋" w:hint="eastAsia"/>
          <w:sz w:val="28"/>
          <w:szCs w:val="28"/>
        </w:rPr>
        <w:t>形成创客活动氛围，凸显整体优势，保持联盟活力。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（四）研究咨询</w:t>
      </w:r>
    </w:p>
    <w:p w:rsidR="0034388E" w:rsidRPr="002B699A" w:rsidRDefault="003374A6" w:rsidP="002B699A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针对</w:t>
      </w:r>
      <w:r w:rsidR="0034388E" w:rsidRPr="002B699A">
        <w:rPr>
          <w:rFonts w:ascii="仿宋" w:eastAsia="仿宋" w:hAnsi="仿宋" w:hint="eastAsia"/>
          <w:sz w:val="28"/>
          <w:szCs w:val="28"/>
        </w:rPr>
        <w:t>创客</w:t>
      </w:r>
      <w:r w:rsidR="00D10D25">
        <w:rPr>
          <w:rFonts w:ascii="仿宋" w:eastAsia="仿宋" w:hAnsi="仿宋" w:hint="eastAsia"/>
          <w:sz w:val="28"/>
          <w:szCs w:val="28"/>
        </w:rPr>
        <w:t>基地、创客</w:t>
      </w:r>
      <w:r w:rsidR="0034388E" w:rsidRPr="002B699A">
        <w:rPr>
          <w:rFonts w:ascii="仿宋" w:eastAsia="仿宋" w:hAnsi="仿宋" w:hint="eastAsia"/>
          <w:sz w:val="28"/>
          <w:szCs w:val="28"/>
        </w:rPr>
        <w:t>教育与</w:t>
      </w:r>
      <w:r w:rsidR="00D10D25">
        <w:rPr>
          <w:rFonts w:ascii="仿宋" w:eastAsia="仿宋" w:hAnsi="仿宋" w:hint="eastAsia"/>
          <w:sz w:val="28"/>
          <w:szCs w:val="28"/>
        </w:rPr>
        <w:t>创客</w:t>
      </w:r>
      <w:r w:rsidR="0034388E" w:rsidRPr="002B699A">
        <w:rPr>
          <w:rFonts w:ascii="仿宋" w:eastAsia="仿宋" w:hAnsi="仿宋" w:hint="eastAsia"/>
          <w:sz w:val="28"/>
          <w:szCs w:val="28"/>
        </w:rPr>
        <w:t>实践中存在的共性问题，</w:t>
      </w:r>
      <w:r w:rsidR="009E0C01">
        <w:rPr>
          <w:rFonts w:ascii="仿宋" w:eastAsia="仿宋" w:hAnsi="仿宋" w:hint="eastAsia"/>
          <w:sz w:val="28"/>
          <w:szCs w:val="28"/>
        </w:rPr>
        <w:t>以</w:t>
      </w:r>
      <w:r w:rsidR="0034388E" w:rsidRPr="002B699A">
        <w:rPr>
          <w:rFonts w:ascii="仿宋" w:eastAsia="仿宋" w:hAnsi="仿宋" w:hint="eastAsia"/>
          <w:sz w:val="28"/>
          <w:szCs w:val="28"/>
        </w:rPr>
        <w:t>及联盟成员</w:t>
      </w:r>
      <w:r w:rsidR="009E0C01">
        <w:rPr>
          <w:rFonts w:ascii="仿宋" w:eastAsia="仿宋" w:hAnsi="仿宋" w:hint="eastAsia"/>
          <w:sz w:val="28"/>
          <w:szCs w:val="28"/>
        </w:rPr>
        <w:t>在</w:t>
      </w:r>
      <w:r w:rsidR="0034388E" w:rsidRPr="002B699A">
        <w:rPr>
          <w:rFonts w:ascii="仿宋" w:eastAsia="仿宋" w:hAnsi="仿宋" w:hint="eastAsia"/>
          <w:sz w:val="28"/>
          <w:szCs w:val="28"/>
        </w:rPr>
        <w:t>发展中遇到的具体问题，组织</w:t>
      </w:r>
      <w:r w:rsidR="006905D8">
        <w:rPr>
          <w:rFonts w:ascii="仿宋" w:eastAsia="仿宋" w:hAnsi="仿宋" w:hint="eastAsia"/>
          <w:sz w:val="28"/>
          <w:szCs w:val="28"/>
        </w:rPr>
        <w:t>联盟</w:t>
      </w:r>
      <w:r w:rsidR="0034388E" w:rsidRPr="002B699A">
        <w:rPr>
          <w:rFonts w:ascii="仿宋" w:eastAsia="仿宋" w:hAnsi="仿宋" w:hint="eastAsia"/>
          <w:sz w:val="28"/>
          <w:szCs w:val="28"/>
        </w:rPr>
        <w:t>成员开展专项课题</w:t>
      </w:r>
      <w:r w:rsidR="00B333C6">
        <w:rPr>
          <w:rFonts w:ascii="仿宋" w:eastAsia="仿宋" w:hAnsi="仿宋" w:hint="eastAsia"/>
          <w:sz w:val="28"/>
          <w:szCs w:val="28"/>
        </w:rPr>
        <w:t>的学术及应用</w:t>
      </w:r>
      <w:r w:rsidR="0034388E" w:rsidRPr="002B699A">
        <w:rPr>
          <w:rFonts w:ascii="仿宋" w:eastAsia="仿宋" w:hAnsi="仿宋" w:hint="eastAsia"/>
          <w:sz w:val="28"/>
          <w:szCs w:val="28"/>
        </w:rPr>
        <w:t>研究</w:t>
      </w:r>
      <w:r w:rsidR="00B333C6">
        <w:rPr>
          <w:rFonts w:ascii="仿宋" w:eastAsia="仿宋" w:hAnsi="仿宋" w:hint="eastAsia"/>
          <w:sz w:val="28"/>
          <w:szCs w:val="28"/>
        </w:rPr>
        <w:t>，</w:t>
      </w:r>
      <w:r w:rsidR="0034388E" w:rsidRPr="002B699A">
        <w:rPr>
          <w:rFonts w:ascii="仿宋" w:eastAsia="仿宋" w:hAnsi="仿宋" w:hint="eastAsia"/>
          <w:sz w:val="28"/>
          <w:szCs w:val="28"/>
        </w:rPr>
        <w:t>向相关组织</w:t>
      </w:r>
      <w:r w:rsidR="0038389E">
        <w:rPr>
          <w:rFonts w:ascii="仿宋" w:eastAsia="仿宋" w:hAnsi="仿宋" w:hint="eastAsia"/>
          <w:sz w:val="28"/>
          <w:szCs w:val="28"/>
        </w:rPr>
        <w:t>和</w:t>
      </w:r>
      <w:r w:rsidR="0038389E">
        <w:rPr>
          <w:rFonts w:ascii="仿宋" w:eastAsia="仿宋" w:hAnsi="仿宋"/>
          <w:sz w:val="28"/>
          <w:szCs w:val="28"/>
        </w:rPr>
        <w:t>个人</w:t>
      </w:r>
      <w:r w:rsidR="0034388E" w:rsidRPr="002B699A">
        <w:rPr>
          <w:rFonts w:ascii="仿宋" w:eastAsia="仿宋" w:hAnsi="仿宋" w:hint="eastAsia"/>
          <w:sz w:val="28"/>
          <w:szCs w:val="28"/>
        </w:rPr>
        <w:t>提供创客</w:t>
      </w:r>
      <w:r w:rsidR="00555D6F">
        <w:rPr>
          <w:rFonts w:ascii="仿宋" w:eastAsia="仿宋" w:hAnsi="仿宋" w:hint="eastAsia"/>
          <w:sz w:val="28"/>
          <w:szCs w:val="28"/>
        </w:rPr>
        <w:t>基地、</w:t>
      </w:r>
      <w:r w:rsidR="0038389E">
        <w:rPr>
          <w:rFonts w:ascii="仿宋" w:eastAsia="仿宋" w:hAnsi="仿宋" w:hint="eastAsia"/>
          <w:sz w:val="28"/>
          <w:szCs w:val="28"/>
        </w:rPr>
        <w:t>创</w:t>
      </w:r>
      <w:r w:rsidR="0038389E">
        <w:rPr>
          <w:rFonts w:ascii="仿宋" w:eastAsia="仿宋" w:hAnsi="仿宋"/>
          <w:sz w:val="28"/>
          <w:szCs w:val="28"/>
        </w:rPr>
        <w:t>客</w:t>
      </w:r>
      <w:r w:rsidR="0034388E" w:rsidRPr="002B699A">
        <w:rPr>
          <w:rFonts w:ascii="仿宋" w:eastAsia="仿宋" w:hAnsi="仿宋" w:hint="eastAsia"/>
          <w:sz w:val="28"/>
          <w:szCs w:val="28"/>
        </w:rPr>
        <w:t>教育与</w:t>
      </w:r>
      <w:r w:rsidR="0038389E">
        <w:rPr>
          <w:rFonts w:ascii="仿宋" w:eastAsia="仿宋" w:hAnsi="仿宋" w:hint="eastAsia"/>
          <w:sz w:val="28"/>
          <w:szCs w:val="28"/>
        </w:rPr>
        <w:t>创</w:t>
      </w:r>
      <w:r w:rsidR="0038389E">
        <w:rPr>
          <w:rFonts w:ascii="仿宋" w:eastAsia="仿宋" w:hAnsi="仿宋"/>
          <w:sz w:val="28"/>
          <w:szCs w:val="28"/>
        </w:rPr>
        <w:t>客</w:t>
      </w:r>
      <w:r w:rsidR="0034388E" w:rsidRPr="002B699A">
        <w:rPr>
          <w:rFonts w:ascii="仿宋" w:eastAsia="仿宋" w:hAnsi="仿宋" w:hint="eastAsia"/>
          <w:sz w:val="28"/>
          <w:szCs w:val="28"/>
        </w:rPr>
        <w:t>实践的咨询服务，</w:t>
      </w:r>
      <w:r w:rsidR="0038389E">
        <w:rPr>
          <w:rFonts w:ascii="仿宋" w:eastAsia="仿宋" w:hAnsi="仿宋" w:hint="eastAsia"/>
          <w:sz w:val="28"/>
          <w:szCs w:val="28"/>
        </w:rPr>
        <w:t>积极推广创客教育模式、拓展创客实践领域，</w:t>
      </w:r>
      <w:r w:rsidR="0038389E" w:rsidRPr="002B699A">
        <w:rPr>
          <w:rFonts w:ascii="仿宋" w:eastAsia="仿宋" w:hAnsi="仿宋" w:hint="eastAsia"/>
          <w:sz w:val="28"/>
          <w:szCs w:val="28"/>
        </w:rPr>
        <w:t>为</w:t>
      </w:r>
      <w:r w:rsidR="0038389E">
        <w:rPr>
          <w:rFonts w:ascii="仿宋" w:eastAsia="仿宋" w:hAnsi="仿宋" w:hint="eastAsia"/>
          <w:sz w:val="28"/>
          <w:szCs w:val="28"/>
        </w:rPr>
        <w:t>创客</w:t>
      </w:r>
      <w:r w:rsidR="0038389E">
        <w:rPr>
          <w:rFonts w:ascii="仿宋" w:eastAsia="仿宋" w:hAnsi="仿宋"/>
          <w:sz w:val="28"/>
          <w:szCs w:val="28"/>
        </w:rPr>
        <w:t>基地</w:t>
      </w:r>
      <w:r w:rsidR="0038389E">
        <w:rPr>
          <w:rFonts w:ascii="仿宋" w:eastAsia="仿宋" w:hAnsi="仿宋" w:hint="eastAsia"/>
          <w:sz w:val="28"/>
          <w:szCs w:val="28"/>
        </w:rPr>
        <w:t>、</w:t>
      </w:r>
      <w:r w:rsidR="0038389E">
        <w:rPr>
          <w:rFonts w:ascii="仿宋" w:eastAsia="仿宋" w:hAnsi="仿宋"/>
          <w:sz w:val="28"/>
          <w:szCs w:val="28"/>
        </w:rPr>
        <w:t>创客教育和</w:t>
      </w:r>
      <w:r w:rsidR="0038389E">
        <w:rPr>
          <w:rFonts w:ascii="仿宋" w:eastAsia="仿宋" w:hAnsi="仿宋" w:hint="eastAsia"/>
          <w:sz w:val="28"/>
          <w:szCs w:val="28"/>
        </w:rPr>
        <w:t>创客</w:t>
      </w:r>
      <w:r w:rsidR="0038389E">
        <w:rPr>
          <w:rFonts w:ascii="仿宋" w:eastAsia="仿宋" w:hAnsi="仿宋"/>
          <w:sz w:val="28"/>
          <w:szCs w:val="28"/>
        </w:rPr>
        <w:t>实践</w:t>
      </w:r>
      <w:r w:rsidR="0038389E" w:rsidRPr="002B699A">
        <w:rPr>
          <w:rFonts w:ascii="仿宋" w:eastAsia="仿宋" w:hAnsi="仿宋" w:hint="eastAsia"/>
          <w:sz w:val="28"/>
          <w:szCs w:val="28"/>
        </w:rPr>
        <w:t>的发展提供</w:t>
      </w:r>
      <w:r w:rsidR="0038389E">
        <w:rPr>
          <w:rFonts w:ascii="仿宋" w:eastAsia="仿宋" w:hAnsi="仿宋" w:hint="eastAsia"/>
          <w:sz w:val="28"/>
          <w:szCs w:val="28"/>
        </w:rPr>
        <w:t>支持。</w:t>
      </w:r>
    </w:p>
    <w:p w:rsidR="0034388E" w:rsidRPr="002B699A" w:rsidRDefault="0034388E" w:rsidP="0038389E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lastRenderedPageBreak/>
        <w:t>（五）</w:t>
      </w:r>
      <w:r w:rsidR="007D01DD">
        <w:rPr>
          <w:rFonts w:ascii="仿宋" w:eastAsia="仿宋" w:hAnsi="仿宋" w:hint="eastAsia"/>
          <w:sz w:val="28"/>
          <w:szCs w:val="28"/>
        </w:rPr>
        <w:t>组织</w:t>
      </w:r>
      <w:r w:rsidRPr="002B699A">
        <w:rPr>
          <w:rFonts w:ascii="仿宋" w:eastAsia="仿宋" w:hAnsi="仿宋" w:hint="eastAsia"/>
          <w:sz w:val="28"/>
          <w:szCs w:val="28"/>
        </w:rPr>
        <w:t>协调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（1）充分利用</w:t>
      </w:r>
      <w:r w:rsidR="0038389E">
        <w:rPr>
          <w:rFonts w:ascii="仿宋" w:eastAsia="仿宋" w:hAnsi="仿宋" w:hint="eastAsia"/>
          <w:sz w:val="28"/>
          <w:szCs w:val="28"/>
        </w:rPr>
        <w:t>现</w:t>
      </w:r>
      <w:r w:rsidR="0038389E">
        <w:rPr>
          <w:rFonts w:ascii="仿宋" w:eastAsia="仿宋" w:hAnsi="仿宋"/>
          <w:sz w:val="28"/>
          <w:szCs w:val="28"/>
        </w:rPr>
        <w:t>代</w:t>
      </w:r>
      <w:r w:rsidRPr="002B699A">
        <w:rPr>
          <w:rFonts w:ascii="仿宋" w:eastAsia="仿宋" w:hAnsi="仿宋" w:hint="eastAsia"/>
          <w:sz w:val="28"/>
          <w:szCs w:val="28"/>
        </w:rPr>
        <w:t>信息技术，建立、管理并维护联盟</w:t>
      </w:r>
      <w:r w:rsidR="00E269B9">
        <w:rPr>
          <w:rFonts w:ascii="仿宋" w:eastAsia="仿宋" w:hAnsi="仿宋" w:hint="eastAsia"/>
          <w:sz w:val="28"/>
          <w:szCs w:val="28"/>
        </w:rPr>
        <w:t>线上</w:t>
      </w:r>
      <w:r w:rsidRPr="002B699A">
        <w:rPr>
          <w:rFonts w:ascii="仿宋" w:eastAsia="仿宋" w:hAnsi="仿宋" w:hint="eastAsia"/>
          <w:sz w:val="28"/>
          <w:szCs w:val="28"/>
        </w:rPr>
        <w:t>社区及</w:t>
      </w:r>
      <w:r w:rsidR="00E269B9">
        <w:rPr>
          <w:rFonts w:ascii="仿宋" w:eastAsia="仿宋" w:hAnsi="仿宋" w:hint="eastAsia"/>
          <w:sz w:val="28"/>
          <w:szCs w:val="28"/>
        </w:rPr>
        <w:t>网络</w:t>
      </w:r>
      <w:r w:rsidRPr="002B699A">
        <w:rPr>
          <w:rFonts w:ascii="仿宋" w:eastAsia="仿宋" w:hAnsi="仿宋" w:hint="eastAsia"/>
          <w:sz w:val="28"/>
          <w:szCs w:val="28"/>
        </w:rPr>
        <w:t>门户，为联盟的</w:t>
      </w:r>
      <w:r w:rsidR="00EA4C77" w:rsidRPr="002B699A">
        <w:rPr>
          <w:rFonts w:ascii="仿宋" w:eastAsia="仿宋" w:hAnsi="仿宋" w:hint="eastAsia"/>
          <w:sz w:val="28"/>
          <w:szCs w:val="28"/>
        </w:rPr>
        <w:t>信息共享、</w:t>
      </w:r>
      <w:r w:rsidRPr="002B699A">
        <w:rPr>
          <w:rFonts w:ascii="仿宋" w:eastAsia="仿宋" w:hAnsi="仿宋" w:hint="eastAsia"/>
          <w:sz w:val="28"/>
          <w:szCs w:val="28"/>
        </w:rPr>
        <w:t>资源共享、交流</w:t>
      </w:r>
      <w:r w:rsidR="00851628">
        <w:rPr>
          <w:rFonts w:ascii="仿宋" w:eastAsia="仿宋" w:hAnsi="仿宋" w:hint="eastAsia"/>
          <w:sz w:val="28"/>
          <w:szCs w:val="28"/>
        </w:rPr>
        <w:t>活动</w:t>
      </w:r>
      <w:r w:rsidRPr="002B699A">
        <w:rPr>
          <w:rFonts w:ascii="仿宋" w:eastAsia="仿宋" w:hAnsi="仿宋" w:hint="eastAsia"/>
          <w:sz w:val="28"/>
          <w:szCs w:val="28"/>
        </w:rPr>
        <w:t>与研究咨询提供基础平台。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</w:t>
      </w:r>
      <w:r w:rsidR="00497A40">
        <w:rPr>
          <w:rFonts w:ascii="仿宋" w:eastAsia="仿宋" w:hAnsi="仿宋" w:hint="eastAsia"/>
          <w:sz w:val="28"/>
          <w:szCs w:val="28"/>
        </w:rPr>
        <w:t>2</w:t>
      </w:r>
      <w:r w:rsidRPr="002B699A">
        <w:rPr>
          <w:rFonts w:ascii="仿宋" w:eastAsia="仿宋" w:hAnsi="仿宋" w:hint="eastAsia"/>
          <w:sz w:val="28"/>
          <w:szCs w:val="28"/>
        </w:rPr>
        <w:t>）</w:t>
      </w:r>
      <w:r w:rsidR="00497A40">
        <w:rPr>
          <w:rFonts w:ascii="仿宋" w:eastAsia="仿宋" w:hAnsi="仿宋" w:hint="eastAsia"/>
          <w:sz w:val="28"/>
          <w:szCs w:val="28"/>
        </w:rPr>
        <w:t>充分发挥公益性组织及市场</w:t>
      </w:r>
      <w:r w:rsidR="002B6775">
        <w:rPr>
          <w:rFonts w:ascii="仿宋" w:eastAsia="仿宋" w:hAnsi="仿宋" w:hint="eastAsia"/>
          <w:sz w:val="28"/>
          <w:szCs w:val="28"/>
        </w:rPr>
        <w:t>化</w:t>
      </w:r>
      <w:r w:rsidR="00497A40">
        <w:rPr>
          <w:rFonts w:ascii="仿宋" w:eastAsia="仿宋" w:hAnsi="仿宋" w:hint="eastAsia"/>
          <w:sz w:val="28"/>
          <w:szCs w:val="28"/>
        </w:rPr>
        <w:t>机制的作用，汇聚</w:t>
      </w:r>
      <w:r w:rsidR="00453463">
        <w:rPr>
          <w:rFonts w:ascii="仿宋" w:eastAsia="仿宋" w:hAnsi="仿宋" w:hint="eastAsia"/>
          <w:sz w:val="28"/>
          <w:szCs w:val="28"/>
        </w:rPr>
        <w:t>及协调</w:t>
      </w:r>
      <w:r w:rsidR="00ED5561">
        <w:rPr>
          <w:rFonts w:ascii="仿宋" w:eastAsia="仿宋" w:hAnsi="仿宋" w:hint="eastAsia"/>
          <w:sz w:val="28"/>
          <w:szCs w:val="28"/>
        </w:rPr>
        <w:t>相关</w:t>
      </w:r>
      <w:r w:rsidR="00497A40">
        <w:rPr>
          <w:rFonts w:ascii="仿宋" w:eastAsia="仿宋" w:hAnsi="仿宋" w:hint="eastAsia"/>
          <w:sz w:val="28"/>
          <w:szCs w:val="28"/>
        </w:rPr>
        <w:t>资源，</w:t>
      </w:r>
      <w:r w:rsidRPr="002B699A">
        <w:rPr>
          <w:rFonts w:ascii="仿宋" w:eastAsia="仿宋" w:hAnsi="仿宋" w:hint="eastAsia"/>
          <w:sz w:val="28"/>
          <w:szCs w:val="28"/>
        </w:rPr>
        <w:t>为联盟的运行及各项活动提供必要的支持。</w:t>
      </w:r>
    </w:p>
    <w:p w:rsidR="0034388E" w:rsidRDefault="0034388E" w:rsidP="006B72E1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</w:t>
      </w:r>
      <w:r w:rsidR="00497A40">
        <w:rPr>
          <w:rFonts w:ascii="仿宋" w:eastAsia="仿宋" w:hAnsi="仿宋" w:hint="eastAsia"/>
          <w:sz w:val="28"/>
          <w:szCs w:val="28"/>
        </w:rPr>
        <w:t>3</w:t>
      </w:r>
      <w:r w:rsidRPr="002B699A">
        <w:rPr>
          <w:rFonts w:ascii="仿宋" w:eastAsia="仿宋" w:hAnsi="仿宋" w:hint="eastAsia"/>
          <w:sz w:val="28"/>
          <w:szCs w:val="28"/>
        </w:rPr>
        <w:t>）根据创客教育与实践活动需要，</w:t>
      </w:r>
      <w:r w:rsidR="00E670A7">
        <w:rPr>
          <w:rFonts w:ascii="仿宋" w:eastAsia="仿宋" w:hAnsi="仿宋" w:hint="eastAsia"/>
          <w:sz w:val="28"/>
          <w:szCs w:val="28"/>
        </w:rPr>
        <w:t>形成</w:t>
      </w:r>
      <w:r w:rsidR="00E670A7">
        <w:rPr>
          <w:rFonts w:ascii="仿宋" w:eastAsia="仿宋" w:hAnsi="仿宋"/>
          <w:sz w:val="28"/>
          <w:szCs w:val="28"/>
        </w:rPr>
        <w:t>联盟的</w:t>
      </w:r>
      <w:r w:rsidR="00036AC2">
        <w:rPr>
          <w:rFonts w:ascii="仿宋" w:eastAsia="仿宋" w:hAnsi="仿宋" w:hint="eastAsia"/>
          <w:sz w:val="28"/>
          <w:szCs w:val="28"/>
        </w:rPr>
        <w:t>创客导师、</w:t>
      </w:r>
      <w:r w:rsidR="00E670A7">
        <w:rPr>
          <w:rFonts w:ascii="仿宋" w:eastAsia="仿宋" w:hAnsi="仿宋" w:hint="eastAsia"/>
          <w:sz w:val="28"/>
          <w:szCs w:val="28"/>
        </w:rPr>
        <w:t>创</w:t>
      </w:r>
      <w:r w:rsidR="00E670A7">
        <w:rPr>
          <w:rFonts w:ascii="仿宋" w:eastAsia="仿宋" w:hAnsi="仿宋"/>
          <w:sz w:val="28"/>
          <w:szCs w:val="28"/>
        </w:rPr>
        <w:t>业伙伴</w:t>
      </w:r>
      <w:r w:rsidR="00036AC2">
        <w:rPr>
          <w:rFonts w:ascii="仿宋" w:eastAsia="仿宋" w:hAnsi="仿宋" w:hint="eastAsia"/>
          <w:sz w:val="28"/>
          <w:szCs w:val="28"/>
        </w:rPr>
        <w:t>、</w:t>
      </w:r>
      <w:r w:rsidR="00E670A7">
        <w:rPr>
          <w:rFonts w:ascii="仿宋" w:eastAsia="仿宋" w:hAnsi="仿宋" w:hint="eastAsia"/>
          <w:sz w:val="28"/>
          <w:szCs w:val="28"/>
        </w:rPr>
        <w:t>创</w:t>
      </w:r>
      <w:r w:rsidR="00E670A7">
        <w:rPr>
          <w:rFonts w:ascii="仿宋" w:eastAsia="仿宋" w:hAnsi="仿宋"/>
          <w:sz w:val="28"/>
          <w:szCs w:val="28"/>
        </w:rPr>
        <w:t>业</w:t>
      </w:r>
      <w:r w:rsidR="00036AC2">
        <w:rPr>
          <w:rFonts w:ascii="仿宋" w:eastAsia="仿宋" w:hAnsi="仿宋" w:hint="eastAsia"/>
          <w:sz w:val="28"/>
          <w:szCs w:val="28"/>
        </w:rPr>
        <w:t>服务</w:t>
      </w:r>
      <w:r w:rsidR="00E670A7">
        <w:rPr>
          <w:rFonts w:ascii="仿宋" w:eastAsia="仿宋" w:hAnsi="仿宋" w:hint="eastAsia"/>
          <w:sz w:val="28"/>
          <w:szCs w:val="28"/>
        </w:rPr>
        <w:t>机构</w:t>
      </w:r>
      <w:r w:rsidR="00036AC2">
        <w:rPr>
          <w:rFonts w:ascii="仿宋" w:eastAsia="仿宋" w:hAnsi="仿宋" w:hint="eastAsia"/>
          <w:sz w:val="28"/>
          <w:szCs w:val="28"/>
        </w:rPr>
        <w:t>等团队</w:t>
      </w:r>
      <w:r w:rsidRPr="002B699A">
        <w:rPr>
          <w:rFonts w:ascii="仿宋" w:eastAsia="仿宋" w:hAnsi="仿宋" w:hint="eastAsia"/>
          <w:sz w:val="28"/>
          <w:szCs w:val="28"/>
        </w:rPr>
        <w:t>，为联盟的运行与发展、创客教育与实践活动提供</w:t>
      </w:r>
      <w:r w:rsidR="00036AC2">
        <w:rPr>
          <w:rFonts w:ascii="仿宋" w:eastAsia="仿宋" w:hAnsi="仿宋" w:hint="eastAsia"/>
          <w:sz w:val="28"/>
          <w:szCs w:val="28"/>
        </w:rPr>
        <w:t>支持</w:t>
      </w:r>
      <w:r w:rsidRPr="002B699A">
        <w:rPr>
          <w:rFonts w:ascii="仿宋" w:eastAsia="仿宋" w:hAnsi="仿宋" w:hint="eastAsia"/>
          <w:sz w:val="28"/>
          <w:szCs w:val="28"/>
        </w:rPr>
        <w:t>。</w:t>
      </w:r>
    </w:p>
    <w:p w:rsidR="0034388E" w:rsidRPr="0034388E" w:rsidRDefault="0034388E" w:rsidP="00E13E8E">
      <w:pPr>
        <w:spacing w:beforeLines="100" w:before="312" w:afterLines="50" w:after="156"/>
        <w:jc w:val="center"/>
        <w:rPr>
          <w:rFonts w:ascii="黑体" w:eastAsia="黑体" w:hAnsi="黑体"/>
          <w:b/>
          <w:sz w:val="30"/>
          <w:szCs w:val="30"/>
        </w:rPr>
      </w:pPr>
      <w:r w:rsidRPr="0034388E">
        <w:rPr>
          <w:rFonts w:ascii="黑体" w:eastAsia="黑体" w:hAnsi="黑体" w:hint="eastAsia"/>
          <w:b/>
          <w:sz w:val="30"/>
          <w:szCs w:val="30"/>
        </w:rPr>
        <w:t>第二章 联盟成员</w:t>
      </w:r>
    </w:p>
    <w:p w:rsidR="0034388E" w:rsidRDefault="0034388E" w:rsidP="00513095">
      <w:pPr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 xml:space="preserve">第五条 </w:t>
      </w:r>
      <w:r w:rsidRPr="002B699A">
        <w:rPr>
          <w:rFonts w:ascii="仿宋" w:eastAsia="仿宋" w:hAnsi="仿宋" w:hint="eastAsia"/>
          <w:sz w:val="28"/>
          <w:szCs w:val="28"/>
        </w:rPr>
        <w:t>凡认同联盟宗旨，</w:t>
      </w:r>
      <w:r w:rsidR="00FD57A2">
        <w:rPr>
          <w:rFonts w:ascii="仿宋" w:eastAsia="仿宋" w:hAnsi="仿宋" w:hint="eastAsia"/>
          <w:sz w:val="28"/>
          <w:szCs w:val="28"/>
        </w:rPr>
        <w:t>承认联</w:t>
      </w:r>
      <w:r w:rsidR="00FD57A2">
        <w:rPr>
          <w:rFonts w:ascii="仿宋" w:eastAsia="仿宋" w:hAnsi="仿宋"/>
          <w:sz w:val="28"/>
          <w:szCs w:val="28"/>
        </w:rPr>
        <w:t>盟章程</w:t>
      </w:r>
      <w:r w:rsidR="00FD57A2">
        <w:rPr>
          <w:rFonts w:ascii="仿宋" w:eastAsia="仿宋" w:hAnsi="仿宋" w:hint="eastAsia"/>
          <w:sz w:val="28"/>
          <w:szCs w:val="28"/>
        </w:rPr>
        <w:t>，</w:t>
      </w:r>
      <w:r w:rsidRPr="002B699A">
        <w:rPr>
          <w:rFonts w:ascii="仿宋" w:eastAsia="仿宋" w:hAnsi="仿宋" w:hint="eastAsia"/>
          <w:sz w:val="28"/>
          <w:szCs w:val="28"/>
        </w:rPr>
        <w:t>具有创客教育或创客实践基础</w:t>
      </w:r>
      <w:r w:rsidR="00FD57A2">
        <w:rPr>
          <w:rFonts w:ascii="仿宋" w:eastAsia="仿宋" w:hAnsi="仿宋" w:hint="eastAsia"/>
          <w:sz w:val="28"/>
          <w:szCs w:val="28"/>
        </w:rPr>
        <w:t>、</w:t>
      </w:r>
      <w:r w:rsidRPr="002B699A">
        <w:rPr>
          <w:rFonts w:ascii="仿宋" w:eastAsia="仿宋" w:hAnsi="仿宋" w:hint="eastAsia"/>
          <w:sz w:val="28"/>
          <w:szCs w:val="28"/>
        </w:rPr>
        <w:t>经验</w:t>
      </w:r>
      <w:r w:rsidR="00FD57A2">
        <w:rPr>
          <w:rFonts w:ascii="仿宋" w:eastAsia="仿宋" w:hAnsi="仿宋" w:hint="eastAsia"/>
          <w:sz w:val="28"/>
          <w:szCs w:val="28"/>
        </w:rPr>
        <w:t>和</w:t>
      </w:r>
      <w:r w:rsidRPr="002B699A">
        <w:rPr>
          <w:rFonts w:ascii="仿宋" w:eastAsia="仿宋" w:hAnsi="仿宋" w:hint="eastAsia"/>
          <w:sz w:val="28"/>
          <w:szCs w:val="28"/>
        </w:rPr>
        <w:t>影响的教育机构、企业单位和创客组织，均可自愿向联盟提交加入申请，获联盟批准后即可成为联盟成员。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（一）教育机构会员基本要求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（1）具备</w:t>
      </w:r>
      <w:r w:rsidR="007D01DD">
        <w:rPr>
          <w:rFonts w:ascii="仿宋" w:eastAsia="仿宋" w:hAnsi="仿宋" w:hint="eastAsia"/>
          <w:sz w:val="28"/>
          <w:szCs w:val="28"/>
        </w:rPr>
        <w:t>项目导引、创意与实现</w:t>
      </w:r>
      <w:r w:rsidR="00C42BBB">
        <w:rPr>
          <w:rFonts w:ascii="仿宋" w:eastAsia="仿宋" w:hAnsi="仿宋" w:hint="eastAsia"/>
          <w:sz w:val="28"/>
          <w:szCs w:val="28"/>
        </w:rPr>
        <w:t>、创新方法、创业引导</w:t>
      </w:r>
      <w:r w:rsidRPr="002B699A">
        <w:rPr>
          <w:rFonts w:ascii="仿宋" w:eastAsia="仿宋" w:hAnsi="仿宋" w:hint="eastAsia"/>
          <w:sz w:val="28"/>
          <w:szCs w:val="28"/>
        </w:rPr>
        <w:t>等创意创新创业课程的开发与实施能力，并以</w:t>
      </w:r>
      <w:r w:rsidR="00203601">
        <w:rPr>
          <w:rFonts w:ascii="仿宋" w:eastAsia="仿宋" w:hAnsi="仿宋" w:hint="eastAsia"/>
          <w:sz w:val="28"/>
          <w:szCs w:val="28"/>
        </w:rPr>
        <w:t>开展</w:t>
      </w:r>
      <w:r w:rsidRPr="002B699A">
        <w:rPr>
          <w:rFonts w:ascii="仿宋" w:eastAsia="仿宋" w:hAnsi="仿宋" w:hint="eastAsia"/>
          <w:sz w:val="28"/>
          <w:szCs w:val="28"/>
        </w:rPr>
        <w:t>创客教育</w:t>
      </w:r>
      <w:r w:rsidR="00203601">
        <w:rPr>
          <w:rFonts w:ascii="仿宋" w:eastAsia="仿宋" w:hAnsi="仿宋" w:hint="eastAsia"/>
          <w:sz w:val="28"/>
          <w:szCs w:val="28"/>
        </w:rPr>
        <w:t>活动</w:t>
      </w:r>
      <w:r w:rsidR="008770E3" w:rsidRPr="002B699A">
        <w:rPr>
          <w:rFonts w:ascii="仿宋" w:eastAsia="仿宋" w:hAnsi="仿宋" w:hint="eastAsia"/>
          <w:sz w:val="28"/>
          <w:szCs w:val="28"/>
        </w:rPr>
        <w:t>作</w:t>
      </w:r>
      <w:r w:rsidRPr="002B699A">
        <w:rPr>
          <w:rFonts w:ascii="仿宋" w:eastAsia="仿宋" w:hAnsi="仿宋" w:hint="eastAsia"/>
          <w:sz w:val="28"/>
          <w:szCs w:val="28"/>
        </w:rPr>
        <w:t>为</w:t>
      </w:r>
      <w:r w:rsidR="008770E3" w:rsidRPr="002B699A">
        <w:rPr>
          <w:rFonts w:ascii="仿宋" w:eastAsia="仿宋" w:hAnsi="仿宋" w:hint="eastAsia"/>
          <w:sz w:val="28"/>
          <w:szCs w:val="28"/>
        </w:rPr>
        <w:t>重要任务</w:t>
      </w:r>
      <w:r w:rsidRPr="002B699A">
        <w:rPr>
          <w:rFonts w:ascii="仿宋" w:eastAsia="仿宋" w:hAnsi="仿宋" w:hint="eastAsia"/>
          <w:sz w:val="28"/>
          <w:szCs w:val="28"/>
        </w:rPr>
        <w:t>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（2）具备使学生创意创新想法得以实现的软硬件条件及师资队伍，已建立了专用的创客</w:t>
      </w:r>
      <w:r w:rsidR="004A0C75">
        <w:rPr>
          <w:rFonts w:ascii="仿宋" w:eastAsia="仿宋" w:hAnsi="仿宋" w:hint="eastAsia"/>
          <w:sz w:val="28"/>
          <w:szCs w:val="28"/>
        </w:rPr>
        <w:t>活动</w:t>
      </w:r>
      <w:r w:rsidRPr="002B699A">
        <w:rPr>
          <w:rFonts w:ascii="仿宋" w:eastAsia="仿宋" w:hAnsi="仿宋" w:hint="eastAsia"/>
          <w:sz w:val="28"/>
          <w:szCs w:val="28"/>
        </w:rPr>
        <w:t>空间</w:t>
      </w:r>
      <w:r w:rsidR="00203601">
        <w:rPr>
          <w:rFonts w:ascii="仿宋" w:eastAsia="仿宋" w:hAnsi="仿宋" w:hint="eastAsia"/>
          <w:sz w:val="28"/>
          <w:szCs w:val="28"/>
        </w:rPr>
        <w:t>，</w:t>
      </w:r>
      <w:r w:rsidRPr="002B699A">
        <w:rPr>
          <w:rFonts w:ascii="仿宋" w:eastAsia="仿宋" w:hAnsi="仿宋" w:hint="eastAsia"/>
          <w:sz w:val="28"/>
          <w:szCs w:val="28"/>
        </w:rPr>
        <w:t>并能为社会创客组织提供服务。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（3）具</w:t>
      </w:r>
      <w:r w:rsidR="00AD60D7">
        <w:rPr>
          <w:rFonts w:ascii="仿宋" w:eastAsia="仿宋" w:hAnsi="仿宋" w:hint="eastAsia"/>
          <w:sz w:val="28"/>
          <w:szCs w:val="28"/>
        </w:rPr>
        <w:t>有</w:t>
      </w:r>
      <w:r w:rsidRPr="002B699A">
        <w:rPr>
          <w:rFonts w:ascii="仿宋" w:eastAsia="仿宋" w:hAnsi="仿宋" w:hint="eastAsia"/>
          <w:sz w:val="28"/>
          <w:szCs w:val="28"/>
        </w:rPr>
        <w:t>为学生的创意创新成果展示、技术交流、创客伙伴征集等活动提供虚拟或</w:t>
      </w:r>
      <w:r w:rsidR="00065704">
        <w:rPr>
          <w:rFonts w:ascii="仿宋" w:eastAsia="仿宋" w:hAnsi="仿宋" w:hint="eastAsia"/>
          <w:sz w:val="28"/>
          <w:szCs w:val="28"/>
        </w:rPr>
        <w:t>物理的</w:t>
      </w:r>
      <w:r w:rsidRPr="002B699A">
        <w:rPr>
          <w:rFonts w:ascii="仿宋" w:eastAsia="仿宋" w:hAnsi="仿宋" w:hint="eastAsia"/>
          <w:sz w:val="28"/>
          <w:szCs w:val="28"/>
        </w:rPr>
        <w:t>交流平台，并初步形成了以激发学生创意创新创业热情的创客活动氛围。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lastRenderedPageBreak/>
        <w:t>（二）企业单位会员基本要求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（1）能够结合企业单位业务实际，愿意将</w:t>
      </w:r>
      <w:r w:rsidR="00BC38D8">
        <w:rPr>
          <w:rFonts w:ascii="仿宋" w:eastAsia="仿宋" w:hAnsi="仿宋" w:hint="eastAsia"/>
          <w:sz w:val="28"/>
          <w:szCs w:val="28"/>
        </w:rPr>
        <w:t>产业技术信息、</w:t>
      </w:r>
      <w:r w:rsidRPr="002B699A">
        <w:rPr>
          <w:rFonts w:ascii="仿宋" w:eastAsia="仿宋" w:hAnsi="仿宋" w:hint="eastAsia"/>
          <w:sz w:val="28"/>
          <w:szCs w:val="28"/>
        </w:rPr>
        <w:t>技术应用案例、企业技术需求、产品创意征集等信息在联盟成员内进行共享与交流。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（2）能够组织企业单位</w:t>
      </w:r>
      <w:r w:rsidR="008770E3" w:rsidRPr="002B699A">
        <w:rPr>
          <w:rFonts w:ascii="仿宋" w:eastAsia="仿宋" w:hAnsi="仿宋" w:hint="eastAsia"/>
          <w:sz w:val="28"/>
          <w:szCs w:val="28"/>
        </w:rPr>
        <w:t>中</w:t>
      </w:r>
      <w:r w:rsidRPr="002B699A">
        <w:rPr>
          <w:rFonts w:ascii="仿宋" w:eastAsia="仿宋" w:hAnsi="仿宋" w:hint="eastAsia"/>
          <w:sz w:val="28"/>
          <w:szCs w:val="28"/>
        </w:rPr>
        <w:t>相关领域的专业人士形成一支“创客</w:t>
      </w:r>
      <w:r w:rsidR="00692E90">
        <w:rPr>
          <w:rFonts w:ascii="仿宋" w:eastAsia="仿宋" w:hAnsi="仿宋" w:hint="eastAsia"/>
          <w:sz w:val="28"/>
          <w:szCs w:val="28"/>
        </w:rPr>
        <w:t>导师</w:t>
      </w:r>
      <w:r w:rsidRPr="002B699A">
        <w:rPr>
          <w:rFonts w:ascii="仿宋" w:eastAsia="仿宋" w:hAnsi="仿宋" w:hint="eastAsia"/>
          <w:sz w:val="28"/>
          <w:szCs w:val="28"/>
        </w:rPr>
        <w:t>”团队，为学校与社会创客提供相关指导</w:t>
      </w:r>
      <w:r w:rsidR="008770E3" w:rsidRPr="002B699A">
        <w:rPr>
          <w:rFonts w:ascii="仿宋" w:eastAsia="仿宋" w:hAnsi="仿宋" w:hint="eastAsia"/>
          <w:sz w:val="28"/>
          <w:szCs w:val="28"/>
        </w:rPr>
        <w:t>服务</w:t>
      </w:r>
      <w:r w:rsidRPr="002B699A">
        <w:rPr>
          <w:rFonts w:ascii="仿宋" w:eastAsia="仿宋" w:hAnsi="仿宋" w:hint="eastAsia"/>
          <w:sz w:val="28"/>
          <w:szCs w:val="28"/>
        </w:rPr>
        <w:t>，并</w:t>
      </w:r>
      <w:r w:rsidR="008770E3" w:rsidRPr="002B699A">
        <w:rPr>
          <w:rFonts w:ascii="仿宋" w:eastAsia="仿宋" w:hAnsi="仿宋" w:hint="eastAsia"/>
          <w:sz w:val="28"/>
          <w:szCs w:val="28"/>
        </w:rPr>
        <w:t>乐于</w:t>
      </w:r>
      <w:r w:rsidRPr="002B699A">
        <w:rPr>
          <w:rFonts w:ascii="仿宋" w:eastAsia="仿宋" w:hAnsi="仿宋" w:hint="eastAsia"/>
          <w:sz w:val="28"/>
          <w:szCs w:val="28"/>
        </w:rPr>
        <w:t>分享创意创新与创业经验。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（三）创客组织会员基本要求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（1）具备固定的场所和相对稳定的成员队伍，并</w:t>
      </w:r>
      <w:r w:rsidR="00692E90">
        <w:rPr>
          <w:rFonts w:ascii="仿宋" w:eastAsia="仿宋" w:hAnsi="仿宋" w:hint="eastAsia"/>
          <w:sz w:val="28"/>
          <w:szCs w:val="28"/>
        </w:rPr>
        <w:t>开展了</w:t>
      </w:r>
      <w:r w:rsidRPr="002B699A">
        <w:rPr>
          <w:rFonts w:ascii="仿宋" w:eastAsia="仿宋" w:hAnsi="仿宋" w:hint="eastAsia"/>
          <w:sz w:val="28"/>
          <w:szCs w:val="28"/>
        </w:rPr>
        <w:t>创客实践活动。</w:t>
      </w:r>
    </w:p>
    <w:p w:rsidR="0034388E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（2）愿意在联盟内分享创客经验和社会</w:t>
      </w:r>
      <w:r w:rsidR="008770E3" w:rsidRPr="002B699A">
        <w:rPr>
          <w:rFonts w:ascii="仿宋" w:eastAsia="仿宋" w:hAnsi="仿宋" w:hint="eastAsia"/>
          <w:sz w:val="28"/>
          <w:szCs w:val="28"/>
        </w:rPr>
        <w:t>创新</w:t>
      </w:r>
      <w:r w:rsidRPr="002B699A">
        <w:rPr>
          <w:rFonts w:ascii="仿宋" w:eastAsia="仿宋" w:hAnsi="仿宋" w:hint="eastAsia"/>
          <w:sz w:val="28"/>
          <w:szCs w:val="28"/>
        </w:rPr>
        <w:t>需求信息，并能够组织相关成员以“驻校创客”形式在学校进行面向学生的创客指导与交流活动。</w:t>
      </w:r>
    </w:p>
    <w:p w:rsidR="00BB3FFD" w:rsidRPr="00BB3FFD" w:rsidRDefault="00BB3FFD" w:rsidP="00BB3FFD">
      <w:pPr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004AB6">
        <w:rPr>
          <w:rFonts w:ascii="仿宋" w:eastAsia="仿宋" w:hAnsi="仿宋" w:hint="eastAsia"/>
          <w:b/>
          <w:sz w:val="28"/>
          <w:szCs w:val="28"/>
          <w:rPrChange w:id="16" w:author="Shuai Tianlong" w:date="2015-04-20T07:31:00Z">
            <w:rPr>
              <w:rFonts w:ascii="仿宋" w:eastAsia="仿宋" w:hAnsi="仿宋" w:hint="eastAsia"/>
              <w:sz w:val="28"/>
              <w:szCs w:val="28"/>
            </w:rPr>
          </w:rPrChange>
        </w:rPr>
        <w:t>第六</w:t>
      </w:r>
      <w:r w:rsidRPr="00004AB6">
        <w:rPr>
          <w:rFonts w:ascii="仿宋" w:eastAsia="仿宋" w:hAnsi="仿宋"/>
          <w:b/>
          <w:sz w:val="28"/>
          <w:szCs w:val="28"/>
          <w:rPrChange w:id="17" w:author="Shuai Tianlong" w:date="2015-04-20T07:31:00Z">
            <w:rPr>
              <w:rFonts w:ascii="仿宋" w:eastAsia="仿宋" w:hAnsi="仿宋"/>
              <w:sz w:val="28"/>
              <w:szCs w:val="28"/>
            </w:rPr>
          </w:rPrChange>
        </w:rPr>
        <w:t>条</w:t>
      </w:r>
      <w:r>
        <w:rPr>
          <w:rFonts w:ascii="仿宋" w:eastAsia="仿宋" w:hAnsi="仿宋" w:hint="eastAsia"/>
          <w:sz w:val="28"/>
          <w:szCs w:val="28"/>
        </w:rPr>
        <w:t xml:space="preserve"> 联</w:t>
      </w:r>
      <w:r>
        <w:rPr>
          <w:rFonts w:ascii="仿宋" w:eastAsia="仿宋" w:hAnsi="仿宋"/>
          <w:sz w:val="28"/>
          <w:szCs w:val="28"/>
        </w:rPr>
        <w:t>盟成</w:t>
      </w:r>
      <w:r w:rsidRPr="00BB3FFD">
        <w:rPr>
          <w:rFonts w:ascii="仿宋" w:eastAsia="仿宋" w:hAnsi="仿宋" w:hint="eastAsia"/>
          <w:sz w:val="28"/>
          <w:szCs w:val="28"/>
        </w:rPr>
        <w:t>员</w:t>
      </w:r>
      <w:r>
        <w:rPr>
          <w:rFonts w:ascii="仿宋" w:eastAsia="仿宋" w:hAnsi="仿宋" w:hint="eastAsia"/>
          <w:sz w:val="28"/>
          <w:szCs w:val="28"/>
        </w:rPr>
        <w:t>的</w:t>
      </w:r>
      <w:r w:rsidRPr="00BB3FFD">
        <w:rPr>
          <w:rFonts w:ascii="仿宋" w:eastAsia="仿宋" w:hAnsi="仿宋" w:hint="eastAsia"/>
          <w:sz w:val="28"/>
          <w:szCs w:val="28"/>
        </w:rPr>
        <w:t>加入程序</w:t>
      </w:r>
    </w:p>
    <w:p w:rsidR="00BB3FFD" w:rsidRPr="00BB3FFD" w:rsidRDefault="00BB3FFD" w:rsidP="00BB3FFD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（一）向联盟秘书处提交</w:t>
      </w:r>
      <w:r w:rsidRPr="00BB3FFD">
        <w:rPr>
          <w:rFonts w:ascii="仿宋" w:eastAsia="仿宋" w:hAnsi="仿宋" w:hint="eastAsia"/>
          <w:sz w:val="28"/>
          <w:szCs w:val="28"/>
        </w:rPr>
        <w:t>的</w:t>
      </w:r>
      <w:r>
        <w:rPr>
          <w:rFonts w:ascii="仿宋" w:eastAsia="仿宋" w:hAnsi="仿宋" w:hint="eastAsia"/>
          <w:sz w:val="28"/>
          <w:szCs w:val="28"/>
        </w:rPr>
        <w:t>加</w:t>
      </w:r>
      <w:r>
        <w:rPr>
          <w:rFonts w:ascii="仿宋" w:eastAsia="仿宋" w:hAnsi="仿宋"/>
          <w:sz w:val="28"/>
          <w:szCs w:val="28"/>
        </w:rPr>
        <w:t>入</w:t>
      </w:r>
      <w:r>
        <w:rPr>
          <w:rFonts w:ascii="仿宋" w:eastAsia="仿宋" w:hAnsi="仿宋" w:hint="eastAsia"/>
          <w:sz w:val="28"/>
          <w:szCs w:val="28"/>
        </w:rPr>
        <w:t>联盟</w:t>
      </w:r>
      <w:r w:rsidR="001F7706">
        <w:rPr>
          <w:rFonts w:ascii="仿宋" w:eastAsia="仿宋" w:hAnsi="仿宋" w:hint="eastAsia"/>
          <w:sz w:val="28"/>
          <w:szCs w:val="28"/>
        </w:rPr>
        <w:t>的</w:t>
      </w:r>
      <w:r w:rsidR="001F7706">
        <w:rPr>
          <w:rFonts w:ascii="仿宋" w:eastAsia="仿宋" w:hAnsi="仿宋"/>
          <w:sz w:val="28"/>
          <w:szCs w:val="28"/>
        </w:rPr>
        <w:t>书面</w:t>
      </w:r>
      <w:r w:rsidRPr="00BB3FFD">
        <w:rPr>
          <w:rFonts w:ascii="仿宋" w:eastAsia="仿宋" w:hAnsi="仿宋" w:hint="eastAsia"/>
          <w:sz w:val="28"/>
          <w:szCs w:val="28"/>
        </w:rPr>
        <w:t>申请；</w:t>
      </w:r>
    </w:p>
    <w:p w:rsidR="00BB3FFD" w:rsidRPr="00BB3FFD" w:rsidRDefault="00BB3FFD" w:rsidP="00BB3FFD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BB3FFD">
        <w:rPr>
          <w:rFonts w:ascii="仿宋" w:eastAsia="仿宋" w:hAnsi="仿宋" w:hint="eastAsia"/>
          <w:sz w:val="28"/>
          <w:szCs w:val="28"/>
        </w:rPr>
        <w:t>（二）联盟秘书处对申请单位进行资格审查；</w:t>
      </w:r>
    </w:p>
    <w:p w:rsidR="00BB3FFD" w:rsidRPr="00BB3FFD" w:rsidRDefault="00BB3FFD" w:rsidP="00BB3FFD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BB3FFD">
        <w:rPr>
          <w:rFonts w:ascii="仿宋" w:eastAsia="仿宋" w:hAnsi="仿宋" w:hint="eastAsia"/>
          <w:sz w:val="28"/>
          <w:szCs w:val="28"/>
        </w:rPr>
        <w:t>（三）</w:t>
      </w:r>
      <w:r>
        <w:rPr>
          <w:rFonts w:ascii="仿宋" w:eastAsia="仿宋" w:hAnsi="仿宋" w:hint="eastAsia"/>
          <w:sz w:val="28"/>
          <w:szCs w:val="28"/>
        </w:rPr>
        <w:t>联盟秘书处以征询函的方式报联</w:t>
      </w:r>
      <w:r>
        <w:rPr>
          <w:rFonts w:ascii="仿宋" w:eastAsia="仿宋" w:hAnsi="仿宋"/>
          <w:sz w:val="28"/>
          <w:szCs w:val="28"/>
        </w:rPr>
        <w:t>盟</w:t>
      </w:r>
      <w:r>
        <w:rPr>
          <w:rFonts w:ascii="仿宋" w:eastAsia="仿宋" w:hAnsi="仿宋" w:hint="eastAsia"/>
          <w:sz w:val="28"/>
          <w:szCs w:val="28"/>
        </w:rPr>
        <w:t>常</w:t>
      </w:r>
      <w:r>
        <w:rPr>
          <w:rFonts w:ascii="仿宋" w:eastAsia="仿宋" w:hAnsi="仿宋"/>
          <w:sz w:val="28"/>
          <w:szCs w:val="28"/>
        </w:rPr>
        <w:t>务</w:t>
      </w:r>
      <w:r w:rsidRPr="00BB3FFD">
        <w:rPr>
          <w:rFonts w:ascii="仿宋" w:eastAsia="仿宋" w:hAnsi="仿宋" w:hint="eastAsia"/>
          <w:sz w:val="28"/>
          <w:szCs w:val="28"/>
        </w:rPr>
        <w:t>理事会</w:t>
      </w:r>
      <w:r>
        <w:rPr>
          <w:rFonts w:ascii="仿宋" w:eastAsia="仿宋" w:hAnsi="仿宋" w:hint="eastAsia"/>
          <w:sz w:val="28"/>
          <w:szCs w:val="28"/>
        </w:rPr>
        <w:t>全</w:t>
      </w:r>
      <w:r>
        <w:rPr>
          <w:rFonts w:ascii="仿宋" w:eastAsia="仿宋" w:hAnsi="仿宋"/>
          <w:sz w:val="28"/>
          <w:szCs w:val="28"/>
        </w:rPr>
        <w:t>体</w:t>
      </w:r>
      <w:r w:rsidRPr="00BB3FFD">
        <w:rPr>
          <w:rFonts w:ascii="仿宋" w:eastAsia="仿宋" w:hAnsi="仿宋" w:hint="eastAsia"/>
          <w:sz w:val="28"/>
          <w:szCs w:val="28"/>
        </w:rPr>
        <w:t>成员,须超过</w:t>
      </w:r>
      <w:r w:rsidR="00FD1675">
        <w:rPr>
          <w:rFonts w:ascii="仿宋" w:eastAsia="仿宋" w:hAnsi="仿宋" w:hint="eastAsia"/>
          <w:sz w:val="28"/>
          <w:szCs w:val="28"/>
        </w:rPr>
        <w:t>三分</w:t>
      </w:r>
      <w:r w:rsidR="00FD1675">
        <w:rPr>
          <w:rFonts w:ascii="仿宋" w:eastAsia="仿宋" w:hAnsi="仿宋"/>
          <w:sz w:val="28"/>
          <w:szCs w:val="28"/>
        </w:rPr>
        <w:t>之二</w:t>
      </w:r>
      <w:r w:rsidRPr="00BB3FFD">
        <w:rPr>
          <w:rFonts w:ascii="仿宋" w:eastAsia="仿宋" w:hAnsi="仿宋" w:hint="eastAsia"/>
          <w:sz w:val="28"/>
          <w:szCs w:val="28"/>
        </w:rPr>
        <w:t>的成员同意通过；</w:t>
      </w:r>
    </w:p>
    <w:p w:rsidR="00BB3FFD" w:rsidRPr="002B699A" w:rsidRDefault="00BB3FFD" w:rsidP="00BB3FFD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BB3FFD">
        <w:rPr>
          <w:rFonts w:ascii="仿宋" w:eastAsia="仿宋" w:hAnsi="仿宋" w:hint="eastAsia"/>
          <w:sz w:val="28"/>
          <w:szCs w:val="28"/>
        </w:rPr>
        <w:t>（四）联盟秘书处向申请单位</w:t>
      </w:r>
      <w:r w:rsidR="001F7706">
        <w:rPr>
          <w:rFonts w:ascii="仿宋" w:eastAsia="仿宋" w:hAnsi="仿宋" w:hint="eastAsia"/>
          <w:sz w:val="28"/>
          <w:szCs w:val="28"/>
        </w:rPr>
        <w:t>颁</w:t>
      </w:r>
      <w:r w:rsidR="001F7706">
        <w:rPr>
          <w:rFonts w:ascii="仿宋" w:eastAsia="仿宋" w:hAnsi="仿宋"/>
          <w:sz w:val="28"/>
          <w:szCs w:val="28"/>
        </w:rPr>
        <w:t>发</w:t>
      </w:r>
      <w:r w:rsidR="001F7706">
        <w:rPr>
          <w:rFonts w:ascii="仿宋" w:eastAsia="仿宋" w:hAnsi="仿宋" w:hint="eastAsia"/>
          <w:sz w:val="28"/>
          <w:szCs w:val="28"/>
        </w:rPr>
        <w:t>联</w:t>
      </w:r>
      <w:r w:rsidR="001F7706">
        <w:rPr>
          <w:rFonts w:ascii="仿宋" w:eastAsia="仿宋" w:hAnsi="仿宋"/>
          <w:sz w:val="28"/>
          <w:szCs w:val="28"/>
        </w:rPr>
        <w:t>盟成</w:t>
      </w:r>
      <w:r w:rsidRPr="00BB3FFD">
        <w:rPr>
          <w:rFonts w:ascii="仿宋" w:eastAsia="仿宋" w:hAnsi="仿宋" w:hint="eastAsia"/>
          <w:sz w:val="28"/>
          <w:szCs w:val="28"/>
        </w:rPr>
        <w:t>员证书。</w:t>
      </w:r>
    </w:p>
    <w:p w:rsidR="0034388E" w:rsidRPr="002B699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</w:t>
      </w:r>
      <w:r w:rsidR="00BB3FFD">
        <w:rPr>
          <w:rFonts w:ascii="仿宋" w:eastAsia="仿宋" w:hAnsi="仿宋" w:hint="eastAsia"/>
          <w:b/>
          <w:sz w:val="28"/>
          <w:szCs w:val="28"/>
        </w:rPr>
        <w:t>七</w:t>
      </w:r>
      <w:r w:rsidRPr="002B699A">
        <w:rPr>
          <w:rFonts w:ascii="仿宋" w:eastAsia="仿宋" w:hAnsi="仿宋" w:hint="eastAsia"/>
          <w:b/>
          <w:sz w:val="28"/>
          <w:szCs w:val="28"/>
        </w:rPr>
        <w:t>条</w:t>
      </w:r>
      <w:r w:rsidRPr="002B699A">
        <w:rPr>
          <w:rFonts w:ascii="仿宋" w:eastAsia="仿宋" w:hAnsi="仿宋" w:hint="eastAsia"/>
          <w:sz w:val="28"/>
          <w:szCs w:val="28"/>
        </w:rPr>
        <w:t xml:space="preserve"> 尚不具备</w:t>
      </w:r>
      <w:ins w:id="18" w:author="Shuai Tianlong" w:date="2015-04-20T07:32:00Z">
        <w:r w:rsidR="00004AB6">
          <w:rPr>
            <w:rFonts w:ascii="仿宋" w:eastAsia="仿宋" w:hAnsi="仿宋" w:hint="eastAsia"/>
            <w:sz w:val="28"/>
            <w:szCs w:val="28"/>
          </w:rPr>
          <w:t>第</w:t>
        </w:r>
        <w:r w:rsidR="00004AB6">
          <w:rPr>
            <w:rFonts w:ascii="仿宋" w:eastAsia="仿宋" w:hAnsi="仿宋"/>
            <w:sz w:val="28"/>
            <w:szCs w:val="28"/>
          </w:rPr>
          <w:t>五条所</w:t>
        </w:r>
      </w:ins>
      <w:del w:id="19" w:author="Shuai Tianlong" w:date="2015-04-20T07:32:00Z">
        <w:r w:rsidRPr="002B699A" w:rsidDel="00004AB6">
          <w:rPr>
            <w:rFonts w:ascii="仿宋" w:eastAsia="仿宋" w:hAnsi="仿宋" w:hint="eastAsia"/>
            <w:sz w:val="28"/>
            <w:szCs w:val="28"/>
          </w:rPr>
          <w:delText>上</w:delText>
        </w:r>
      </w:del>
      <w:r w:rsidRPr="002B699A">
        <w:rPr>
          <w:rFonts w:ascii="仿宋" w:eastAsia="仿宋" w:hAnsi="仿宋" w:hint="eastAsia"/>
          <w:sz w:val="28"/>
          <w:szCs w:val="28"/>
        </w:rPr>
        <w:t>述</w:t>
      </w:r>
      <w:ins w:id="20" w:author="Shuai Tianlong" w:date="2015-04-20T07:33:00Z">
        <w:r w:rsidR="00004AB6">
          <w:rPr>
            <w:rFonts w:ascii="仿宋" w:eastAsia="仿宋" w:hAnsi="仿宋" w:hint="eastAsia"/>
            <w:sz w:val="28"/>
            <w:szCs w:val="28"/>
          </w:rPr>
          <w:t>基本</w:t>
        </w:r>
        <w:r w:rsidR="00004AB6">
          <w:rPr>
            <w:rFonts w:ascii="仿宋" w:eastAsia="仿宋" w:hAnsi="仿宋"/>
            <w:sz w:val="28"/>
            <w:szCs w:val="28"/>
          </w:rPr>
          <w:t>要求</w:t>
        </w:r>
      </w:ins>
      <w:del w:id="21" w:author="Shuai Tianlong" w:date="2015-04-20T07:33:00Z">
        <w:r w:rsidRPr="002B699A" w:rsidDel="00004AB6">
          <w:rPr>
            <w:rFonts w:ascii="仿宋" w:eastAsia="仿宋" w:hAnsi="仿宋" w:hint="eastAsia"/>
            <w:sz w:val="28"/>
            <w:szCs w:val="28"/>
          </w:rPr>
          <w:delText>条件，</w:delText>
        </w:r>
      </w:del>
      <w:r w:rsidRPr="002B699A">
        <w:rPr>
          <w:rFonts w:ascii="仿宋" w:eastAsia="仿宋" w:hAnsi="仿宋" w:hint="eastAsia"/>
          <w:sz w:val="28"/>
          <w:szCs w:val="28"/>
        </w:rPr>
        <w:t>但有意参与联盟活动的</w:t>
      </w:r>
      <w:del w:id="22" w:author="Shuai Tianlong" w:date="2015-04-20T07:33:00Z">
        <w:r w:rsidRPr="002B699A" w:rsidDel="00004AB6">
          <w:rPr>
            <w:rFonts w:ascii="仿宋" w:eastAsia="仿宋" w:hAnsi="仿宋" w:hint="eastAsia"/>
            <w:sz w:val="28"/>
            <w:szCs w:val="28"/>
          </w:rPr>
          <w:delText>团体</w:delText>
        </w:r>
      </w:del>
      <w:ins w:id="23" w:author="Shuai Tianlong" w:date="2015-04-20T07:33:00Z">
        <w:r w:rsidR="00004AB6">
          <w:rPr>
            <w:rFonts w:ascii="仿宋" w:eastAsia="仿宋" w:hAnsi="仿宋" w:hint="eastAsia"/>
            <w:sz w:val="28"/>
            <w:szCs w:val="28"/>
          </w:rPr>
          <w:t>机构、</w:t>
        </w:r>
        <w:r w:rsidR="00004AB6">
          <w:rPr>
            <w:rFonts w:ascii="仿宋" w:eastAsia="仿宋" w:hAnsi="仿宋"/>
            <w:sz w:val="28"/>
            <w:szCs w:val="28"/>
          </w:rPr>
          <w:t>单位和组织，</w:t>
        </w:r>
      </w:ins>
      <w:r w:rsidRPr="002B699A">
        <w:rPr>
          <w:rFonts w:ascii="仿宋" w:eastAsia="仿宋" w:hAnsi="仿宋" w:hint="eastAsia"/>
          <w:sz w:val="28"/>
          <w:szCs w:val="28"/>
        </w:rPr>
        <w:t>可向联盟申请，</w:t>
      </w:r>
      <w:del w:id="24" w:author="Shuai Tianlong" w:date="2015-04-20T07:33:00Z">
        <w:r w:rsidRPr="002B699A" w:rsidDel="00004AB6">
          <w:rPr>
            <w:rFonts w:ascii="仿宋" w:eastAsia="仿宋" w:hAnsi="仿宋" w:hint="eastAsia"/>
            <w:sz w:val="28"/>
            <w:szCs w:val="28"/>
          </w:rPr>
          <w:delText>可</w:delText>
        </w:r>
      </w:del>
      <w:r w:rsidR="00692E90">
        <w:rPr>
          <w:rFonts w:ascii="仿宋" w:eastAsia="仿宋" w:hAnsi="仿宋" w:hint="eastAsia"/>
          <w:sz w:val="28"/>
          <w:szCs w:val="28"/>
        </w:rPr>
        <w:t>受邀</w:t>
      </w:r>
      <w:r w:rsidR="0073388E">
        <w:rPr>
          <w:rFonts w:ascii="仿宋" w:eastAsia="仿宋" w:hAnsi="仿宋" w:hint="eastAsia"/>
          <w:sz w:val="28"/>
          <w:szCs w:val="28"/>
        </w:rPr>
        <w:t>成</w:t>
      </w:r>
      <w:r w:rsidR="0073388E">
        <w:rPr>
          <w:rFonts w:ascii="仿宋" w:eastAsia="仿宋" w:hAnsi="仿宋"/>
          <w:sz w:val="28"/>
          <w:szCs w:val="28"/>
        </w:rPr>
        <w:t>为联盟的</w:t>
      </w:r>
      <w:r w:rsidRPr="002B699A">
        <w:rPr>
          <w:rFonts w:ascii="仿宋" w:eastAsia="仿宋" w:hAnsi="仿宋" w:hint="eastAsia"/>
          <w:sz w:val="28"/>
          <w:szCs w:val="28"/>
        </w:rPr>
        <w:t>观察员。</w:t>
      </w:r>
    </w:p>
    <w:p w:rsidR="0073388E" w:rsidRDefault="0034388E" w:rsidP="00CC2131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与联盟合作的其他</w:t>
      </w:r>
      <w:del w:id="25" w:author="Shuai Tianlong" w:date="2015-04-20T07:34:00Z">
        <w:r w:rsidRPr="002B699A" w:rsidDel="00004AB6">
          <w:rPr>
            <w:rFonts w:ascii="仿宋" w:eastAsia="仿宋" w:hAnsi="仿宋" w:hint="eastAsia"/>
            <w:sz w:val="28"/>
            <w:szCs w:val="28"/>
          </w:rPr>
          <w:delText>团体</w:delText>
        </w:r>
      </w:del>
      <w:ins w:id="26" w:author="Shuai Tianlong" w:date="2015-04-20T07:34:00Z">
        <w:r w:rsidR="00004AB6">
          <w:rPr>
            <w:rFonts w:ascii="仿宋" w:eastAsia="仿宋" w:hAnsi="仿宋" w:hint="eastAsia"/>
            <w:sz w:val="28"/>
            <w:szCs w:val="28"/>
          </w:rPr>
          <w:t>机构、</w:t>
        </w:r>
        <w:r w:rsidR="00004AB6">
          <w:rPr>
            <w:rFonts w:ascii="仿宋" w:eastAsia="仿宋" w:hAnsi="仿宋"/>
            <w:sz w:val="28"/>
            <w:szCs w:val="28"/>
          </w:rPr>
          <w:t>单位和组织</w:t>
        </w:r>
      </w:ins>
      <w:r w:rsidRPr="002B699A">
        <w:rPr>
          <w:rFonts w:ascii="仿宋" w:eastAsia="仿宋" w:hAnsi="仿宋" w:hint="eastAsia"/>
          <w:sz w:val="28"/>
          <w:szCs w:val="28"/>
        </w:rPr>
        <w:t>为联盟合作单位</w:t>
      </w:r>
      <w:r w:rsidR="0073388E">
        <w:rPr>
          <w:rFonts w:ascii="仿宋" w:eastAsia="仿宋" w:hAnsi="仿宋" w:hint="eastAsia"/>
          <w:sz w:val="28"/>
          <w:szCs w:val="28"/>
        </w:rPr>
        <w:t>。</w:t>
      </w:r>
    </w:p>
    <w:p w:rsidR="0073388E" w:rsidRPr="002B699A" w:rsidRDefault="0073388E" w:rsidP="0073388E">
      <w:pPr>
        <w:spacing w:line="360" w:lineRule="auto"/>
        <w:ind w:firstLineChars="200" w:firstLine="560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lastRenderedPageBreak/>
        <w:t>观察员和联盟合作单位可</w:t>
      </w:r>
      <w:r>
        <w:rPr>
          <w:rFonts w:ascii="仿宋" w:eastAsia="仿宋" w:hAnsi="仿宋" w:hint="eastAsia"/>
          <w:sz w:val="28"/>
          <w:szCs w:val="28"/>
        </w:rPr>
        <w:t>受</w:t>
      </w:r>
      <w:r>
        <w:rPr>
          <w:rFonts w:ascii="仿宋" w:eastAsia="仿宋" w:hAnsi="仿宋"/>
          <w:sz w:val="28"/>
          <w:szCs w:val="28"/>
        </w:rPr>
        <w:t>邀</w:t>
      </w:r>
      <w:r>
        <w:rPr>
          <w:rFonts w:ascii="仿宋" w:eastAsia="仿宋" w:hAnsi="仿宋" w:hint="eastAsia"/>
          <w:sz w:val="28"/>
          <w:szCs w:val="28"/>
        </w:rPr>
        <w:t>参</w:t>
      </w:r>
      <w:r>
        <w:rPr>
          <w:rFonts w:ascii="仿宋" w:eastAsia="仿宋" w:hAnsi="仿宋"/>
          <w:sz w:val="28"/>
          <w:szCs w:val="28"/>
        </w:rPr>
        <w:t>加</w:t>
      </w:r>
      <w:r w:rsidRPr="002B699A">
        <w:rPr>
          <w:rFonts w:ascii="仿宋" w:eastAsia="仿宋" w:hAnsi="仿宋" w:hint="eastAsia"/>
          <w:sz w:val="28"/>
          <w:szCs w:val="28"/>
        </w:rPr>
        <w:t>联盟</w:t>
      </w:r>
      <w:r>
        <w:rPr>
          <w:rFonts w:ascii="仿宋" w:eastAsia="仿宋" w:hAnsi="仿宋" w:hint="eastAsia"/>
          <w:sz w:val="28"/>
          <w:szCs w:val="28"/>
        </w:rPr>
        <w:t>的活动和列</w:t>
      </w:r>
      <w:r>
        <w:rPr>
          <w:rFonts w:ascii="仿宋" w:eastAsia="仿宋" w:hAnsi="仿宋"/>
          <w:sz w:val="28"/>
          <w:szCs w:val="28"/>
        </w:rPr>
        <w:t>席</w:t>
      </w:r>
      <w:r>
        <w:rPr>
          <w:rFonts w:ascii="仿宋" w:eastAsia="仿宋" w:hAnsi="仿宋" w:hint="eastAsia"/>
          <w:sz w:val="28"/>
          <w:szCs w:val="28"/>
        </w:rPr>
        <w:t>联盟</w:t>
      </w:r>
      <w:r>
        <w:rPr>
          <w:rFonts w:ascii="仿宋" w:eastAsia="仿宋" w:hAnsi="仿宋"/>
          <w:sz w:val="28"/>
          <w:szCs w:val="28"/>
        </w:rPr>
        <w:t>各</w:t>
      </w:r>
      <w:r>
        <w:rPr>
          <w:rFonts w:ascii="仿宋" w:eastAsia="仿宋" w:hAnsi="仿宋" w:hint="eastAsia"/>
          <w:sz w:val="28"/>
          <w:szCs w:val="28"/>
        </w:rPr>
        <w:t>组织</w:t>
      </w:r>
      <w:r>
        <w:rPr>
          <w:rFonts w:ascii="仿宋" w:eastAsia="仿宋" w:hAnsi="仿宋"/>
          <w:sz w:val="28"/>
          <w:szCs w:val="28"/>
        </w:rPr>
        <w:t>机构</w:t>
      </w:r>
      <w:r>
        <w:rPr>
          <w:rFonts w:ascii="仿宋" w:eastAsia="仿宋" w:hAnsi="仿宋" w:hint="eastAsia"/>
          <w:sz w:val="28"/>
          <w:szCs w:val="28"/>
        </w:rPr>
        <w:t>的</w:t>
      </w:r>
      <w:r w:rsidRPr="002B699A">
        <w:rPr>
          <w:rFonts w:ascii="仿宋" w:eastAsia="仿宋" w:hAnsi="仿宋" w:hint="eastAsia"/>
          <w:sz w:val="28"/>
          <w:szCs w:val="28"/>
        </w:rPr>
        <w:t>会议。</w:t>
      </w:r>
    </w:p>
    <w:p w:rsidR="0034388E" w:rsidRPr="002B699A" w:rsidRDefault="00692E90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</w:t>
      </w:r>
      <w:r w:rsidR="00BB3FFD">
        <w:rPr>
          <w:rFonts w:ascii="仿宋" w:eastAsia="仿宋" w:hAnsi="仿宋" w:hint="eastAsia"/>
          <w:b/>
          <w:sz w:val="28"/>
          <w:szCs w:val="28"/>
        </w:rPr>
        <w:t>八</w:t>
      </w:r>
      <w:r w:rsidRPr="002B699A">
        <w:rPr>
          <w:rFonts w:ascii="仿宋" w:eastAsia="仿宋" w:hAnsi="仿宋" w:hint="eastAsia"/>
          <w:b/>
          <w:sz w:val="28"/>
          <w:szCs w:val="28"/>
        </w:rPr>
        <w:t>条</w:t>
      </w:r>
      <w:r w:rsidR="0034388E" w:rsidRPr="002B699A">
        <w:rPr>
          <w:rFonts w:ascii="仿宋" w:eastAsia="仿宋" w:hAnsi="仿宋" w:hint="eastAsia"/>
          <w:b/>
          <w:sz w:val="28"/>
          <w:szCs w:val="28"/>
        </w:rPr>
        <w:t xml:space="preserve"> </w:t>
      </w:r>
      <w:r w:rsidR="0034388E" w:rsidRPr="002B699A">
        <w:rPr>
          <w:rFonts w:ascii="仿宋" w:eastAsia="仿宋" w:hAnsi="仿宋" w:hint="eastAsia"/>
          <w:sz w:val="28"/>
          <w:szCs w:val="28"/>
        </w:rPr>
        <w:t>本着诚实守信、友好合作的原则，联盟成员有权根据自身意愿退出联盟</w:t>
      </w:r>
      <w:r w:rsidR="00CC1CAA">
        <w:rPr>
          <w:rFonts w:ascii="仿宋" w:eastAsia="仿宋" w:hAnsi="仿宋" w:hint="eastAsia"/>
          <w:sz w:val="28"/>
          <w:szCs w:val="28"/>
        </w:rPr>
        <w:t>。联</w:t>
      </w:r>
      <w:r w:rsidR="00CC1CAA">
        <w:rPr>
          <w:rFonts w:ascii="仿宋" w:eastAsia="仿宋" w:hAnsi="仿宋"/>
          <w:sz w:val="28"/>
          <w:szCs w:val="28"/>
        </w:rPr>
        <w:t>盟成员自愿</w:t>
      </w:r>
      <w:r w:rsidR="00393AC7">
        <w:rPr>
          <w:rFonts w:ascii="仿宋" w:eastAsia="仿宋" w:hAnsi="仿宋" w:hint="eastAsia"/>
          <w:sz w:val="28"/>
          <w:szCs w:val="28"/>
        </w:rPr>
        <w:t>退出</w:t>
      </w:r>
      <w:r w:rsidR="00CC1CAA">
        <w:rPr>
          <w:rFonts w:ascii="仿宋" w:eastAsia="仿宋" w:hAnsi="仿宋"/>
          <w:sz w:val="28"/>
          <w:szCs w:val="28"/>
        </w:rPr>
        <w:t>联盟的，</w:t>
      </w:r>
      <w:r w:rsidR="00CC1CAA">
        <w:rPr>
          <w:rFonts w:ascii="仿宋" w:eastAsia="仿宋" w:hAnsi="仿宋" w:hint="eastAsia"/>
          <w:sz w:val="28"/>
          <w:szCs w:val="28"/>
        </w:rPr>
        <w:t>应</w:t>
      </w:r>
      <w:r w:rsidR="00CC1CAA">
        <w:rPr>
          <w:rFonts w:ascii="仿宋" w:eastAsia="仿宋" w:hAnsi="仿宋"/>
          <w:sz w:val="28"/>
          <w:szCs w:val="28"/>
        </w:rPr>
        <w:t>与联盟协商有关</w:t>
      </w:r>
      <w:r w:rsidR="00CC1CAA">
        <w:rPr>
          <w:rFonts w:ascii="仿宋" w:eastAsia="仿宋" w:hAnsi="仿宋" w:hint="eastAsia"/>
          <w:sz w:val="28"/>
          <w:szCs w:val="28"/>
        </w:rPr>
        <w:t>退</w:t>
      </w:r>
      <w:r w:rsidR="00CC1CAA">
        <w:rPr>
          <w:rFonts w:ascii="仿宋" w:eastAsia="仿宋" w:hAnsi="仿宋"/>
          <w:sz w:val="28"/>
          <w:szCs w:val="28"/>
        </w:rPr>
        <w:t>出</w:t>
      </w:r>
      <w:r w:rsidR="00CC1CAA">
        <w:rPr>
          <w:rFonts w:ascii="仿宋" w:eastAsia="仿宋" w:hAnsi="仿宋" w:hint="eastAsia"/>
          <w:sz w:val="28"/>
          <w:szCs w:val="28"/>
        </w:rPr>
        <w:t>联盟</w:t>
      </w:r>
      <w:r w:rsidR="00CC1CAA">
        <w:rPr>
          <w:rFonts w:ascii="仿宋" w:eastAsia="仿宋" w:hAnsi="仿宋"/>
          <w:sz w:val="28"/>
          <w:szCs w:val="28"/>
        </w:rPr>
        <w:t>相关事项的</w:t>
      </w:r>
      <w:r w:rsidR="00CC1CAA">
        <w:rPr>
          <w:rFonts w:ascii="仿宋" w:eastAsia="仿宋" w:hAnsi="仿宋" w:hint="eastAsia"/>
          <w:sz w:val="28"/>
          <w:szCs w:val="28"/>
        </w:rPr>
        <w:t>解决</w:t>
      </w:r>
      <w:r w:rsidR="00CC1CAA">
        <w:rPr>
          <w:rFonts w:ascii="仿宋" w:eastAsia="仿宋" w:hAnsi="仿宋"/>
          <w:sz w:val="28"/>
          <w:szCs w:val="28"/>
        </w:rPr>
        <w:t>方案</w:t>
      </w:r>
      <w:r w:rsidR="00CC1CAA">
        <w:rPr>
          <w:rFonts w:ascii="仿宋" w:eastAsia="仿宋" w:hAnsi="仿宋" w:hint="eastAsia"/>
          <w:sz w:val="28"/>
          <w:szCs w:val="28"/>
        </w:rPr>
        <w:t>并</w:t>
      </w:r>
      <w:r w:rsidR="00CC1CAA">
        <w:rPr>
          <w:rFonts w:ascii="仿宋" w:eastAsia="仿宋" w:hAnsi="仿宋"/>
          <w:sz w:val="28"/>
          <w:szCs w:val="28"/>
        </w:rPr>
        <w:t>达成一致</w:t>
      </w:r>
      <w:r w:rsidR="00CC1CAA">
        <w:rPr>
          <w:rFonts w:ascii="仿宋" w:eastAsia="仿宋" w:hAnsi="仿宋" w:hint="eastAsia"/>
          <w:sz w:val="28"/>
          <w:szCs w:val="28"/>
        </w:rPr>
        <w:t>；</w:t>
      </w:r>
      <w:r w:rsidR="0073388E">
        <w:rPr>
          <w:rFonts w:ascii="仿宋" w:eastAsia="仿宋" w:hAnsi="仿宋" w:hint="eastAsia"/>
          <w:sz w:val="28"/>
          <w:szCs w:val="28"/>
        </w:rPr>
        <w:t>退</w:t>
      </w:r>
      <w:r w:rsidR="0073388E">
        <w:rPr>
          <w:rFonts w:ascii="仿宋" w:eastAsia="仿宋" w:hAnsi="仿宋"/>
          <w:sz w:val="28"/>
          <w:szCs w:val="28"/>
        </w:rPr>
        <w:t>出</w:t>
      </w:r>
      <w:r w:rsidR="0073388E">
        <w:rPr>
          <w:rFonts w:ascii="仿宋" w:eastAsia="仿宋" w:hAnsi="仿宋" w:hint="eastAsia"/>
          <w:sz w:val="28"/>
          <w:szCs w:val="28"/>
        </w:rPr>
        <w:t>在</w:t>
      </w:r>
      <w:r w:rsidR="0073388E">
        <w:rPr>
          <w:rFonts w:ascii="仿宋" w:eastAsia="仿宋" w:hAnsi="仿宋"/>
          <w:sz w:val="28"/>
          <w:szCs w:val="28"/>
        </w:rPr>
        <w:t>退出</w:t>
      </w:r>
      <w:r w:rsidR="00CC1CAA">
        <w:rPr>
          <w:rFonts w:ascii="仿宋" w:eastAsia="仿宋" w:hAnsi="仿宋" w:hint="eastAsia"/>
          <w:sz w:val="28"/>
          <w:szCs w:val="28"/>
        </w:rPr>
        <w:t>方案</w:t>
      </w:r>
      <w:r w:rsidR="0034388E" w:rsidRPr="002B699A">
        <w:rPr>
          <w:rFonts w:ascii="仿宋" w:eastAsia="仿宋" w:hAnsi="仿宋" w:hint="eastAsia"/>
          <w:sz w:val="28"/>
          <w:szCs w:val="28"/>
        </w:rPr>
        <w:t>获联盟</w:t>
      </w:r>
      <w:r w:rsidR="00F5545D">
        <w:rPr>
          <w:rFonts w:ascii="仿宋" w:eastAsia="仿宋" w:hAnsi="仿宋" w:hint="eastAsia"/>
          <w:sz w:val="28"/>
          <w:szCs w:val="28"/>
        </w:rPr>
        <w:t>理事</w:t>
      </w:r>
      <w:r w:rsidR="00F5545D">
        <w:rPr>
          <w:rFonts w:ascii="仿宋" w:eastAsia="仿宋" w:hAnsi="仿宋"/>
          <w:sz w:val="28"/>
          <w:szCs w:val="28"/>
        </w:rPr>
        <w:t>会</w:t>
      </w:r>
      <w:r w:rsidR="0034388E" w:rsidRPr="002B699A">
        <w:rPr>
          <w:rFonts w:ascii="仿宋" w:eastAsia="仿宋" w:hAnsi="仿宋" w:hint="eastAsia"/>
          <w:sz w:val="28"/>
          <w:szCs w:val="28"/>
        </w:rPr>
        <w:t>批准</w:t>
      </w:r>
      <w:r w:rsidR="00CC1CAA">
        <w:rPr>
          <w:rFonts w:ascii="仿宋" w:eastAsia="仿宋" w:hAnsi="仿宋" w:hint="eastAsia"/>
          <w:sz w:val="28"/>
          <w:szCs w:val="28"/>
        </w:rPr>
        <w:t>后</w:t>
      </w:r>
      <w:r w:rsidR="00CC1CAA">
        <w:rPr>
          <w:rFonts w:ascii="仿宋" w:eastAsia="仿宋" w:hAnsi="仿宋"/>
          <w:sz w:val="28"/>
          <w:szCs w:val="28"/>
        </w:rPr>
        <w:t>生效</w:t>
      </w:r>
      <w:r w:rsidR="0034388E" w:rsidRPr="002B699A">
        <w:rPr>
          <w:rFonts w:ascii="仿宋" w:eastAsia="仿宋" w:hAnsi="仿宋" w:hint="eastAsia"/>
          <w:sz w:val="28"/>
          <w:szCs w:val="28"/>
        </w:rPr>
        <w:t>。</w:t>
      </w:r>
    </w:p>
    <w:p w:rsidR="0034388E" w:rsidRPr="002B699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</w:t>
      </w:r>
      <w:r w:rsidR="00BB3FFD">
        <w:rPr>
          <w:rFonts w:ascii="仿宋" w:eastAsia="仿宋" w:hAnsi="仿宋" w:hint="eastAsia"/>
          <w:b/>
          <w:sz w:val="28"/>
          <w:szCs w:val="28"/>
        </w:rPr>
        <w:t>九</w:t>
      </w:r>
      <w:r w:rsidRPr="002B699A">
        <w:rPr>
          <w:rFonts w:ascii="仿宋" w:eastAsia="仿宋" w:hAnsi="仿宋" w:hint="eastAsia"/>
          <w:b/>
          <w:sz w:val="28"/>
          <w:szCs w:val="28"/>
        </w:rPr>
        <w:t>条</w:t>
      </w:r>
      <w:r w:rsidR="007A0892">
        <w:rPr>
          <w:rFonts w:ascii="仿宋" w:eastAsia="仿宋" w:hAnsi="仿宋"/>
          <w:b/>
          <w:sz w:val="28"/>
          <w:szCs w:val="28"/>
        </w:rPr>
        <w:t xml:space="preserve"> </w:t>
      </w:r>
      <w:r w:rsidRPr="002B699A">
        <w:rPr>
          <w:rFonts w:ascii="仿宋" w:eastAsia="仿宋" w:hAnsi="仿宋" w:hint="eastAsia"/>
          <w:sz w:val="28"/>
          <w:szCs w:val="28"/>
        </w:rPr>
        <w:t>对违反联盟章程、</w:t>
      </w:r>
      <w:r w:rsidR="00065704">
        <w:rPr>
          <w:rFonts w:ascii="仿宋" w:eastAsia="仿宋" w:hAnsi="仿宋" w:hint="eastAsia"/>
          <w:sz w:val="28"/>
          <w:szCs w:val="28"/>
        </w:rPr>
        <w:t>损害</w:t>
      </w:r>
      <w:r w:rsidRPr="002B699A">
        <w:rPr>
          <w:rFonts w:ascii="仿宋" w:eastAsia="仿宋" w:hAnsi="仿宋" w:hint="eastAsia"/>
          <w:sz w:val="28"/>
          <w:szCs w:val="28"/>
        </w:rPr>
        <w:t>联盟利益的</w:t>
      </w:r>
      <w:r w:rsidR="00F5545D">
        <w:rPr>
          <w:rFonts w:ascii="仿宋" w:eastAsia="仿宋" w:hAnsi="仿宋" w:hint="eastAsia"/>
          <w:sz w:val="28"/>
          <w:szCs w:val="28"/>
        </w:rPr>
        <w:t>联</w:t>
      </w:r>
      <w:r w:rsidR="00F5545D">
        <w:rPr>
          <w:rFonts w:ascii="仿宋" w:eastAsia="仿宋" w:hAnsi="仿宋"/>
          <w:sz w:val="28"/>
          <w:szCs w:val="28"/>
        </w:rPr>
        <w:t>盟</w:t>
      </w:r>
      <w:r w:rsidRPr="002B699A">
        <w:rPr>
          <w:rFonts w:ascii="仿宋" w:eastAsia="仿宋" w:hAnsi="仿宋" w:hint="eastAsia"/>
          <w:sz w:val="28"/>
          <w:szCs w:val="28"/>
        </w:rPr>
        <w:t>成员，联盟</w:t>
      </w:r>
      <w:r w:rsidR="00065704">
        <w:rPr>
          <w:rFonts w:ascii="仿宋" w:eastAsia="仿宋" w:hAnsi="仿宋" w:hint="eastAsia"/>
          <w:sz w:val="28"/>
          <w:szCs w:val="28"/>
        </w:rPr>
        <w:t>理事会</w:t>
      </w:r>
      <w:r w:rsidRPr="002B699A">
        <w:rPr>
          <w:rFonts w:ascii="仿宋" w:eastAsia="仿宋" w:hAnsi="仿宋" w:hint="eastAsia"/>
          <w:sz w:val="28"/>
          <w:szCs w:val="28"/>
        </w:rPr>
        <w:t>有权取消该成员的联盟资格。</w:t>
      </w:r>
    </w:p>
    <w:p w:rsidR="0034388E" w:rsidRPr="0034388E" w:rsidRDefault="0034388E" w:rsidP="00E13E8E">
      <w:pPr>
        <w:spacing w:beforeLines="100" w:before="312" w:afterLines="100" w:after="312"/>
        <w:jc w:val="center"/>
        <w:rPr>
          <w:rFonts w:ascii="黑体" w:eastAsia="黑体" w:hAnsi="黑体"/>
          <w:b/>
          <w:sz w:val="30"/>
          <w:szCs w:val="30"/>
        </w:rPr>
      </w:pPr>
      <w:r w:rsidRPr="0034388E">
        <w:rPr>
          <w:rFonts w:ascii="黑体" w:eastAsia="黑体" w:hAnsi="黑体" w:hint="eastAsia"/>
          <w:b/>
          <w:sz w:val="30"/>
          <w:szCs w:val="30"/>
        </w:rPr>
        <w:t>第三章 权利与义务</w:t>
      </w:r>
    </w:p>
    <w:p w:rsidR="0034388E" w:rsidRPr="002B699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</w:t>
      </w:r>
      <w:r w:rsidR="00BB3FFD">
        <w:rPr>
          <w:rFonts w:ascii="仿宋" w:eastAsia="仿宋" w:hAnsi="仿宋" w:hint="eastAsia"/>
          <w:b/>
          <w:sz w:val="28"/>
          <w:szCs w:val="28"/>
        </w:rPr>
        <w:t>十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="00BB3FFD" w:rsidRPr="00F2516A">
        <w:rPr>
          <w:rFonts w:ascii="仿宋" w:eastAsia="仿宋" w:hAnsi="仿宋" w:hint="eastAsia"/>
          <w:b/>
          <w:sz w:val="28"/>
          <w:szCs w:val="28"/>
          <w:rPrChange w:id="27" w:author="Shuai Tianlong" w:date="2015-04-20T07:39:00Z">
            <w:rPr>
              <w:rFonts w:ascii="仿宋" w:eastAsia="仿宋" w:hAnsi="仿宋" w:hint="eastAsia"/>
              <w:sz w:val="28"/>
              <w:szCs w:val="28"/>
            </w:rPr>
          </w:rPrChange>
        </w:rPr>
        <w:t>联</w:t>
      </w:r>
      <w:r w:rsidR="00BB3FFD" w:rsidRPr="00F2516A">
        <w:rPr>
          <w:rFonts w:ascii="仿宋" w:eastAsia="仿宋" w:hAnsi="仿宋"/>
          <w:b/>
          <w:sz w:val="28"/>
          <w:szCs w:val="28"/>
          <w:rPrChange w:id="28" w:author="Shuai Tianlong" w:date="2015-04-20T07:39:00Z">
            <w:rPr>
              <w:rFonts w:ascii="仿宋" w:eastAsia="仿宋" w:hAnsi="仿宋"/>
              <w:sz w:val="28"/>
              <w:szCs w:val="28"/>
            </w:rPr>
          </w:rPrChange>
        </w:rPr>
        <w:t>盟成</w:t>
      </w:r>
      <w:r w:rsidRPr="00F2516A">
        <w:rPr>
          <w:rFonts w:ascii="仿宋" w:eastAsia="仿宋" w:hAnsi="仿宋" w:hint="eastAsia"/>
          <w:b/>
          <w:sz w:val="28"/>
          <w:szCs w:val="28"/>
          <w:rPrChange w:id="29" w:author="Shuai Tianlong" w:date="2015-04-20T07:39:00Z">
            <w:rPr>
              <w:rFonts w:ascii="仿宋" w:eastAsia="仿宋" w:hAnsi="仿宋" w:hint="eastAsia"/>
              <w:sz w:val="28"/>
              <w:szCs w:val="28"/>
            </w:rPr>
          </w:rPrChange>
        </w:rPr>
        <w:t>员</w:t>
      </w:r>
      <w:r w:rsidR="00BB3FFD" w:rsidRPr="00F2516A">
        <w:rPr>
          <w:rFonts w:ascii="仿宋" w:eastAsia="仿宋" w:hAnsi="仿宋" w:hint="eastAsia"/>
          <w:b/>
          <w:sz w:val="28"/>
          <w:szCs w:val="28"/>
          <w:rPrChange w:id="30" w:author="Shuai Tianlong" w:date="2015-04-20T07:39:00Z">
            <w:rPr>
              <w:rFonts w:ascii="仿宋" w:eastAsia="仿宋" w:hAnsi="仿宋" w:hint="eastAsia"/>
              <w:sz w:val="28"/>
              <w:szCs w:val="28"/>
            </w:rPr>
          </w:rPrChange>
        </w:rPr>
        <w:t>的</w:t>
      </w:r>
      <w:r w:rsidRPr="00F2516A">
        <w:rPr>
          <w:rFonts w:ascii="仿宋" w:eastAsia="仿宋" w:hAnsi="仿宋" w:hint="eastAsia"/>
          <w:b/>
          <w:sz w:val="28"/>
          <w:szCs w:val="28"/>
          <w:rPrChange w:id="31" w:author="Shuai Tianlong" w:date="2015-04-20T07:39:00Z">
            <w:rPr>
              <w:rFonts w:ascii="仿宋" w:eastAsia="仿宋" w:hAnsi="仿宋" w:hint="eastAsia"/>
              <w:sz w:val="28"/>
              <w:szCs w:val="28"/>
            </w:rPr>
          </w:rPrChange>
        </w:rPr>
        <w:t>权利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（一）有联盟</w:t>
      </w:r>
      <w:r w:rsidR="00382B45">
        <w:rPr>
          <w:rFonts w:ascii="仿宋" w:eastAsia="仿宋" w:hAnsi="仿宋" w:hint="eastAsia"/>
          <w:sz w:val="28"/>
          <w:szCs w:val="28"/>
        </w:rPr>
        <w:t>理</w:t>
      </w:r>
      <w:r w:rsidR="00382B45">
        <w:rPr>
          <w:rFonts w:ascii="仿宋" w:eastAsia="仿宋" w:hAnsi="仿宋"/>
          <w:sz w:val="28"/>
          <w:szCs w:val="28"/>
        </w:rPr>
        <w:t>事单位</w:t>
      </w:r>
      <w:r w:rsidRPr="002B699A">
        <w:rPr>
          <w:rFonts w:ascii="仿宋" w:eastAsia="仿宋" w:hAnsi="仿宋" w:hint="eastAsia"/>
          <w:sz w:val="28"/>
          <w:szCs w:val="28"/>
        </w:rPr>
        <w:t>的选举权与被选举权。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（二）有对联盟自主表达意愿和建议的权利。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（三）有参与各种联盟活动的权利。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（四）按联盟规定，有共享联盟各类资源和成果的权利。</w:t>
      </w:r>
    </w:p>
    <w:p w:rsidR="0034388E" w:rsidRPr="002B699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第十</w:t>
      </w:r>
      <w:r w:rsidR="00BB3FFD">
        <w:rPr>
          <w:rFonts w:ascii="仿宋" w:eastAsia="仿宋" w:hAnsi="仿宋" w:hint="eastAsia"/>
          <w:b/>
          <w:sz w:val="28"/>
          <w:szCs w:val="28"/>
        </w:rPr>
        <w:t>一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="00BB3FFD" w:rsidRPr="00F2516A">
        <w:rPr>
          <w:rFonts w:ascii="仿宋" w:eastAsia="仿宋" w:hAnsi="仿宋" w:hint="eastAsia"/>
          <w:b/>
          <w:sz w:val="28"/>
          <w:szCs w:val="28"/>
          <w:rPrChange w:id="32" w:author="Shuai Tianlong" w:date="2015-04-20T07:39:00Z">
            <w:rPr>
              <w:rFonts w:ascii="仿宋" w:eastAsia="仿宋" w:hAnsi="仿宋" w:hint="eastAsia"/>
              <w:sz w:val="28"/>
              <w:szCs w:val="28"/>
            </w:rPr>
          </w:rPrChange>
        </w:rPr>
        <w:t>联盟</w:t>
      </w:r>
      <w:r w:rsidR="00BB3FFD" w:rsidRPr="00F2516A">
        <w:rPr>
          <w:rFonts w:ascii="仿宋" w:eastAsia="仿宋" w:hAnsi="仿宋"/>
          <w:b/>
          <w:sz w:val="28"/>
          <w:szCs w:val="28"/>
          <w:rPrChange w:id="33" w:author="Shuai Tianlong" w:date="2015-04-20T07:39:00Z">
            <w:rPr>
              <w:rFonts w:ascii="仿宋" w:eastAsia="仿宋" w:hAnsi="仿宋"/>
              <w:sz w:val="28"/>
              <w:szCs w:val="28"/>
            </w:rPr>
          </w:rPrChange>
        </w:rPr>
        <w:t>成</w:t>
      </w:r>
      <w:r w:rsidRPr="00F2516A">
        <w:rPr>
          <w:rFonts w:ascii="仿宋" w:eastAsia="仿宋" w:hAnsi="仿宋" w:hint="eastAsia"/>
          <w:b/>
          <w:sz w:val="28"/>
          <w:szCs w:val="28"/>
          <w:rPrChange w:id="34" w:author="Shuai Tianlong" w:date="2015-04-20T07:39:00Z">
            <w:rPr>
              <w:rFonts w:ascii="仿宋" w:eastAsia="仿宋" w:hAnsi="仿宋" w:hint="eastAsia"/>
              <w:sz w:val="28"/>
              <w:szCs w:val="28"/>
            </w:rPr>
          </w:rPrChange>
        </w:rPr>
        <w:t>员</w:t>
      </w:r>
      <w:r w:rsidR="00BB3FFD" w:rsidRPr="00F2516A">
        <w:rPr>
          <w:rFonts w:ascii="仿宋" w:eastAsia="仿宋" w:hAnsi="仿宋" w:hint="eastAsia"/>
          <w:b/>
          <w:sz w:val="28"/>
          <w:szCs w:val="28"/>
          <w:rPrChange w:id="35" w:author="Shuai Tianlong" w:date="2015-04-20T07:39:00Z">
            <w:rPr>
              <w:rFonts w:ascii="仿宋" w:eastAsia="仿宋" w:hAnsi="仿宋" w:hint="eastAsia"/>
              <w:sz w:val="28"/>
              <w:szCs w:val="28"/>
            </w:rPr>
          </w:rPrChange>
        </w:rPr>
        <w:t>的</w:t>
      </w:r>
      <w:r w:rsidRPr="00F2516A">
        <w:rPr>
          <w:rFonts w:ascii="仿宋" w:eastAsia="仿宋" w:hAnsi="仿宋" w:hint="eastAsia"/>
          <w:b/>
          <w:sz w:val="28"/>
          <w:szCs w:val="28"/>
          <w:rPrChange w:id="36" w:author="Shuai Tianlong" w:date="2015-04-20T07:39:00Z">
            <w:rPr>
              <w:rFonts w:ascii="仿宋" w:eastAsia="仿宋" w:hAnsi="仿宋" w:hint="eastAsia"/>
              <w:sz w:val="28"/>
              <w:szCs w:val="28"/>
            </w:rPr>
          </w:rPrChange>
        </w:rPr>
        <w:t>义务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（一）有遵守本联盟章程，执行本联盟决议的义务。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（二）有积极参加</w:t>
      </w:r>
      <w:r w:rsidR="009B413C">
        <w:rPr>
          <w:rFonts w:ascii="仿宋" w:eastAsia="仿宋" w:hAnsi="仿宋" w:hint="eastAsia"/>
          <w:sz w:val="28"/>
          <w:szCs w:val="28"/>
        </w:rPr>
        <w:t>联盟大会</w:t>
      </w:r>
      <w:r w:rsidRPr="002B699A">
        <w:rPr>
          <w:rFonts w:ascii="仿宋" w:eastAsia="仿宋" w:hAnsi="仿宋" w:hint="eastAsia"/>
          <w:sz w:val="28"/>
          <w:szCs w:val="28"/>
        </w:rPr>
        <w:t>及各项活动的义务。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（三）有完成联盟委托有关工作任务的义务。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（四）有为本联盟开展日常活动提供便利的义务。</w:t>
      </w:r>
    </w:p>
    <w:p w:rsidR="0034388E" w:rsidRPr="0034388E" w:rsidRDefault="0034388E" w:rsidP="00E13E8E">
      <w:pPr>
        <w:spacing w:beforeLines="100" w:before="312" w:afterLines="100" w:after="312"/>
        <w:jc w:val="center"/>
        <w:rPr>
          <w:rFonts w:ascii="黑体" w:eastAsia="黑体" w:hAnsi="黑体"/>
          <w:b/>
          <w:sz w:val="30"/>
          <w:szCs w:val="30"/>
        </w:rPr>
      </w:pPr>
      <w:r w:rsidRPr="0034388E">
        <w:rPr>
          <w:rFonts w:ascii="黑体" w:eastAsia="黑体" w:hAnsi="黑体" w:hint="eastAsia"/>
          <w:b/>
          <w:sz w:val="30"/>
          <w:szCs w:val="30"/>
        </w:rPr>
        <w:t>第四章 活动原则</w:t>
      </w:r>
    </w:p>
    <w:p w:rsidR="0034388E" w:rsidRPr="00F2516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  <w:rPrChange w:id="37" w:author="Shuai Tianlong" w:date="2015-04-20T07:39:00Z">
            <w:rPr>
              <w:rFonts w:ascii="仿宋" w:eastAsia="仿宋" w:hAnsi="仿宋"/>
              <w:sz w:val="28"/>
              <w:szCs w:val="28"/>
            </w:rPr>
          </w:rPrChange>
        </w:rPr>
      </w:pPr>
      <w:r w:rsidRPr="00F2516A">
        <w:rPr>
          <w:rFonts w:ascii="仿宋" w:eastAsia="仿宋" w:hAnsi="仿宋" w:hint="eastAsia"/>
          <w:b/>
          <w:sz w:val="28"/>
          <w:szCs w:val="28"/>
        </w:rPr>
        <w:lastRenderedPageBreak/>
        <w:t>第十</w:t>
      </w:r>
      <w:r w:rsidR="00BB3FFD" w:rsidRPr="00F2516A">
        <w:rPr>
          <w:rFonts w:ascii="仿宋" w:eastAsia="仿宋" w:hAnsi="仿宋" w:hint="eastAsia"/>
          <w:b/>
          <w:sz w:val="28"/>
          <w:szCs w:val="28"/>
        </w:rPr>
        <w:t>二</w:t>
      </w:r>
      <w:r w:rsidRPr="00F2516A">
        <w:rPr>
          <w:rFonts w:ascii="仿宋" w:eastAsia="仿宋" w:hAnsi="仿宋" w:hint="eastAsia"/>
          <w:b/>
          <w:sz w:val="28"/>
          <w:szCs w:val="28"/>
        </w:rPr>
        <w:t>条</w:t>
      </w:r>
      <w:r w:rsidRPr="00F2516A">
        <w:rPr>
          <w:rFonts w:ascii="仿宋" w:eastAsia="仿宋" w:hAnsi="仿宋"/>
          <w:b/>
          <w:sz w:val="28"/>
          <w:szCs w:val="28"/>
        </w:rPr>
        <w:t xml:space="preserve"> </w:t>
      </w:r>
      <w:r w:rsidRPr="00F2516A">
        <w:rPr>
          <w:rFonts w:ascii="仿宋" w:eastAsia="仿宋" w:hAnsi="仿宋" w:hint="eastAsia"/>
          <w:b/>
          <w:sz w:val="28"/>
          <w:szCs w:val="28"/>
          <w:rPrChange w:id="38" w:author="Shuai Tianlong" w:date="2015-04-20T07:39:00Z">
            <w:rPr>
              <w:rFonts w:ascii="仿宋" w:eastAsia="仿宋" w:hAnsi="仿宋" w:hint="eastAsia"/>
              <w:sz w:val="28"/>
              <w:szCs w:val="28"/>
            </w:rPr>
          </w:rPrChange>
        </w:rPr>
        <w:t>自主探索，分享成果。</w:t>
      </w:r>
    </w:p>
    <w:p w:rsidR="0034388E" w:rsidRPr="002B699A" w:rsidRDefault="0034388E" w:rsidP="002B699A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各成员依据自身所属区域、行业特点围绕创客基地、创客教育与创客实践开展各种形式的活动，</w:t>
      </w:r>
      <w:del w:id="39" w:author="Shuai Tianlong" w:date="2015-04-20T07:35:00Z">
        <w:r w:rsidRPr="002B699A" w:rsidDel="00004AB6">
          <w:rPr>
            <w:rFonts w:ascii="仿宋" w:eastAsia="仿宋" w:hAnsi="仿宋" w:hint="eastAsia"/>
            <w:sz w:val="28"/>
            <w:szCs w:val="28"/>
          </w:rPr>
          <w:delText>并</w:delText>
        </w:r>
      </w:del>
      <w:r w:rsidRPr="002B699A">
        <w:rPr>
          <w:rFonts w:ascii="仿宋" w:eastAsia="仿宋" w:hAnsi="仿宋" w:hint="eastAsia"/>
          <w:sz w:val="28"/>
          <w:szCs w:val="28"/>
        </w:rPr>
        <w:t>总结成果，</w:t>
      </w:r>
      <w:ins w:id="40" w:author="Shuai Tianlong" w:date="2015-04-20T07:35:00Z">
        <w:r w:rsidR="00004AB6">
          <w:rPr>
            <w:rFonts w:ascii="仿宋" w:eastAsia="仿宋" w:hAnsi="仿宋" w:hint="eastAsia"/>
            <w:sz w:val="28"/>
            <w:szCs w:val="28"/>
          </w:rPr>
          <w:t>并</w:t>
        </w:r>
      </w:ins>
      <w:r w:rsidRPr="002B699A">
        <w:rPr>
          <w:rFonts w:ascii="仿宋" w:eastAsia="仿宋" w:hAnsi="仿宋" w:hint="eastAsia"/>
          <w:sz w:val="28"/>
          <w:szCs w:val="28"/>
        </w:rPr>
        <w:t>通过</w:t>
      </w:r>
      <w:del w:id="41" w:author="Shuai Tianlong" w:date="2015-04-20T07:35:00Z">
        <w:r w:rsidRPr="002B699A" w:rsidDel="00004AB6">
          <w:rPr>
            <w:rFonts w:ascii="仿宋" w:eastAsia="仿宋" w:hAnsi="仿宋" w:hint="eastAsia"/>
            <w:sz w:val="28"/>
            <w:szCs w:val="28"/>
          </w:rPr>
          <w:delText>成果的</w:delText>
        </w:r>
      </w:del>
      <w:r w:rsidRPr="002B699A">
        <w:rPr>
          <w:rFonts w:ascii="仿宋" w:eastAsia="仿宋" w:hAnsi="仿宋" w:hint="eastAsia"/>
          <w:sz w:val="28"/>
          <w:szCs w:val="28"/>
        </w:rPr>
        <w:t>联盟成员</w:t>
      </w:r>
      <w:ins w:id="42" w:author="Shuai Tianlong" w:date="2015-04-20T07:35:00Z">
        <w:r w:rsidR="00004AB6">
          <w:rPr>
            <w:rFonts w:ascii="仿宋" w:eastAsia="仿宋" w:hAnsi="仿宋" w:hint="eastAsia"/>
            <w:sz w:val="28"/>
            <w:szCs w:val="28"/>
          </w:rPr>
          <w:t>之</w:t>
        </w:r>
        <w:r w:rsidR="00004AB6">
          <w:rPr>
            <w:rFonts w:ascii="仿宋" w:eastAsia="仿宋" w:hAnsi="仿宋"/>
            <w:sz w:val="28"/>
            <w:szCs w:val="28"/>
          </w:rPr>
          <w:t>间的成果</w:t>
        </w:r>
      </w:ins>
      <w:r w:rsidRPr="002B699A">
        <w:rPr>
          <w:rFonts w:ascii="仿宋" w:eastAsia="仿宋" w:hAnsi="仿宋" w:hint="eastAsia"/>
          <w:sz w:val="28"/>
          <w:szCs w:val="28"/>
        </w:rPr>
        <w:t>共享</w:t>
      </w:r>
      <w:ins w:id="43" w:author="Shuai Tianlong" w:date="2015-04-20T07:35:00Z">
        <w:r w:rsidR="00004AB6">
          <w:rPr>
            <w:rFonts w:ascii="仿宋" w:eastAsia="仿宋" w:hAnsi="仿宋" w:hint="eastAsia"/>
            <w:sz w:val="28"/>
            <w:szCs w:val="28"/>
          </w:rPr>
          <w:t>，</w:t>
        </w:r>
      </w:ins>
      <w:r w:rsidRPr="002B699A">
        <w:rPr>
          <w:rFonts w:ascii="仿宋" w:eastAsia="仿宋" w:hAnsi="仿宋" w:hint="eastAsia"/>
          <w:sz w:val="28"/>
          <w:szCs w:val="28"/>
        </w:rPr>
        <w:t>实现共同发展。</w:t>
      </w:r>
    </w:p>
    <w:p w:rsidR="0034388E" w:rsidRPr="00F2516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  <w:rPrChange w:id="44" w:author="Shuai Tianlong" w:date="2015-04-20T07:39:00Z">
            <w:rPr>
              <w:sz w:val="28"/>
              <w:szCs w:val="28"/>
            </w:rPr>
          </w:rPrChange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第十</w:t>
      </w:r>
      <w:r w:rsidR="00BB3FFD">
        <w:rPr>
          <w:rFonts w:ascii="仿宋" w:eastAsia="仿宋" w:hAnsi="仿宋" w:hint="eastAsia"/>
          <w:b/>
          <w:sz w:val="28"/>
          <w:szCs w:val="28"/>
        </w:rPr>
        <w:t>三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Pr="00F2516A">
        <w:rPr>
          <w:rFonts w:ascii="仿宋" w:eastAsia="仿宋" w:hAnsi="仿宋" w:hint="eastAsia"/>
          <w:b/>
          <w:sz w:val="28"/>
          <w:szCs w:val="28"/>
          <w:rPrChange w:id="45" w:author="Shuai Tianlong" w:date="2015-04-20T07:39:00Z">
            <w:rPr>
              <w:rFonts w:ascii="仿宋" w:eastAsia="仿宋" w:hAnsi="仿宋" w:hint="eastAsia"/>
              <w:sz w:val="28"/>
              <w:szCs w:val="28"/>
            </w:rPr>
          </w:rPrChange>
        </w:rPr>
        <w:t>资源共享，注重协作。</w:t>
      </w:r>
    </w:p>
    <w:p w:rsidR="0034388E" w:rsidRPr="002B699A" w:rsidRDefault="0034388E" w:rsidP="002B699A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联盟为成员提供软硬件资源、人力资源</w:t>
      </w:r>
      <w:ins w:id="46" w:author="Shuai Tianlong" w:date="2015-04-20T07:37:00Z">
        <w:r w:rsidR="00F2516A">
          <w:rPr>
            <w:rFonts w:ascii="仿宋" w:eastAsia="仿宋" w:hAnsi="仿宋" w:hint="eastAsia"/>
            <w:sz w:val="28"/>
            <w:szCs w:val="28"/>
          </w:rPr>
          <w:t>等</w:t>
        </w:r>
        <w:r w:rsidR="00F2516A">
          <w:rPr>
            <w:rFonts w:ascii="仿宋" w:eastAsia="仿宋" w:hAnsi="仿宋"/>
            <w:sz w:val="28"/>
            <w:szCs w:val="28"/>
          </w:rPr>
          <w:t>资</w:t>
        </w:r>
        <w:r w:rsidR="00F2516A">
          <w:rPr>
            <w:rFonts w:ascii="仿宋" w:eastAsia="仿宋" w:hAnsi="仿宋" w:hint="eastAsia"/>
            <w:sz w:val="28"/>
            <w:szCs w:val="28"/>
          </w:rPr>
          <w:t>源</w:t>
        </w:r>
        <w:r w:rsidR="00F2516A">
          <w:rPr>
            <w:rFonts w:ascii="仿宋" w:eastAsia="仿宋" w:hAnsi="仿宋"/>
            <w:sz w:val="28"/>
            <w:szCs w:val="28"/>
          </w:rPr>
          <w:t>的</w:t>
        </w:r>
      </w:ins>
      <w:del w:id="47" w:author="Shuai Tianlong" w:date="2015-04-20T07:37:00Z">
        <w:r w:rsidRPr="002B699A" w:rsidDel="00F2516A">
          <w:rPr>
            <w:rFonts w:ascii="仿宋" w:eastAsia="仿宋" w:hAnsi="仿宋" w:hint="eastAsia"/>
            <w:sz w:val="28"/>
            <w:szCs w:val="28"/>
          </w:rPr>
          <w:delText>及协作</w:delText>
        </w:r>
      </w:del>
      <w:ins w:id="48" w:author="Shuai Tianlong" w:date="2015-04-20T07:37:00Z">
        <w:r w:rsidR="00F2516A">
          <w:rPr>
            <w:rFonts w:ascii="仿宋" w:eastAsia="仿宋" w:hAnsi="仿宋" w:hint="eastAsia"/>
            <w:sz w:val="28"/>
            <w:szCs w:val="28"/>
          </w:rPr>
          <w:t>共享</w:t>
        </w:r>
      </w:ins>
      <w:r w:rsidRPr="002B699A">
        <w:rPr>
          <w:rFonts w:ascii="仿宋" w:eastAsia="仿宋" w:hAnsi="仿宋" w:hint="eastAsia"/>
          <w:sz w:val="28"/>
          <w:szCs w:val="28"/>
        </w:rPr>
        <w:t>机制，不同区域、行业成员间的纵横联系与多层次协作</w:t>
      </w:r>
      <w:ins w:id="49" w:author="Shuai Tianlong" w:date="2015-04-20T07:37:00Z">
        <w:r w:rsidR="00F2516A">
          <w:rPr>
            <w:rFonts w:ascii="仿宋" w:eastAsia="仿宋" w:hAnsi="仿宋" w:hint="eastAsia"/>
            <w:sz w:val="28"/>
            <w:szCs w:val="28"/>
          </w:rPr>
          <w:t>机制</w:t>
        </w:r>
      </w:ins>
      <w:r w:rsidRPr="002B699A">
        <w:rPr>
          <w:rFonts w:ascii="仿宋" w:eastAsia="仿宋" w:hAnsi="仿宋" w:hint="eastAsia"/>
          <w:sz w:val="28"/>
          <w:szCs w:val="28"/>
        </w:rPr>
        <w:t>，使得联盟成员间相得益彰，</w:t>
      </w:r>
      <w:del w:id="50" w:author="Shuai Tianlong" w:date="2015-04-20T07:37:00Z">
        <w:r w:rsidRPr="002B699A" w:rsidDel="00F2516A">
          <w:rPr>
            <w:rFonts w:ascii="仿宋" w:eastAsia="仿宋" w:hAnsi="仿宋" w:hint="eastAsia"/>
            <w:sz w:val="28"/>
            <w:szCs w:val="28"/>
          </w:rPr>
          <w:delText>从而</w:delText>
        </w:r>
      </w:del>
      <w:r w:rsidRPr="002B699A">
        <w:rPr>
          <w:rFonts w:ascii="仿宋" w:eastAsia="仿宋" w:hAnsi="仿宋" w:hint="eastAsia"/>
          <w:sz w:val="28"/>
          <w:szCs w:val="28"/>
        </w:rPr>
        <w:t>丰富创客教育内涵，提升创客实践水平，拓展创客活动领域。</w:t>
      </w:r>
    </w:p>
    <w:p w:rsidR="0034388E" w:rsidRPr="002B699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第十</w:t>
      </w:r>
      <w:r w:rsidR="00BB3FFD">
        <w:rPr>
          <w:rFonts w:ascii="仿宋" w:eastAsia="仿宋" w:hAnsi="仿宋" w:hint="eastAsia"/>
          <w:b/>
          <w:sz w:val="28"/>
          <w:szCs w:val="28"/>
        </w:rPr>
        <w:t>四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Pr="00F2516A">
        <w:rPr>
          <w:rFonts w:ascii="仿宋" w:eastAsia="仿宋" w:hAnsi="仿宋" w:hint="eastAsia"/>
          <w:b/>
          <w:sz w:val="28"/>
          <w:szCs w:val="28"/>
          <w:rPrChange w:id="51" w:author="Shuai Tianlong" w:date="2015-04-20T07:39:00Z">
            <w:rPr>
              <w:rFonts w:ascii="仿宋" w:eastAsia="仿宋" w:hAnsi="仿宋" w:hint="eastAsia"/>
              <w:sz w:val="28"/>
              <w:szCs w:val="28"/>
            </w:rPr>
          </w:rPrChange>
        </w:rPr>
        <w:t>机制创新，构建生态。</w:t>
      </w:r>
    </w:p>
    <w:p w:rsidR="0034388E" w:rsidRPr="002B699A" w:rsidRDefault="00BD4030" w:rsidP="002B699A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盟成员应</w:t>
      </w:r>
      <w:r>
        <w:rPr>
          <w:rFonts w:ascii="仿宋" w:eastAsia="仿宋" w:hAnsi="仿宋" w:hint="eastAsia"/>
          <w:sz w:val="28"/>
          <w:szCs w:val="28"/>
        </w:rPr>
        <w:t>支持</w:t>
      </w:r>
      <w:r w:rsidR="00173E46"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</w:t>
      </w:r>
      <w:r w:rsidR="00173E46">
        <w:rPr>
          <w:rFonts w:ascii="仿宋" w:eastAsia="仿宋" w:hAnsi="仿宋"/>
          <w:sz w:val="28"/>
          <w:szCs w:val="28"/>
        </w:rPr>
        <w:t>运</w:t>
      </w:r>
      <w:r w:rsidR="00173E46">
        <w:rPr>
          <w:rFonts w:ascii="仿宋" w:eastAsia="仿宋" w:hAnsi="仿宋" w:hint="eastAsia"/>
          <w:sz w:val="28"/>
          <w:szCs w:val="28"/>
        </w:rPr>
        <w:t>行</w:t>
      </w:r>
      <w:r w:rsidR="00173E46">
        <w:rPr>
          <w:rFonts w:ascii="仿宋" w:eastAsia="仿宋" w:hAnsi="仿宋"/>
          <w:sz w:val="28"/>
          <w:szCs w:val="28"/>
        </w:rPr>
        <w:t>机</w:t>
      </w:r>
      <w:r w:rsidR="00173E46">
        <w:rPr>
          <w:rFonts w:ascii="仿宋" w:eastAsia="仿宋" w:hAnsi="仿宋" w:hint="eastAsia"/>
          <w:sz w:val="28"/>
          <w:szCs w:val="28"/>
        </w:rPr>
        <w:t>制</w:t>
      </w:r>
      <w:r>
        <w:rPr>
          <w:rFonts w:ascii="仿宋" w:eastAsia="仿宋" w:hAnsi="仿宋" w:hint="eastAsia"/>
          <w:sz w:val="28"/>
          <w:szCs w:val="28"/>
        </w:rPr>
        <w:t>的</w:t>
      </w:r>
      <w:r>
        <w:rPr>
          <w:rFonts w:ascii="仿宋" w:eastAsia="仿宋" w:hAnsi="仿宋"/>
          <w:sz w:val="28"/>
          <w:szCs w:val="28"/>
        </w:rPr>
        <w:t>创新</w:t>
      </w:r>
      <w:r>
        <w:rPr>
          <w:rFonts w:ascii="仿宋" w:eastAsia="仿宋" w:hAnsi="仿宋" w:hint="eastAsia"/>
          <w:sz w:val="28"/>
          <w:szCs w:val="28"/>
        </w:rPr>
        <w:t>并致</w:t>
      </w:r>
      <w:r>
        <w:rPr>
          <w:rFonts w:ascii="仿宋" w:eastAsia="仿宋" w:hAnsi="仿宋"/>
          <w:sz w:val="28"/>
          <w:szCs w:val="28"/>
        </w:rPr>
        <w:t>力于</w:t>
      </w:r>
      <w:r w:rsidR="00173E46">
        <w:rPr>
          <w:rFonts w:ascii="仿宋" w:eastAsia="仿宋" w:hAnsi="仿宋" w:hint="eastAsia"/>
          <w:sz w:val="28"/>
          <w:szCs w:val="28"/>
        </w:rPr>
        <w:t>构</w:t>
      </w:r>
      <w:r w:rsidR="00173E46">
        <w:rPr>
          <w:rFonts w:ascii="仿宋" w:eastAsia="仿宋" w:hAnsi="仿宋"/>
          <w:sz w:val="28"/>
          <w:szCs w:val="28"/>
        </w:rPr>
        <w:t>建</w:t>
      </w:r>
      <w:r w:rsidR="0034388E" w:rsidRPr="002B699A">
        <w:rPr>
          <w:rFonts w:ascii="仿宋" w:eastAsia="仿宋" w:hAnsi="仿宋" w:hint="eastAsia"/>
          <w:sz w:val="28"/>
          <w:szCs w:val="28"/>
        </w:rPr>
        <w:t>创意创新创业一体的国际创客生态系统</w:t>
      </w:r>
      <w:r w:rsidR="00173E46">
        <w:rPr>
          <w:rFonts w:ascii="仿宋" w:eastAsia="仿宋" w:hAnsi="仿宋" w:hint="eastAsia"/>
          <w:sz w:val="28"/>
          <w:szCs w:val="28"/>
        </w:rPr>
        <w:t>，为</w:t>
      </w:r>
      <w:r w:rsidR="0034388E" w:rsidRPr="002B699A">
        <w:rPr>
          <w:rFonts w:ascii="仿宋" w:eastAsia="仿宋" w:hAnsi="仿宋" w:hint="eastAsia"/>
          <w:sz w:val="28"/>
          <w:szCs w:val="28"/>
        </w:rPr>
        <w:t>联盟保持活力</w:t>
      </w:r>
      <w:r w:rsidR="00173E46">
        <w:rPr>
          <w:rFonts w:ascii="仿宋" w:eastAsia="仿宋" w:hAnsi="仿宋" w:hint="eastAsia"/>
          <w:sz w:val="28"/>
          <w:szCs w:val="28"/>
        </w:rPr>
        <w:t>、</w:t>
      </w:r>
      <w:r w:rsidR="0034388E" w:rsidRPr="002B699A">
        <w:rPr>
          <w:rFonts w:ascii="仿宋" w:eastAsia="仿宋" w:hAnsi="仿宋" w:hint="eastAsia"/>
          <w:sz w:val="28"/>
          <w:szCs w:val="28"/>
        </w:rPr>
        <w:t>可持续发展</w:t>
      </w:r>
      <w:r>
        <w:rPr>
          <w:rFonts w:ascii="仿宋" w:eastAsia="仿宋" w:hAnsi="仿宋" w:hint="eastAsia"/>
          <w:sz w:val="28"/>
          <w:szCs w:val="28"/>
        </w:rPr>
        <w:t>创</w:t>
      </w:r>
      <w:r>
        <w:rPr>
          <w:rFonts w:ascii="仿宋" w:eastAsia="仿宋" w:hAnsi="仿宋"/>
          <w:sz w:val="28"/>
          <w:szCs w:val="28"/>
        </w:rPr>
        <w:t>造条件</w:t>
      </w:r>
      <w:r w:rsidR="0034388E" w:rsidRPr="002B699A">
        <w:rPr>
          <w:rFonts w:ascii="仿宋" w:eastAsia="仿宋" w:hAnsi="仿宋" w:hint="eastAsia"/>
          <w:sz w:val="28"/>
          <w:szCs w:val="28"/>
        </w:rPr>
        <w:t>。</w:t>
      </w:r>
    </w:p>
    <w:p w:rsidR="0034388E" w:rsidRPr="00DE57A6" w:rsidRDefault="0034388E" w:rsidP="00E13E8E">
      <w:pPr>
        <w:spacing w:beforeLines="100" w:before="312" w:afterLines="100" w:after="312"/>
        <w:jc w:val="center"/>
        <w:rPr>
          <w:rFonts w:ascii="黑体" w:eastAsia="黑体" w:hAnsi="黑体"/>
          <w:b/>
          <w:sz w:val="30"/>
          <w:szCs w:val="30"/>
        </w:rPr>
      </w:pPr>
      <w:r w:rsidRPr="00DE57A6">
        <w:rPr>
          <w:rFonts w:ascii="黑体" w:eastAsia="黑体" w:hAnsi="黑体" w:hint="eastAsia"/>
          <w:b/>
          <w:sz w:val="30"/>
          <w:szCs w:val="30"/>
        </w:rPr>
        <w:t>第五章 组织机构</w:t>
      </w:r>
    </w:p>
    <w:p w:rsidR="00CC1CAA" w:rsidRDefault="0034388E" w:rsidP="00513095">
      <w:pPr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第十</w:t>
      </w:r>
      <w:r w:rsidR="00BB3FFD">
        <w:rPr>
          <w:rFonts w:ascii="仿宋" w:eastAsia="仿宋" w:hAnsi="仿宋" w:hint="eastAsia"/>
          <w:b/>
          <w:sz w:val="28"/>
          <w:szCs w:val="28"/>
        </w:rPr>
        <w:t>五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Pr="002B699A">
        <w:rPr>
          <w:rFonts w:ascii="仿宋" w:eastAsia="仿宋" w:hAnsi="仿宋" w:hint="eastAsia"/>
          <w:sz w:val="28"/>
          <w:szCs w:val="28"/>
        </w:rPr>
        <w:t>联盟组织机构由</w:t>
      </w:r>
      <w:r w:rsidR="00024BC3">
        <w:rPr>
          <w:rFonts w:ascii="仿宋" w:eastAsia="仿宋" w:hAnsi="仿宋" w:hint="eastAsia"/>
          <w:sz w:val="28"/>
          <w:szCs w:val="28"/>
        </w:rPr>
        <w:t>联盟大会</w:t>
      </w:r>
      <w:r w:rsidRPr="002B699A">
        <w:rPr>
          <w:rFonts w:ascii="仿宋" w:eastAsia="仿宋" w:hAnsi="仿宋" w:hint="eastAsia"/>
          <w:sz w:val="28"/>
          <w:szCs w:val="28"/>
        </w:rPr>
        <w:t>、理事会、</w:t>
      </w:r>
      <w:r w:rsidR="00D77144">
        <w:rPr>
          <w:rFonts w:ascii="仿宋" w:eastAsia="仿宋" w:hAnsi="仿宋" w:hint="eastAsia"/>
          <w:sz w:val="28"/>
          <w:szCs w:val="28"/>
        </w:rPr>
        <w:t>常务理事会、</w:t>
      </w:r>
      <w:r w:rsidRPr="002B699A">
        <w:rPr>
          <w:rFonts w:ascii="仿宋" w:eastAsia="仿宋" w:hAnsi="仿宋" w:hint="eastAsia"/>
          <w:sz w:val="28"/>
          <w:szCs w:val="28"/>
        </w:rPr>
        <w:t>秘书处和</w:t>
      </w:r>
      <w:r w:rsidR="001F287C">
        <w:rPr>
          <w:rFonts w:ascii="仿宋" w:eastAsia="仿宋" w:hAnsi="仿宋" w:hint="eastAsia"/>
          <w:sz w:val="28"/>
          <w:szCs w:val="28"/>
        </w:rPr>
        <w:t>咨询</w:t>
      </w:r>
      <w:r w:rsidR="004646D2">
        <w:rPr>
          <w:rFonts w:ascii="仿宋" w:eastAsia="仿宋" w:hAnsi="仿宋" w:hint="eastAsia"/>
          <w:sz w:val="28"/>
          <w:szCs w:val="28"/>
        </w:rPr>
        <w:t>委员</w:t>
      </w:r>
      <w:r w:rsidR="004646D2">
        <w:rPr>
          <w:rFonts w:ascii="仿宋" w:eastAsia="仿宋" w:hAnsi="仿宋"/>
          <w:sz w:val="28"/>
          <w:szCs w:val="28"/>
        </w:rPr>
        <w:t>会</w:t>
      </w:r>
      <w:r w:rsidRPr="002B699A">
        <w:rPr>
          <w:rFonts w:ascii="仿宋" w:eastAsia="仿宋" w:hAnsi="仿宋" w:hint="eastAsia"/>
          <w:sz w:val="28"/>
          <w:szCs w:val="28"/>
        </w:rPr>
        <w:t>组成</w:t>
      </w:r>
      <w:r w:rsidR="00CC1CAA">
        <w:rPr>
          <w:rFonts w:ascii="仿宋" w:eastAsia="仿宋" w:hAnsi="仿宋" w:hint="eastAsia"/>
          <w:sz w:val="28"/>
          <w:szCs w:val="28"/>
        </w:rPr>
        <w:t>。</w:t>
      </w:r>
    </w:p>
    <w:p w:rsidR="006D676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第十</w:t>
      </w:r>
      <w:r w:rsidR="00BB3FFD">
        <w:rPr>
          <w:rFonts w:ascii="仿宋" w:eastAsia="仿宋" w:hAnsi="仿宋" w:hint="eastAsia"/>
          <w:b/>
          <w:sz w:val="28"/>
          <w:szCs w:val="28"/>
        </w:rPr>
        <w:t>六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="006D676A">
        <w:rPr>
          <w:rFonts w:ascii="仿宋" w:eastAsia="仿宋" w:hAnsi="仿宋" w:hint="eastAsia"/>
          <w:b/>
          <w:sz w:val="28"/>
          <w:szCs w:val="28"/>
        </w:rPr>
        <w:t>联</w:t>
      </w:r>
      <w:r w:rsidR="006D676A">
        <w:rPr>
          <w:rFonts w:ascii="仿宋" w:eastAsia="仿宋" w:hAnsi="仿宋"/>
          <w:b/>
          <w:sz w:val="28"/>
          <w:szCs w:val="28"/>
        </w:rPr>
        <w:t>盟大会</w:t>
      </w:r>
    </w:p>
    <w:p w:rsidR="00382B45" w:rsidRDefault="00024BC3" w:rsidP="00CC2131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联盟大会</w:t>
      </w:r>
      <w:r w:rsidR="0034388E" w:rsidRPr="002B699A">
        <w:rPr>
          <w:rFonts w:ascii="仿宋" w:eastAsia="仿宋" w:hAnsi="仿宋" w:hint="eastAsia"/>
          <w:sz w:val="28"/>
          <w:szCs w:val="28"/>
        </w:rPr>
        <w:t>由全体联盟成员组成</w:t>
      </w:r>
      <w:ins w:id="52" w:author="Shuai Tianlong" w:date="2015-04-20T11:55:00Z">
        <w:r w:rsidR="00457328">
          <w:rPr>
            <w:rFonts w:ascii="仿宋" w:eastAsia="仿宋" w:hAnsi="仿宋" w:hint="eastAsia"/>
            <w:sz w:val="28"/>
            <w:szCs w:val="28"/>
          </w:rPr>
          <w:t>。联盟</w:t>
        </w:r>
        <w:r w:rsidR="00457328">
          <w:rPr>
            <w:rFonts w:ascii="仿宋" w:eastAsia="仿宋" w:hAnsi="仿宋"/>
            <w:sz w:val="28"/>
            <w:szCs w:val="28"/>
          </w:rPr>
          <w:t>大会定</w:t>
        </w:r>
        <w:r w:rsidR="00457328">
          <w:rPr>
            <w:rFonts w:ascii="仿宋" w:eastAsia="仿宋" w:hAnsi="仿宋" w:hint="eastAsia"/>
            <w:sz w:val="28"/>
            <w:szCs w:val="28"/>
          </w:rPr>
          <w:t>期</w:t>
        </w:r>
        <w:r w:rsidR="00457328">
          <w:rPr>
            <w:rFonts w:ascii="仿宋" w:eastAsia="仿宋" w:hAnsi="仿宋"/>
            <w:sz w:val="28"/>
            <w:szCs w:val="28"/>
          </w:rPr>
          <w:t>会议</w:t>
        </w:r>
      </w:ins>
      <w:del w:id="53" w:author="Shuai Tianlong" w:date="2015-04-20T11:55:00Z">
        <w:r w:rsidR="0034388E" w:rsidRPr="002B699A" w:rsidDel="00457328">
          <w:rPr>
            <w:rFonts w:ascii="仿宋" w:eastAsia="仿宋" w:hAnsi="仿宋" w:hint="eastAsia"/>
            <w:sz w:val="28"/>
            <w:szCs w:val="28"/>
          </w:rPr>
          <w:delText>，</w:delText>
        </w:r>
      </w:del>
      <w:r w:rsidR="0034388E" w:rsidRPr="002B699A">
        <w:rPr>
          <w:rFonts w:ascii="仿宋" w:eastAsia="仿宋" w:hAnsi="仿宋" w:hint="eastAsia"/>
          <w:sz w:val="28"/>
          <w:szCs w:val="28"/>
        </w:rPr>
        <w:t>每</w:t>
      </w:r>
      <w:ins w:id="54" w:author="Shuai Tianlong" w:date="2015-04-20T11:49:00Z">
        <w:r w:rsidR="003D51CF">
          <w:rPr>
            <w:rFonts w:ascii="仿宋" w:eastAsia="仿宋" w:hAnsi="仿宋" w:hint="eastAsia"/>
            <w:sz w:val="28"/>
            <w:szCs w:val="28"/>
          </w:rPr>
          <w:t>两</w:t>
        </w:r>
      </w:ins>
      <w:r w:rsidR="0034388E" w:rsidRPr="002B699A">
        <w:rPr>
          <w:rFonts w:ascii="仿宋" w:eastAsia="仿宋" w:hAnsi="仿宋" w:hint="eastAsia"/>
          <w:sz w:val="28"/>
          <w:szCs w:val="28"/>
        </w:rPr>
        <w:t>年举行一次，</w:t>
      </w:r>
      <w:r w:rsidR="00927344">
        <w:rPr>
          <w:rFonts w:ascii="仿宋" w:eastAsia="仿宋" w:hAnsi="仿宋" w:hint="eastAsia"/>
          <w:sz w:val="28"/>
          <w:szCs w:val="28"/>
        </w:rPr>
        <w:t>由</w:t>
      </w:r>
      <w:r w:rsidR="00382B45">
        <w:rPr>
          <w:rFonts w:ascii="仿宋" w:eastAsia="仿宋" w:hAnsi="仿宋" w:hint="eastAsia"/>
          <w:sz w:val="28"/>
          <w:szCs w:val="28"/>
        </w:rPr>
        <w:t>联</w:t>
      </w:r>
      <w:r w:rsidR="00382B45">
        <w:rPr>
          <w:rFonts w:ascii="仿宋" w:eastAsia="仿宋" w:hAnsi="仿宋"/>
          <w:sz w:val="28"/>
          <w:szCs w:val="28"/>
        </w:rPr>
        <w:t>盟</w:t>
      </w:r>
      <w:r>
        <w:rPr>
          <w:rFonts w:ascii="仿宋" w:eastAsia="仿宋" w:hAnsi="仿宋" w:hint="eastAsia"/>
          <w:sz w:val="28"/>
          <w:szCs w:val="28"/>
        </w:rPr>
        <w:t>常务</w:t>
      </w:r>
      <w:r w:rsidR="00382B45">
        <w:rPr>
          <w:rFonts w:ascii="仿宋" w:eastAsia="仿宋" w:hAnsi="仿宋" w:hint="eastAsia"/>
          <w:sz w:val="28"/>
          <w:szCs w:val="28"/>
        </w:rPr>
        <w:t>理</w:t>
      </w:r>
      <w:r w:rsidR="00382B45">
        <w:rPr>
          <w:rFonts w:ascii="仿宋" w:eastAsia="仿宋" w:hAnsi="仿宋"/>
          <w:sz w:val="28"/>
          <w:szCs w:val="28"/>
        </w:rPr>
        <w:t>事会负责召集，</w:t>
      </w:r>
      <w:r w:rsidR="00856D05">
        <w:rPr>
          <w:rFonts w:ascii="仿宋" w:eastAsia="仿宋" w:hAnsi="仿宋" w:hint="eastAsia"/>
          <w:sz w:val="28"/>
          <w:szCs w:val="28"/>
        </w:rPr>
        <w:t>联</w:t>
      </w:r>
      <w:r w:rsidR="00856D05">
        <w:rPr>
          <w:rFonts w:ascii="仿宋" w:eastAsia="仿宋" w:hAnsi="仿宋"/>
          <w:sz w:val="28"/>
          <w:szCs w:val="28"/>
        </w:rPr>
        <w:t>盟</w:t>
      </w:r>
      <w:r w:rsidR="00856D05">
        <w:rPr>
          <w:rFonts w:ascii="仿宋" w:eastAsia="仿宋" w:hAnsi="仿宋" w:hint="eastAsia"/>
          <w:sz w:val="28"/>
          <w:szCs w:val="28"/>
        </w:rPr>
        <w:t>理</w:t>
      </w:r>
      <w:r w:rsidR="00856D05">
        <w:rPr>
          <w:rFonts w:ascii="仿宋" w:eastAsia="仿宋" w:hAnsi="仿宋"/>
          <w:sz w:val="28"/>
          <w:szCs w:val="28"/>
        </w:rPr>
        <w:t>事长主持，</w:t>
      </w:r>
      <w:r w:rsidR="00927344">
        <w:rPr>
          <w:rFonts w:ascii="仿宋" w:eastAsia="仿宋" w:hAnsi="仿宋"/>
          <w:sz w:val="28"/>
          <w:szCs w:val="28"/>
        </w:rPr>
        <w:t>联盟成员委派的代表参加。</w:t>
      </w:r>
      <w:ins w:id="55" w:author="Shuai Tianlong" w:date="2015-04-20T11:54:00Z">
        <w:r w:rsidR="00457328">
          <w:rPr>
            <w:rFonts w:ascii="仿宋" w:eastAsia="仿宋" w:hAnsi="仿宋" w:hint="eastAsia"/>
            <w:sz w:val="28"/>
            <w:szCs w:val="28"/>
          </w:rPr>
          <w:t>在</w:t>
        </w:r>
        <w:r w:rsidR="00457328">
          <w:rPr>
            <w:rFonts w:ascii="仿宋" w:eastAsia="仿宋" w:hAnsi="仿宋"/>
            <w:sz w:val="28"/>
            <w:szCs w:val="28"/>
          </w:rPr>
          <w:t>联盟理</w:t>
        </w:r>
        <w:r w:rsidR="00457328">
          <w:rPr>
            <w:rFonts w:ascii="仿宋" w:eastAsia="仿宋" w:hAnsi="仿宋" w:hint="eastAsia"/>
            <w:sz w:val="28"/>
            <w:szCs w:val="28"/>
          </w:rPr>
          <w:t>事</w:t>
        </w:r>
        <w:r w:rsidR="00457328">
          <w:rPr>
            <w:rFonts w:ascii="仿宋" w:eastAsia="仿宋" w:hAnsi="仿宋"/>
            <w:sz w:val="28"/>
            <w:szCs w:val="28"/>
          </w:rPr>
          <w:t>会认为必要时可</w:t>
        </w:r>
        <w:r w:rsidR="00457328">
          <w:rPr>
            <w:rFonts w:ascii="仿宋" w:eastAsia="仿宋" w:hAnsi="仿宋" w:hint="eastAsia"/>
            <w:sz w:val="28"/>
            <w:szCs w:val="28"/>
          </w:rPr>
          <w:t>召集</w:t>
        </w:r>
      </w:ins>
      <w:ins w:id="56" w:author="Shuai Tianlong" w:date="2015-04-20T11:55:00Z">
        <w:r w:rsidR="00457328">
          <w:rPr>
            <w:rFonts w:ascii="仿宋" w:eastAsia="仿宋" w:hAnsi="仿宋" w:hint="eastAsia"/>
            <w:sz w:val="28"/>
            <w:szCs w:val="28"/>
          </w:rPr>
          <w:t>联</w:t>
        </w:r>
        <w:r w:rsidR="00457328">
          <w:rPr>
            <w:rFonts w:ascii="仿宋" w:eastAsia="仿宋" w:hAnsi="仿宋"/>
            <w:sz w:val="28"/>
            <w:szCs w:val="28"/>
          </w:rPr>
          <w:t>盟大会临时会</w:t>
        </w:r>
        <w:r w:rsidR="00457328">
          <w:rPr>
            <w:rFonts w:ascii="仿宋" w:eastAsia="仿宋" w:hAnsi="仿宋" w:hint="eastAsia"/>
            <w:sz w:val="28"/>
            <w:szCs w:val="28"/>
          </w:rPr>
          <w:t>议</w:t>
        </w:r>
        <w:r w:rsidR="00457328">
          <w:rPr>
            <w:rFonts w:ascii="仿宋" w:eastAsia="仿宋" w:hAnsi="仿宋"/>
            <w:sz w:val="28"/>
            <w:szCs w:val="28"/>
          </w:rPr>
          <w:t>。</w:t>
        </w:r>
      </w:ins>
      <w:bookmarkStart w:id="57" w:name="_GoBack"/>
      <w:bookmarkEnd w:id="57"/>
      <w:r>
        <w:rPr>
          <w:rFonts w:ascii="仿宋" w:eastAsia="仿宋" w:hAnsi="仿宋" w:hint="eastAsia"/>
          <w:sz w:val="28"/>
          <w:szCs w:val="28"/>
        </w:rPr>
        <w:t>联盟</w:t>
      </w:r>
      <w:r w:rsidR="00927344">
        <w:rPr>
          <w:rFonts w:ascii="仿宋" w:eastAsia="仿宋" w:hAnsi="仿宋"/>
          <w:sz w:val="28"/>
          <w:szCs w:val="28"/>
        </w:rPr>
        <w:t>大会</w:t>
      </w:r>
      <w:r w:rsidR="00382B45">
        <w:rPr>
          <w:rFonts w:ascii="仿宋" w:eastAsia="仿宋" w:hAnsi="仿宋" w:hint="eastAsia"/>
          <w:sz w:val="28"/>
          <w:szCs w:val="28"/>
        </w:rPr>
        <w:t>履</w:t>
      </w:r>
      <w:r w:rsidR="00382B45">
        <w:rPr>
          <w:rFonts w:ascii="仿宋" w:eastAsia="仿宋" w:hAnsi="仿宋"/>
          <w:sz w:val="28"/>
          <w:szCs w:val="28"/>
        </w:rPr>
        <w:t>行以下职</w:t>
      </w:r>
      <w:r w:rsidR="00382B45">
        <w:rPr>
          <w:rFonts w:ascii="仿宋" w:eastAsia="仿宋" w:hAnsi="仿宋" w:hint="eastAsia"/>
          <w:sz w:val="28"/>
          <w:szCs w:val="28"/>
        </w:rPr>
        <w:t>责：</w:t>
      </w:r>
    </w:p>
    <w:p w:rsidR="00382B45" w:rsidRDefault="00382B45" w:rsidP="00382B45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82B45">
        <w:rPr>
          <w:rFonts w:ascii="仿宋" w:eastAsia="仿宋" w:hAnsi="仿宋" w:hint="eastAsia"/>
          <w:sz w:val="28"/>
          <w:szCs w:val="28"/>
        </w:rPr>
        <w:t>（一）</w:t>
      </w:r>
      <w:r>
        <w:rPr>
          <w:rFonts w:ascii="仿宋" w:eastAsia="仿宋" w:hAnsi="仿宋" w:hint="eastAsia"/>
          <w:sz w:val="28"/>
          <w:szCs w:val="28"/>
        </w:rPr>
        <w:t>批准</w:t>
      </w:r>
      <w:r w:rsidR="00D9124D" w:rsidRPr="00D9124D">
        <w:rPr>
          <w:rFonts w:ascii="仿宋" w:eastAsia="仿宋" w:hAnsi="仿宋" w:hint="eastAsia"/>
          <w:sz w:val="28"/>
          <w:szCs w:val="28"/>
        </w:rPr>
        <w:t>联盟</w:t>
      </w:r>
      <w:r w:rsidRPr="00382B45">
        <w:rPr>
          <w:rFonts w:ascii="仿宋" w:eastAsia="仿宋" w:hAnsi="仿宋" w:hint="eastAsia"/>
          <w:sz w:val="28"/>
          <w:szCs w:val="28"/>
        </w:rPr>
        <w:t>章程</w:t>
      </w:r>
      <w:r w:rsidR="00D9124D">
        <w:rPr>
          <w:rFonts w:ascii="仿宋" w:eastAsia="仿宋" w:hAnsi="仿宋" w:hint="eastAsia"/>
          <w:sz w:val="28"/>
          <w:szCs w:val="28"/>
        </w:rPr>
        <w:t>的修订</w:t>
      </w:r>
      <w:r w:rsidR="00D9124D">
        <w:rPr>
          <w:rFonts w:ascii="仿宋" w:eastAsia="仿宋" w:hAnsi="仿宋"/>
          <w:sz w:val="28"/>
          <w:szCs w:val="28"/>
        </w:rPr>
        <w:t>，</w:t>
      </w:r>
      <w:r w:rsidR="00D9124D">
        <w:rPr>
          <w:rFonts w:ascii="仿宋" w:eastAsia="仿宋" w:hAnsi="仿宋" w:hint="eastAsia"/>
          <w:sz w:val="28"/>
          <w:szCs w:val="28"/>
        </w:rPr>
        <w:t>批准联</w:t>
      </w:r>
      <w:r w:rsidR="00D9124D">
        <w:rPr>
          <w:rFonts w:ascii="仿宋" w:eastAsia="仿宋" w:hAnsi="仿宋"/>
          <w:sz w:val="28"/>
          <w:szCs w:val="28"/>
        </w:rPr>
        <w:t>盟</w:t>
      </w:r>
      <w:r w:rsidR="00D9124D">
        <w:rPr>
          <w:rFonts w:ascii="仿宋" w:eastAsia="仿宋" w:hAnsi="仿宋" w:hint="eastAsia"/>
          <w:sz w:val="28"/>
          <w:szCs w:val="28"/>
        </w:rPr>
        <w:t>理</w:t>
      </w:r>
      <w:r w:rsidR="00D9124D">
        <w:rPr>
          <w:rFonts w:ascii="仿宋" w:eastAsia="仿宋" w:hAnsi="仿宋"/>
          <w:sz w:val="28"/>
          <w:szCs w:val="28"/>
        </w:rPr>
        <w:t>事会议事规则等联盟</w:t>
      </w:r>
      <w:r w:rsidR="00D9124D">
        <w:rPr>
          <w:rFonts w:ascii="仿宋" w:eastAsia="仿宋" w:hAnsi="仿宋" w:hint="eastAsia"/>
          <w:sz w:val="28"/>
          <w:szCs w:val="28"/>
        </w:rPr>
        <w:t>基本</w:t>
      </w:r>
      <w:r w:rsidRPr="00382B45">
        <w:rPr>
          <w:rFonts w:ascii="仿宋" w:eastAsia="仿宋" w:hAnsi="仿宋" w:hint="eastAsia"/>
          <w:sz w:val="28"/>
          <w:szCs w:val="28"/>
        </w:rPr>
        <w:t>管理制度；</w:t>
      </w:r>
    </w:p>
    <w:p w:rsidR="00382B45" w:rsidRDefault="00382B45" w:rsidP="00382B45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82B45">
        <w:rPr>
          <w:rFonts w:ascii="仿宋" w:eastAsia="仿宋" w:hAnsi="仿宋" w:hint="eastAsia"/>
          <w:sz w:val="28"/>
          <w:szCs w:val="28"/>
        </w:rPr>
        <w:lastRenderedPageBreak/>
        <w:t>（二）</w:t>
      </w:r>
      <w:r w:rsidRPr="00D9124D">
        <w:rPr>
          <w:rFonts w:ascii="仿宋" w:eastAsia="仿宋" w:hAnsi="仿宋" w:hint="eastAsia"/>
          <w:sz w:val="28"/>
          <w:szCs w:val="28"/>
        </w:rPr>
        <w:t>选举</w:t>
      </w:r>
      <w:r w:rsidR="005E1B34">
        <w:rPr>
          <w:rFonts w:ascii="仿宋" w:eastAsia="仿宋" w:hAnsi="仿宋" w:hint="eastAsia"/>
          <w:sz w:val="28"/>
          <w:szCs w:val="28"/>
        </w:rPr>
        <w:t>和更换</w:t>
      </w:r>
      <w:r w:rsidRPr="00382B45">
        <w:rPr>
          <w:rFonts w:ascii="仿宋" w:eastAsia="仿宋" w:hAnsi="仿宋" w:hint="eastAsia"/>
          <w:sz w:val="28"/>
          <w:szCs w:val="28"/>
        </w:rPr>
        <w:t>联盟理事单位；</w:t>
      </w:r>
    </w:p>
    <w:p w:rsidR="00382B45" w:rsidRDefault="00382B45" w:rsidP="00382B45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82B45">
        <w:rPr>
          <w:rFonts w:ascii="仿宋" w:eastAsia="仿宋" w:hAnsi="仿宋" w:hint="eastAsia"/>
          <w:sz w:val="28"/>
          <w:szCs w:val="28"/>
        </w:rPr>
        <w:t>（三）</w:t>
      </w:r>
      <w:r w:rsidR="00001118">
        <w:rPr>
          <w:rFonts w:ascii="仿宋" w:eastAsia="仿宋" w:hAnsi="仿宋" w:hint="eastAsia"/>
          <w:sz w:val="28"/>
          <w:szCs w:val="28"/>
        </w:rPr>
        <w:t>批准</w:t>
      </w:r>
      <w:r w:rsidRPr="00382B45">
        <w:rPr>
          <w:rFonts w:ascii="仿宋" w:eastAsia="仿宋" w:hAnsi="仿宋" w:hint="eastAsia"/>
          <w:sz w:val="28"/>
          <w:szCs w:val="28"/>
        </w:rPr>
        <w:t>联盟发展规划和工作方针；</w:t>
      </w:r>
    </w:p>
    <w:p w:rsidR="00382B45" w:rsidRDefault="004C1C53" w:rsidP="00382B45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4C1C53">
        <w:rPr>
          <w:rFonts w:ascii="仿宋" w:eastAsia="仿宋" w:hAnsi="仿宋" w:hint="eastAsia"/>
          <w:sz w:val="28"/>
          <w:szCs w:val="28"/>
        </w:rPr>
        <w:t>（</w:t>
      </w:r>
      <w:r w:rsidR="005E1B34">
        <w:rPr>
          <w:rFonts w:ascii="仿宋" w:eastAsia="仿宋" w:hAnsi="仿宋" w:hint="eastAsia"/>
          <w:sz w:val="28"/>
          <w:szCs w:val="28"/>
        </w:rPr>
        <w:t>四</w:t>
      </w:r>
      <w:r w:rsidR="00382B45" w:rsidRPr="00382B45">
        <w:rPr>
          <w:rFonts w:ascii="仿宋" w:eastAsia="仿宋" w:hAnsi="仿宋" w:hint="eastAsia"/>
          <w:sz w:val="28"/>
          <w:szCs w:val="28"/>
        </w:rPr>
        <w:t>）</w:t>
      </w:r>
      <w:r w:rsidR="00001118">
        <w:rPr>
          <w:rFonts w:ascii="仿宋" w:eastAsia="仿宋" w:hAnsi="仿宋" w:hint="eastAsia"/>
          <w:sz w:val="28"/>
          <w:szCs w:val="28"/>
        </w:rPr>
        <w:t>批准</w:t>
      </w:r>
      <w:r w:rsidR="00382B45" w:rsidRPr="00382B45">
        <w:rPr>
          <w:rFonts w:ascii="仿宋" w:eastAsia="仿宋" w:hAnsi="仿宋" w:hint="eastAsia"/>
          <w:sz w:val="28"/>
          <w:szCs w:val="28"/>
        </w:rPr>
        <w:t>联盟</w:t>
      </w:r>
      <w:r w:rsidR="00001118">
        <w:rPr>
          <w:rFonts w:ascii="仿宋" w:eastAsia="仿宋" w:hAnsi="仿宋" w:hint="eastAsia"/>
          <w:sz w:val="28"/>
          <w:szCs w:val="28"/>
        </w:rPr>
        <w:t>的</w:t>
      </w:r>
      <w:r w:rsidR="00001118">
        <w:rPr>
          <w:rFonts w:ascii="仿宋" w:eastAsia="仿宋" w:hAnsi="仿宋"/>
          <w:sz w:val="28"/>
          <w:szCs w:val="28"/>
        </w:rPr>
        <w:t>变更和</w:t>
      </w:r>
      <w:r w:rsidR="00382B45" w:rsidRPr="00382B45">
        <w:rPr>
          <w:rFonts w:ascii="仿宋" w:eastAsia="仿宋" w:hAnsi="仿宋" w:hint="eastAsia"/>
          <w:sz w:val="28"/>
          <w:szCs w:val="28"/>
        </w:rPr>
        <w:t>解散；</w:t>
      </w:r>
    </w:p>
    <w:p w:rsidR="00382B45" w:rsidRPr="00382B45" w:rsidRDefault="004C1C53" w:rsidP="00382B45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4C1C53">
        <w:rPr>
          <w:rFonts w:ascii="仿宋" w:eastAsia="仿宋" w:hAnsi="仿宋" w:hint="eastAsia"/>
          <w:sz w:val="28"/>
          <w:szCs w:val="28"/>
        </w:rPr>
        <w:t>（</w:t>
      </w:r>
      <w:r w:rsidR="005E1B34">
        <w:rPr>
          <w:rFonts w:ascii="仿宋" w:eastAsia="仿宋" w:hAnsi="仿宋" w:hint="eastAsia"/>
          <w:sz w:val="28"/>
          <w:szCs w:val="28"/>
        </w:rPr>
        <w:t>五</w:t>
      </w:r>
      <w:r w:rsidR="00382B45" w:rsidRPr="00382B45">
        <w:rPr>
          <w:rFonts w:ascii="仿宋" w:eastAsia="仿宋" w:hAnsi="仿宋" w:hint="eastAsia"/>
          <w:sz w:val="28"/>
          <w:szCs w:val="28"/>
        </w:rPr>
        <w:t>）</w:t>
      </w:r>
      <w:r w:rsidR="00001118">
        <w:rPr>
          <w:rFonts w:ascii="仿宋" w:eastAsia="仿宋" w:hAnsi="仿宋" w:hint="eastAsia"/>
          <w:sz w:val="28"/>
          <w:szCs w:val="28"/>
        </w:rPr>
        <w:t>批准</w:t>
      </w:r>
      <w:r w:rsidR="005E1B34">
        <w:rPr>
          <w:rFonts w:ascii="仿宋" w:eastAsia="仿宋" w:hAnsi="仿宋" w:hint="eastAsia"/>
          <w:sz w:val="28"/>
          <w:szCs w:val="28"/>
        </w:rPr>
        <w:t>联盟理事会提交的</w:t>
      </w:r>
      <w:r w:rsidR="00382B45" w:rsidRPr="00382B45">
        <w:rPr>
          <w:rFonts w:ascii="仿宋" w:eastAsia="仿宋" w:hAnsi="仿宋" w:hint="eastAsia"/>
          <w:sz w:val="28"/>
          <w:szCs w:val="28"/>
        </w:rPr>
        <w:t>联盟其它重大事项。</w:t>
      </w:r>
    </w:p>
    <w:p w:rsidR="004646D2" w:rsidRPr="004646D2" w:rsidRDefault="00451161" w:rsidP="004646D2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</w:t>
      </w:r>
      <w:r w:rsidR="004646D2" w:rsidRPr="004646D2">
        <w:rPr>
          <w:rFonts w:ascii="仿宋" w:eastAsia="仿宋" w:hAnsi="仿宋" w:hint="eastAsia"/>
          <w:sz w:val="28"/>
          <w:szCs w:val="28"/>
        </w:rPr>
        <w:t>大会会议决议须经联盟</w:t>
      </w:r>
      <w:r w:rsidR="005E1B34">
        <w:rPr>
          <w:rFonts w:ascii="仿宋" w:eastAsia="仿宋" w:hAnsi="仿宋" w:hint="eastAsia"/>
          <w:sz w:val="28"/>
          <w:szCs w:val="28"/>
        </w:rPr>
        <w:t>到会</w:t>
      </w:r>
      <w:r w:rsidR="004646D2" w:rsidRPr="004646D2">
        <w:rPr>
          <w:rFonts w:ascii="仿宋" w:eastAsia="仿宋" w:hAnsi="仿宋" w:hint="eastAsia"/>
          <w:sz w:val="28"/>
          <w:szCs w:val="28"/>
        </w:rPr>
        <w:t>成员三分之二以上（含三分之二）表决通过</w:t>
      </w:r>
      <w:r w:rsidR="00963C56">
        <w:rPr>
          <w:rFonts w:ascii="仿宋" w:eastAsia="仿宋" w:hAnsi="仿宋" w:hint="eastAsia"/>
          <w:sz w:val="28"/>
          <w:szCs w:val="28"/>
        </w:rPr>
        <w:t>方</w:t>
      </w:r>
      <w:r w:rsidR="0090292E">
        <w:rPr>
          <w:rFonts w:ascii="仿宋" w:eastAsia="仿宋" w:hAnsi="仿宋" w:hint="eastAsia"/>
          <w:sz w:val="28"/>
          <w:szCs w:val="28"/>
        </w:rPr>
        <w:t>能</w:t>
      </w:r>
      <w:r w:rsidR="004646D2" w:rsidRPr="004646D2">
        <w:rPr>
          <w:rFonts w:ascii="仿宋" w:eastAsia="仿宋" w:hAnsi="仿宋" w:hint="eastAsia"/>
          <w:sz w:val="28"/>
          <w:szCs w:val="28"/>
        </w:rPr>
        <w:t>生效。</w:t>
      </w:r>
    </w:p>
    <w:p w:rsidR="006D676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第十</w:t>
      </w:r>
      <w:r w:rsidR="00CA7E75">
        <w:rPr>
          <w:rFonts w:ascii="仿宋" w:eastAsia="仿宋" w:hAnsi="仿宋" w:hint="eastAsia"/>
          <w:b/>
          <w:sz w:val="28"/>
          <w:szCs w:val="28"/>
        </w:rPr>
        <w:t>七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="006D676A">
        <w:rPr>
          <w:rFonts w:ascii="仿宋" w:eastAsia="仿宋" w:hAnsi="仿宋" w:hint="eastAsia"/>
          <w:b/>
          <w:sz w:val="28"/>
          <w:szCs w:val="28"/>
        </w:rPr>
        <w:t>联</w:t>
      </w:r>
      <w:r w:rsidR="006D676A">
        <w:rPr>
          <w:rFonts w:ascii="仿宋" w:eastAsia="仿宋" w:hAnsi="仿宋"/>
          <w:b/>
          <w:sz w:val="28"/>
          <w:szCs w:val="28"/>
        </w:rPr>
        <w:t>盟</w:t>
      </w:r>
      <w:r w:rsidR="006D676A">
        <w:rPr>
          <w:rFonts w:ascii="仿宋" w:eastAsia="仿宋" w:hAnsi="仿宋" w:hint="eastAsia"/>
          <w:b/>
          <w:sz w:val="28"/>
          <w:szCs w:val="28"/>
        </w:rPr>
        <w:t>理</w:t>
      </w:r>
      <w:r w:rsidR="006D676A">
        <w:rPr>
          <w:rFonts w:ascii="仿宋" w:eastAsia="仿宋" w:hAnsi="仿宋"/>
          <w:b/>
          <w:sz w:val="28"/>
          <w:szCs w:val="28"/>
        </w:rPr>
        <w:t>事会</w:t>
      </w:r>
    </w:p>
    <w:p w:rsidR="00A13CAE" w:rsidRDefault="0034388E" w:rsidP="00CC2131">
      <w:pPr>
        <w:spacing w:line="360" w:lineRule="auto"/>
        <w:ind w:firstLineChars="200" w:firstLine="560"/>
        <w:rPr>
          <w:ins w:id="58" w:author="Shuai Tianlong" w:date="2015-04-20T11:43:00Z"/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联盟理事会</w:t>
      </w:r>
      <w:r w:rsidR="00927344">
        <w:rPr>
          <w:rFonts w:ascii="仿宋" w:eastAsia="仿宋" w:hAnsi="仿宋" w:hint="eastAsia"/>
          <w:sz w:val="28"/>
          <w:szCs w:val="28"/>
        </w:rPr>
        <w:t>由</w:t>
      </w:r>
      <w:r w:rsidR="00382B45">
        <w:rPr>
          <w:rFonts w:ascii="仿宋" w:eastAsia="仿宋" w:hAnsi="仿宋" w:hint="eastAsia"/>
          <w:sz w:val="28"/>
          <w:szCs w:val="28"/>
        </w:rPr>
        <w:t>联</w:t>
      </w:r>
      <w:r w:rsidR="00382B45">
        <w:rPr>
          <w:rFonts w:ascii="仿宋" w:eastAsia="仿宋" w:hAnsi="仿宋"/>
          <w:sz w:val="28"/>
          <w:szCs w:val="28"/>
        </w:rPr>
        <w:t>盟</w:t>
      </w:r>
      <w:r w:rsidR="00927344">
        <w:rPr>
          <w:rFonts w:ascii="仿宋" w:eastAsia="仿宋" w:hAnsi="仿宋" w:hint="eastAsia"/>
          <w:sz w:val="28"/>
          <w:szCs w:val="28"/>
        </w:rPr>
        <w:t>理</w:t>
      </w:r>
      <w:r w:rsidR="00927344">
        <w:rPr>
          <w:rFonts w:ascii="仿宋" w:eastAsia="仿宋" w:hAnsi="仿宋"/>
          <w:sz w:val="28"/>
          <w:szCs w:val="28"/>
        </w:rPr>
        <w:t>事</w:t>
      </w:r>
      <w:r w:rsidR="00927344">
        <w:rPr>
          <w:rFonts w:ascii="仿宋" w:eastAsia="仿宋" w:hAnsi="仿宋" w:hint="eastAsia"/>
          <w:sz w:val="28"/>
          <w:szCs w:val="28"/>
        </w:rPr>
        <w:t>单位</w:t>
      </w:r>
      <w:r w:rsidR="00927344">
        <w:rPr>
          <w:rFonts w:ascii="仿宋" w:eastAsia="仿宋" w:hAnsi="仿宋"/>
          <w:sz w:val="28"/>
          <w:szCs w:val="28"/>
        </w:rPr>
        <w:t>组成</w:t>
      </w:r>
      <w:r w:rsidR="00451161">
        <w:rPr>
          <w:rFonts w:ascii="仿宋" w:eastAsia="仿宋" w:hAnsi="仿宋" w:hint="eastAsia"/>
          <w:sz w:val="28"/>
          <w:szCs w:val="28"/>
        </w:rPr>
        <w:t>。</w:t>
      </w:r>
      <w:r w:rsidR="00532306">
        <w:rPr>
          <w:rFonts w:ascii="仿宋" w:eastAsia="仿宋" w:hAnsi="仿宋"/>
          <w:sz w:val="28"/>
          <w:szCs w:val="28"/>
        </w:rPr>
        <w:t>联盟理事单位</w:t>
      </w:r>
      <w:r w:rsidR="00FA4BB5">
        <w:rPr>
          <w:rFonts w:ascii="仿宋" w:eastAsia="仿宋" w:hAnsi="仿宋" w:hint="eastAsia"/>
          <w:sz w:val="28"/>
          <w:szCs w:val="28"/>
        </w:rPr>
        <w:t>任</w:t>
      </w:r>
      <w:r w:rsidR="00FA4BB5">
        <w:rPr>
          <w:rFonts w:ascii="仿宋" w:eastAsia="仿宋" w:hAnsi="仿宋"/>
          <w:sz w:val="28"/>
          <w:szCs w:val="28"/>
        </w:rPr>
        <w:t>期四年，其</w:t>
      </w:r>
      <w:r w:rsidR="00532306">
        <w:rPr>
          <w:rFonts w:ascii="仿宋" w:eastAsia="仿宋" w:hAnsi="仿宋"/>
          <w:sz w:val="28"/>
          <w:szCs w:val="28"/>
        </w:rPr>
        <w:t>委派</w:t>
      </w:r>
      <w:r w:rsidR="00532306">
        <w:rPr>
          <w:rFonts w:ascii="仿宋" w:eastAsia="仿宋" w:hAnsi="仿宋" w:hint="eastAsia"/>
          <w:sz w:val="28"/>
          <w:szCs w:val="28"/>
        </w:rPr>
        <w:t>一</w:t>
      </w:r>
      <w:r w:rsidR="00532306">
        <w:rPr>
          <w:rFonts w:ascii="仿宋" w:eastAsia="仿宋" w:hAnsi="仿宋"/>
          <w:sz w:val="28"/>
          <w:szCs w:val="28"/>
        </w:rPr>
        <w:t>名代表为联盟</w:t>
      </w:r>
      <w:r w:rsidR="00532306">
        <w:rPr>
          <w:rFonts w:ascii="仿宋" w:eastAsia="仿宋" w:hAnsi="仿宋" w:hint="eastAsia"/>
          <w:sz w:val="28"/>
          <w:szCs w:val="28"/>
        </w:rPr>
        <w:t>理</w:t>
      </w:r>
      <w:r w:rsidR="00532306">
        <w:rPr>
          <w:rFonts w:ascii="仿宋" w:eastAsia="仿宋" w:hAnsi="仿宋"/>
          <w:sz w:val="28"/>
          <w:szCs w:val="28"/>
        </w:rPr>
        <w:t>事</w:t>
      </w:r>
      <w:r w:rsidR="005C64B5">
        <w:rPr>
          <w:rFonts w:ascii="仿宋" w:eastAsia="仿宋" w:hAnsi="仿宋" w:hint="eastAsia"/>
          <w:sz w:val="28"/>
          <w:szCs w:val="28"/>
        </w:rPr>
        <w:t>，联</w:t>
      </w:r>
      <w:r w:rsidR="005C64B5">
        <w:rPr>
          <w:rFonts w:ascii="仿宋" w:eastAsia="仿宋" w:hAnsi="仿宋"/>
          <w:sz w:val="28"/>
          <w:szCs w:val="28"/>
        </w:rPr>
        <w:t>盟</w:t>
      </w:r>
      <w:r w:rsidR="005C64B5">
        <w:rPr>
          <w:rFonts w:ascii="仿宋" w:eastAsia="仿宋" w:hAnsi="仿宋" w:hint="eastAsia"/>
          <w:sz w:val="28"/>
          <w:szCs w:val="28"/>
        </w:rPr>
        <w:t>理</w:t>
      </w:r>
      <w:r w:rsidR="005C64B5">
        <w:rPr>
          <w:rFonts w:ascii="仿宋" w:eastAsia="仿宋" w:hAnsi="仿宋"/>
          <w:sz w:val="28"/>
          <w:szCs w:val="28"/>
        </w:rPr>
        <w:t>事单位可以</w:t>
      </w:r>
      <w:r w:rsidR="005C64B5">
        <w:rPr>
          <w:rFonts w:ascii="仿宋" w:eastAsia="仿宋" w:hAnsi="仿宋" w:hint="eastAsia"/>
          <w:sz w:val="28"/>
          <w:szCs w:val="28"/>
        </w:rPr>
        <w:t>更换</w:t>
      </w:r>
      <w:r w:rsidR="005C64B5">
        <w:rPr>
          <w:rFonts w:ascii="仿宋" w:eastAsia="仿宋" w:hAnsi="仿宋"/>
          <w:sz w:val="28"/>
          <w:szCs w:val="28"/>
        </w:rPr>
        <w:t>其委派的联盟理事</w:t>
      </w:r>
      <w:r w:rsidR="00927344">
        <w:rPr>
          <w:rFonts w:ascii="仿宋" w:eastAsia="仿宋" w:hAnsi="仿宋"/>
          <w:sz w:val="28"/>
          <w:szCs w:val="28"/>
        </w:rPr>
        <w:t>。</w:t>
      </w:r>
    </w:p>
    <w:p w:rsidR="00A13CAE" w:rsidRDefault="00856D05" w:rsidP="00A13CAE">
      <w:pPr>
        <w:spacing w:line="360" w:lineRule="auto"/>
        <w:ind w:firstLineChars="200" w:firstLine="560"/>
        <w:rPr>
          <w:ins w:id="59" w:author="Shuai Tianlong" w:date="2015-04-20T11:45:00Z"/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盟理事会会议</w:t>
      </w:r>
      <w:ins w:id="60" w:author="Shuai Tianlong" w:date="2015-04-20T11:44:00Z">
        <w:r w:rsidR="00A13CAE">
          <w:rPr>
            <w:rFonts w:ascii="仿宋" w:eastAsia="仿宋" w:hAnsi="仿宋" w:hint="eastAsia"/>
            <w:sz w:val="28"/>
            <w:szCs w:val="28"/>
          </w:rPr>
          <w:t>分为定</w:t>
        </w:r>
        <w:r w:rsidR="00A13CAE">
          <w:rPr>
            <w:rFonts w:ascii="仿宋" w:eastAsia="仿宋" w:hAnsi="仿宋"/>
            <w:sz w:val="28"/>
            <w:szCs w:val="28"/>
          </w:rPr>
          <w:t>期</w:t>
        </w:r>
        <w:r w:rsidR="00A13CAE" w:rsidRPr="005C64B5">
          <w:rPr>
            <w:rFonts w:ascii="仿宋" w:eastAsia="仿宋" w:hAnsi="仿宋" w:hint="eastAsia"/>
            <w:sz w:val="28"/>
            <w:szCs w:val="28"/>
          </w:rPr>
          <w:t>会</w:t>
        </w:r>
        <w:r w:rsidR="00A13CAE">
          <w:rPr>
            <w:rFonts w:ascii="仿宋" w:eastAsia="仿宋" w:hAnsi="仿宋" w:hint="eastAsia"/>
            <w:sz w:val="28"/>
            <w:szCs w:val="28"/>
          </w:rPr>
          <w:t>议</w:t>
        </w:r>
        <w:r w:rsidR="00A13CAE" w:rsidRPr="005C64B5">
          <w:rPr>
            <w:rFonts w:ascii="仿宋" w:eastAsia="仿宋" w:hAnsi="仿宋" w:hint="eastAsia"/>
            <w:sz w:val="28"/>
            <w:szCs w:val="28"/>
          </w:rPr>
          <w:t>和临时会议，</w:t>
        </w:r>
      </w:ins>
      <w:del w:id="61" w:author="Shuai Tianlong" w:date="2015-04-20T11:44:00Z">
        <w:r w:rsidDel="00A13CAE">
          <w:rPr>
            <w:rFonts w:ascii="仿宋" w:eastAsia="仿宋" w:hAnsi="仿宋"/>
            <w:sz w:val="28"/>
            <w:szCs w:val="28"/>
          </w:rPr>
          <w:delText>每年召开两</w:delText>
        </w:r>
        <w:r w:rsidDel="00A13CAE">
          <w:rPr>
            <w:rFonts w:ascii="仿宋" w:eastAsia="仿宋" w:hAnsi="仿宋" w:hint="eastAsia"/>
            <w:sz w:val="28"/>
            <w:szCs w:val="28"/>
          </w:rPr>
          <w:delText>次</w:delText>
        </w:r>
        <w:r w:rsidR="009F575C" w:rsidDel="00A13CAE">
          <w:rPr>
            <w:rFonts w:ascii="仿宋" w:eastAsia="仿宋" w:hAnsi="仿宋" w:hint="eastAsia"/>
            <w:sz w:val="28"/>
            <w:szCs w:val="28"/>
          </w:rPr>
          <w:delText>(分</w:delText>
        </w:r>
        <w:r w:rsidR="009F575C" w:rsidDel="00A13CAE">
          <w:rPr>
            <w:rFonts w:ascii="仿宋" w:eastAsia="仿宋" w:hAnsi="仿宋"/>
            <w:sz w:val="28"/>
            <w:szCs w:val="28"/>
          </w:rPr>
          <w:delText>别为每年的四月和</w:delText>
        </w:r>
        <w:r w:rsidR="009F575C" w:rsidDel="00A13CAE">
          <w:rPr>
            <w:rFonts w:ascii="仿宋" w:eastAsia="仿宋" w:hAnsi="仿宋" w:hint="eastAsia"/>
            <w:sz w:val="28"/>
            <w:szCs w:val="28"/>
          </w:rPr>
          <w:delText>十</w:delText>
        </w:r>
        <w:r w:rsidR="009F575C" w:rsidDel="00A13CAE">
          <w:rPr>
            <w:rFonts w:ascii="仿宋" w:eastAsia="仿宋" w:hAnsi="仿宋"/>
            <w:sz w:val="28"/>
            <w:szCs w:val="28"/>
          </w:rPr>
          <w:delText>月</w:delText>
        </w:r>
        <w:r w:rsidR="009F575C" w:rsidDel="00A13CAE">
          <w:rPr>
            <w:rFonts w:ascii="仿宋" w:eastAsia="仿宋" w:hAnsi="仿宋" w:hint="eastAsia"/>
            <w:sz w:val="28"/>
            <w:szCs w:val="28"/>
          </w:rPr>
          <w:delText>)</w:delText>
        </w:r>
        <w:r w:rsidDel="00A13CAE">
          <w:rPr>
            <w:rFonts w:ascii="仿宋" w:eastAsia="仿宋" w:hAnsi="仿宋"/>
            <w:sz w:val="28"/>
            <w:szCs w:val="28"/>
          </w:rPr>
          <w:delText>，</w:delText>
        </w:r>
      </w:del>
      <w:ins w:id="62" w:author="Shuai Tianlong" w:date="2015-04-20T11:44:00Z">
        <w:r w:rsidR="00A13CAE">
          <w:rPr>
            <w:rFonts w:ascii="仿宋" w:eastAsia="仿宋" w:hAnsi="仿宋" w:hint="eastAsia"/>
            <w:sz w:val="28"/>
            <w:szCs w:val="28"/>
          </w:rPr>
          <w:t>均</w:t>
        </w:r>
      </w:ins>
      <w:r>
        <w:rPr>
          <w:rFonts w:ascii="仿宋" w:eastAsia="仿宋" w:hAnsi="仿宋" w:hint="eastAsia"/>
          <w:sz w:val="28"/>
          <w:szCs w:val="28"/>
        </w:rPr>
        <w:t>由</w:t>
      </w:r>
      <w:r w:rsidRPr="00A13CAE">
        <w:rPr>
          <w:rFonts w:ascii="仿宋" w:eastAsia="仿宋" w:hAnsi="仿宋"/>
          <w:sz w:val="28"/>
          <w:szCs w:val="28"/>
        </w:rPr>
        <w:t>联盟常务理事会召</w:t>
      </w:r>
      <w:r w:rsidRPr="00A13CAE">
        <w:rPr>
          <w:rFonts w:ascii="仿宋" w:eastAsia="仿宋" w:hAnsi="仿宋" w:hint="eastAsia"/>
          <w:sz w:val="28"/>
          <w:szCs w:val="28"/>
        </w:rPr>
        <w:t>集</w:t>
      </w:r>
      <w:r w:rsidRPr="00A13CAE">
        <w:rPr>
          <w:rFonts w:ascii="仿宋" w:eastAsia="仿宋" w:hAnsi="仿宋"/>
          <w:sz w:val="28"/>
          <w:szCs w:val="28"/>
        </w:rPr>
        <w:t>，联盟</w:t>
      </w:r>
      <w:r w:rsidRPr="00A13CAE">
        <w:rPr>
          <w:rFonts w:ascii="仿宋" w:eastAsia="仿宋" w:hAnsi="仿宋" w:hint="eastAsia"/>
          <w:sz w:val="28"/>
          <w:szCs w:val="28"/>
        </w:rPr>
        <w:t>理</w:t>
      </w:r>
      <w:r w:rsidRPr="00A13CAE">
        <w:rPr>
          <w:rFonts w:ascii="仿宋" w:eastAsia="仿宋" w:hAnsi="仿宋"/>
          <w:sz w:val="28"/>
          <w:szCs w:val="28"/>
        </w:rPr>
        <w:t>事长主持</w:t>
      </w:r>
      <w:r w:rsidRPr="00A13CAE">
        <w:rPr>
          <w:rFonts w:ascii="仿宋" w:eastAsia="仿宋" w:hAnsi="仿宋" w:hint="eastAsia"/>
          <w:sz w:val="28"/>
          <w:szCs w:val="28"/>
        </w:rPr>
        <w:t>。</w:t>
      </w:r>
      <w:ins w:id="63" w:author="Shuai Tianlong" w:date="2015-04-20T11:45:00Z">
        <w:r w:rsidR="00A13CAE" w:rsidRPr="00A13CAE">
          <w:rPr>
            <w:rFonts w:ascii="仿宋" w:eastAsia="仿宋" w:hAnsi="仿宋" w:hint="eastAsia"/>
            <w:sz w:val="28"/>
            <w:szCs w:val="28"/>
            <w:rPrChange w:id="64" w:author="Shuai Tianlong" w:date="2015-04-20T11:45:00Z">
              <w:rPr>
                <w:rFonts w:ascii="仿宋" w:eastAsia="仿宋" w:hAnsi="仿宋" w:hint="eastAsia"/>
                <w:sz w:val="32"/>
                <w:szCs w:val="28"/>
              </w:rPr>
            </w:rPrChange>
          </w:rPr>
          <w:t>联</w:t>
        </w:r>
        <w:r w:rsidR="00A13CAE" w:rsidRPr="00A13CAE">
          <w:rPr>
            <w:rFonts w:ascii="仿宋" w:eastAsia="仿宋" w:hAnsi="仿宋"/>
            <w:sz w:val="28"/>
            <w:szCs w:val="28"/>
            <w:rPrChange w:id="65" w:author="Shuai Tianlong" w:date="2015-04-20T11:45:00Z">
              <w:rPr>
                <w:rFonts w:ascii="仿宋" w:eastAsia="仿宋" w:hAnsi="仿宋"/>
                <w:sz w:val="32"/>
                <w:szCs w:val="28"/>
              </w:rPr>
            </w:rPrChange>
          </w:rPr>
          <w:t>盟理事会定期会议每年召开一次</w:t>
        </w:r>
        <w:r w:rsidR="00A13CAE">
          <w:rPr>
            <w:rFonts w:ascii="仿宋" w:eastAsia="仿宋" w:hAnsi="仿宋" w:hint="eastAsia"/>
            <w:sz w:val="28"/>
            <w:szCs w:val="28"/>
          </w:rPr>
          <w:t>，</w:t>
        </w:r>
      </w:ins>
      <w:ins w:id="66" w:author="Shuai Tianlong" w:date="2015-04-20T11:47:00Z">
        <w:r w:rsidR="00A13CAE" w:rsidRPr="006F1800">
          <w:rPr>
            <w:rFonts w:ascii="仿宋" w:eastAsia="仿宋" w:hAnsi="仿宋" w:hint="eastAsia"/>
            <w:sz w:val="28"/>
            <w:szCs w:val="28"/>
          </w:rPr>
          <w:t>联</w:t>
        </w:r>
        <w:r w:rsidR="00A13CAE" w:rsidRPr="006F1800">
          <w:rPr>
            <w:rFonts w:ascii="仿宋" w:eastAsia="仿宋" w:hAnsi="仿宋"/>
            <w:sz w:val="28"/>
            <w:szCs w:val="28"/>
          </w:rPr>
          <w:t>盟理事会</w:t>
        </w:r>
      </w:ins>
      <w:ins w:id="67" w:author="Shuai Tianlong" w:date="2015-04-20T11:45:00Z">
        <w:r w:rsidR="00A13CAE">
          <w:rPr>
            <w:rFonts w:ascii="仿宋" w:eastAsia="仿宋" w:hAnsi="仿宋"/>
            <w:sz w:val="28"/>
            <w:szCs w:val="28"/>
          </w:rPr>
          <w:t>临时会议经</w:t>
        </w:r>
        <w:r w:rsidR="00A13CAE">
          <w:rPr>
            <w:rFonts w:ascii="仿宋" w:eastAsia="仿宋" w:hAnsi="仿宋" w:hint="eastAsia"/>
            <w:sz w:val="28"/>
            <w:szCs w:val="28"/>
          </w:rPr>
          <w:t>联</w:t>
        </w:r>
        <w:r w:rsidR="00A13CAE">
          <w:rPr>
            <w:rFonts w:ascii="仿宋" w:eastAsia="仿宋" w:hAnsi="仿宋"/>
            <w:sz w:val="28"/>
            <w:szCs w:val="28"/>
          </w:rPr>
          <w:t>盟</w:t>
        </w:r>
        <w:r w:rsidR="00A13CAE">
          <w:rPr>
            <w:rFonts w:ascii="仿宋" w:eastAsia="仿宋" w:hAnsi="仿宋" w:hint="eastAsia"/>
            <w:sz w:val="28"/>
            <w:szCs w:val="28"/>
          </w:rPr>
          <w:t>理</w:t>
        </w:r>
        <w:r w:rsidR="00A13CAE">
          <w:rPr>
            <w:rFonts w:ascii="仿宋" w:eastAsia="仿宋" w:hAnsi="仿宋"/>
            <w:sz w:val="28"/>
            <w:szCs w:val="28"/>
          </w:rPr>
          <w:t>事长</w:t>
        </w:r>
        <w:r w:rsidR="00A13CAE">
          <w:rPr>
            <w:rFonts w:ascii="仿宋" w:eastAsia="仿宋" w:hAnsi="仿宋" w:hint="eastAsia"/>
            <w:sz w:val="28"/>
            <w:szCs w:val="28"/>
          </w:rPr>
          <w:t>或</w:t>
        </w:r>
      </w:ins>
      <w:ins w:id="68" w:author="Shuai Tianlong" w:date="2015-04-20T11:46:00Z">
        <w:r w:rsidR="00A13CAE">
          <w:rPr>
            <w:rFonts w:ascii="仿宋" w:eastAsia="仿宋" w:hAnsi="仿宋" w:hint="eastAsia"/>
            <w:sz w:val="28"/>
            <w:szCs w:val="28"/>
          </w:rPr>
          <w:t>五</w:t>
        </w:r>
        <w:r w:rsidR="00A13CAE">
          <w:rPr>
            <w:rFonts w:ascii="仿宋" w:eastAsia="仿宋" w:hAnsi="仿宋"/>
            <w:sz w:val="28"/>
            <w:szCs w:val="28"/>
          </w:rPr>
          <w:t>名</w:t>
        </w:r>
      </w:ins>
      <w:ins w:id="69" w:author="Shuai Tianlong" w:date="2015-04-20T11:45:00Z">
        <w:r w:rsidR="00A13CAE">
          <w:rPr>
            <w:rFonts w:ascii="仿宋" w:eastAsia="仿宋" w:hAnsi="仿宋"/>
            <w:sz w:val="28"/>
            <w:szCs w:val="28"/>
          </w:rPr>
          <w:t>常务理事</w:t>
        </w:r>
      </w:ins>
      <w:ins w:id="70" w:author="Shuai Tianlong" w:date="2015-04-20T11:46:00Z">
        <w:r w:rsidR="00A13CAE">
          <w:rPr>
            <w:rFonts w:ascii="仿宋" w:eastAsia="仿宋" w:hAnsi="仿宋" w:hint="eastAsia"/>
            <w:sz w:val="28"/>
            <w:szCs w:val="28"/>
          </w:rPr>
          <w:t>或</w:t>
        </w:r>
        <w:r w:rsidR="00A13CAE">
          <w:rPr>
            <w:rFonts w:ascii="仿宋" w:eastAsia="仿宋" w:hAnsi="仿宋"/>
            <w:sz w:val="28"/>
            <w:szCs w:val="28"/>
          </w:rPr>
          <w:t>过</w:t>
        </w:r>
        <w:r w:rsidR="00A13CAE">
          <w:rPr>
            <w:rFonts w:ascii="仿宋" w:eastAsia="仿宋" w:hAnsi="仿宋" w:hint="eastAsia"/>
            <w:sz w:val="28"/>
            <w:szCs w:val="28"/>
          </w:rPr>
          <w:t>半</w:t>
        </w:r>
        <w:r w:rsidR="00A13CAE">
          <w:rPr>
            <w:rFonts w:ascii="仿宋" w:eastAsia="仿宋" w:hAnsi="仿宋"/>
            <w:sz w:val="28"/>
            <w:szCs w:val="28"/>
          </w:rPr>
          <w:t>数联盟</w:t>
        </w:r>
        <w:r w:rsidR="00A13CAE">
          <w:rPr>
            <w:rFonts w:ascii="仿宋" w:eastAsia="仿宋" w:hAnsi="仿宋" w:hint="eastAsia"/>
            <w:sz w:val="28"/>
            <w:szCs w:val="28"/>
          </w:rPr>
          <w:t>理</w:t>
        </w:r>
        <w:r w:rsidR="00A13CAE">
          <w:rPr>
            <w:rFonts w:ascii="仿宋" w:eastAsia="仿宋" w:hAnsi="仿宋"/>
            <w:sz w:val="28"/>
            <w:szCs w:val="28"/>
          </w:rPr>
          <w:t>事</w:t>
        </w:r>
      </w:ins>
      <w:ins w:id="71" w:author="Shuai Tianlong" w:date="2015-04-20T11:45:00Z">
        <w:r w:rsidR="00A13CAE">
          <w:rPr>
            <w:rFonts w:ascii="仿宋" w:eastAsia="仿宋" w:hAnsi="仿宋"/>
            <w:sz w:val="28"/>
            <w:szCs w:val="28"/>
          </w:rPr>
          <w:t>提</w:t>
        </w:r>
        <w:r w:rsidR="00A13CAE">
          <w:rPr>
            <w:rFonts w:ascii="仿宋" w:eastAsia="仿宋" w:hAnsi="仿宋" w:hint="eastAsia"/>
            <w:sz w:val="28"/>
            <w:szCs w:val="28"/>
          </w:rPr>
          <w:t>出</w:t>
        </w:r>
        <w:r w:rsidR="00A13CAE">
          <w:rPr>
            <w:rFonts w:ascii="仿宋" w:eastAsia="仿宋" w:hAnsi="仿宋"/>
            <w:sz w:val="28"/>
            <w:szCs w:val="28"/>
          </w:rPr>
          <w:t>明确议题</w:t>
        </w:r>
        <w:r w:rsidR="00A13CAE">
          <w:rPr>
            <w:rFonts w:ascii="仿宋" w:eastAsia="仿宋" w:hAnsi="仿宋" w:hint="eastAsia"/>
            <w:sz w:val="28"/>
            <w:szCs w:val="28"/>
          </w:rPr>
          <w:t>时即</w:t>
        </w:r>
        <w:r w:rsidR="00A13CAE">
          <w:rPr>
            <w:rFonts w:ascii="仿宋" w:eastAsia="仿宋" w:hAnsi="仿宋"/>
            <w:sz w:val="28"/>
            <w:szCs w:val="28"/>
          </w:rPr>
          <w:t>应召开</w:t>
        </w:r>
        <w:r w:rsidR="00A13CAE" w:rsidRPr="005C64B5">
          <w:rPr>
            <w:rFonts w:ascii="仿宋" w:eastAsia="仿宋" w:hAnsi="仿宋" w:hint="eastAsia"/>
            <w:sz w:val="28"/>
            <w:szCs w:val="28"/>
          </w:rPr>
          <w:t>。</w:t>
        </w:r>
      </w:ins>
    </w:p>
    <w:p w:rsidR="00372972" w:rsidRDefault="00D67B75" w:rsidP="00CC2131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盟理事会行使以下职责：</w:t>
      </w:r>
    </w:p>
    <w:p w:rsidR="00001118" w:rsidRPr="00001118" w:rsidRDefault="00001118" w:rsidP="00001118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（一</w:t>
      </w:r>
      <w:r>
        <w:rPr>
          <w:rFonts w:ascii="仿宋" w:eastAsia="仿宋" w:hAnsi="仿宋"/>
          <w:sz w:val="28"/>
          <w:szCs w:val="28"/>
        </w:rPr>
        <w:t>）</w:t>
      </w:r>
      <w:r w:rsidRPr="00001118">
        <w:rPr>
          <w:rFonts w:ascii="仿宋" w:eastAsia="仿宋" w:hAnsi="仿宋" w:hint="eastAsia"/>
          <w:sz w:val="28"/>
          <w:szCs w:val="28"/>
        </w:rPr>
        <w:t>执行</w:t>
      </w: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</w:t>
      </w:r>
      <w:r>
        <w:rPr>
          <w:rFonts w:ascii="仿宋" w:eastAsia="仿宋" w:hAnsi="仿宋" w:hint="eastAsia"/>
          <w:sz w:val="28"/>
          <w:szCs w:val="28"/>
        </w:rPr>
        <w:t>大</w:t>
      </w:r>
      <w:r w:rsidRPr="00001118">
        <w:rPr>
          <w:rFonts w:ascii="仿宋" w:eastAsia="仿宋" w:hAnsi="仿宋" w:hint="eastAsia"/>
          <w:sz w:val="28"/>
          <w:szCs w:val="28"/>
        </w:rPr>
        <w:t>会的决议，并向</w:t>
      </w: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</w:t>
      </w:r>
      <w:r w:rsidRPr="00001118">
        <w:rPr>
          <w:rFonts w:ascii="仿宋" w:eastAsia="仿宋" w:hAnsi="仿宋" w:hint="eastAsia"/>
          <w:sz w:val="28"/>
          <w:szCs w:val="28"/>
        </w:rPr>
        <w:t>大会报告工作；</w:t>
      </w:r>
    </w:p>
    <w:p w:rsidR="00001118" w:rsidRPr="00001118" w:rsidRDefault="00001118" w:rsidP="00001118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（二</w:t>
      </w:r>
      <w:r>
        <w:rPr>
          <w:rFonts w:ascii="仿宋" w:eastAsia="仿宋" w:hAnsi="仿宋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审议章程的修订和</w:t>
      </w:r>
      <w:r w:rsidRPr="00001118">
        <w:rPr>
          <w:rFonts w:ascii="仿宋" w:eastAsia="仿宋" w:hAnsi="仿宋" w:hint="eastAsia"/>
          <w:sz w:val="28"/>
          <w:szCs w:val="28"/>
        </w:rPr>
        <w:t>联盟的基本管理制度；</w:t>
      </w:r>
    </w:p>
    <w:p w:rsidR="00001118" w:rsidRPr="00001118" w:rsidRDefault="00001118" w:rsidP="00001118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（三</w:t>
      </w:r>
      <w:r>
        <w:rPr>
          <w:rFonts w:ascii="仿宋" w:eastAsia="仿宋" w:hAnsi="仿宋"/>
          <w:sz w:val="28"/>
          <w:szCs w:val="28"/>
        </w:rPr>
        <w:t>）</w:t>
      </w:r>
      <w:r w:rsidRPr="00001118">
        <w:rPr>
          <w:rFonts w:ascii="仿宋" w:eastAsia="仿宋" w:hAnsi="仿宋" w:hint="eastAsia"/>
          <w:sz w:val="28"/>
          <w:szCs w:val="28"/>
        </w:rPr>
        <w:t>审议联盟发展规划和工作方针</w:t>
      </w:r>
      <w:r w:rsidR="009F575C">
        <w:rPr>
          <w:rFonts w:ascii="仿宋" w:eastAsia="仿宋" w:hAnsi="仿宋" w:hint="eastAsia"/>
          <w:sz w:val="28"/>
          <w:szCs w:val="28"/>
        </w:rPr>
        <w:t>，</w:t>
      </w:r>
      <w:r w:rsidR="009F575C">
        <w:rPr>
          <w:rFonts w:ascii="仿宋" w:eastAsia="仿宋" w:hAnsi="仿宋"/>
          <w:sz w:val="28"/>
          <w:szCs w:val="28"/>
        </w:rPr>
        <w:t>确定联盟的年度工作计划</w:t>
      </w:r>
      <w:r w:rsidRPr="00001118">
        <w:rPr>
          <w:rFonts w:ascii="仿宋" w:eastAsia="仿宋" w:hAnsi="仿宋" w:hint="eastAsia"/>
          <w:sz w:val="28"/>
          <w:szCs w:val="28"/>
        </w:rPr>
        <w:t>；</w:t>
      </w:r>
    </w:p>
    <w:p w:rsidR="00856D05" w:rsidRDefault="00001118" w:rsidP="00856D05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（四</w:t>
      </w:r>
      <w:r>
        <w:rPr>
          <w:rFonts w:ascii="仿宋" w:eastAsia="仿宋" w:hAnsi="仿宋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选举和更</w:t>
      </w:r>
      <w:r>
        <w:rPr>
          <w:rFonts w:ascii="仿宋" w:eastAsia="仿宋" w:hAnsi="仿宋"/>
          <w:sz w:val="28"/>
          <w:szCs w:val="28"/>
        </w:rPr>
        <w:t>换</w:t>
      </w:r>
      <w:r w:rsidR="00856D05">
        <w:rPr>
          <w:rFonts w:ascii="仿宋" w:eastAsia="仿宋" w:hAnsi="仿宋" w:hint="eastAsia"/>
          <w:sz w:val="28"/>
          <w:szCs w:val="28"/>
        </w:rPr>
        <w:t>联</w:t>
      </w:r>
      <w:r w:rsidR="00856D05">
        <w:rPr>
          <w:rFonts w:ascii="仿宋" w:eastAsia="仿宋" w:hAnsi="仿宋"/>
          <w:sz w:val="28"/>
          <w:szCs w:val="28"/>
        </w:rPr>
        <w:t>盟</w:t>
      </w:r>
      <w:r w:rsidR="00856D05">
        <w:rPr>
          <w:rFonts w:ascii="仿宋" w:eastAsia="仿宋" w:hAnsi="仿宋" w:hint="eastAsia"/>
          <w:sz w:val="28"/>
          <w:szCs w:val="28"/>
        </w:rPr>
        <w:t>常务理事单位</w:t>
      </w:r>
      <w:r w:rsidRPr="00001118">
        <w:rPr>
          <w:rFonts w:ascii="仿宋" w:eastAsia="仿宋" w:hAnsi="仿宋" w:hint="eastAsia"/>
          <w:sz w:val="28"/>
          <w:szCs w:val="28"/>
        </w:rPr>
        <w:t>；</w:t>
      </w:r>
    </w:p>
    <w:p w:rsidR="00856D05" w:rsidRDefault="00856D05" w:rsidP="00856D05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（五</w:t>
      </w:r>
      <w:r>
        <w:rPr>
          <w:rFonts w:ascii="仿宋" w:eastAsia="仿宋" w:hAnsi="仿宋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决定联</w:t>
      </w:r>
      <w:r>
        <w:rPr>
          <w:rFonts w:ascii="仿宋" w:eastAsia="仿宋" w:hAnsi="仿宋"/>
          <w:sz w:val="28"/>
          <w:szCs w:val="28"/>
        </w:rPr>
        <w:t>盟成</w:t>
      </w:r>
      <w:r>
        <w:rPr>
          <w:rFonts w:ascii="仿宋" w:eastAsia="仿宋" w:hAnsi="仿宋" w:hint="eastAsia"/>
          <w:sz w:val="28"/>
          <w:szCs w:val="28"/>
        </w:rPr>
        <w:t>员的</w:t>
      </w:r>
      <w:r w:rsidR="00001118" w:rsidRPr="00001118">
        <w:rPr>
          <w:rFonts w:ascii="仿宋" w:eastAsia="仿宋" w:hAnsi="仿宋" w:hint="eastAsia"/>
          <w:sz w:val="28"/>
          <w:szCs w:val="28"/>
        </w:rPr>
        <w:t>除名。</w:t>
      </w:r>
    </w:p>
    <w:p w:rsidR="00856D05" w:rsidRDefault="00856D05" w:rsidP="00056ABB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（六</w:t>
      </w:r>
      <w:r>
        <w:rPr>
          <w:rFonts w:ascii="仿宋" w:eastAsia="仿宋" w:hAnsi="仿宋"/>
          <w:sz w:val="28"/>
          <w:szCs w:val="28"/>
        </w:rPr>
        <w:t>）</w:t>
      </w:r>
      <w:r w:rsidR="00001118" w:rsidRPr="00001118">
        <w:rPr>
          <w:rFonts w:ascii="仿宋" w:eastAsia="仿宋" w:hAnsi="仿宋" w:hint="eastAsia"/>
          <w:sz w:val="28"/>
          <w:szCs w:val="28"/>
        </w:rPr>
        <w:t>审议联盟</w:t>
      </w:r>
      <w:r>
        <w:rPr>
          <w:rFonts w:ascii="仿宋" w:eastAsia="仿宋" w:hAnsi="仿宋" w:hint="eastAsia"/>
          <w:sz w:val="28"/>
          <w:szCs w:val="28"/>
        </w:rPr>
        <w:t>变更或解散</w:t>
      </w:r>
      <w:r w:rsidR="00001118" w:rsidRPr="00001118">
        <w:rPr>
          <w:rFonts w:ascii="仿宋" w:eastAsia="仿宋" w:hAnsi="仿宋" w:hint="eastAsia"/>
          <w:sz w:val="28"/>
          <w:szCs w:val="28"/>
        </w:rPr>
        <w:t>的议案；</w:t>
      </w:r>
    </w:p>
    <w:p w:rsidR="00001118" w:rsidRDefault="00856D05" w:rsidP="006A5EC2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（七</w:t>
      </w:r>
      <w:r>
        <w:rPr>
          <w:rFonts w:ascii="仿宋" w:eastAsia="仿宋" w:hAnsi="仿宋"/>
          <w:sz w:val="28"/>
          <w:szCs w:val="28"/>
        </w:rPr>
        <w:t>）</w:t>
      </w:r>
      <w:r w:rsidR="00001118" w:rsidRPr="00001118">
        <w:rPr>
          <w:rFonts w:ascii="仿宋" w:eastAsia="仿宋" w:hAnsi="仿宋" w:hint="eastAsia"/>
          <w:sz w:val="28"/>
          <w:szCs w:val="28"/>
        </w:rPr>
        <w:t>审议</w:t>
      </w: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</w:t>
      </w:r>
      <w:r>
        <w:rPr>
          <w:rFonts w:ascii="仿宋" w:eastAsia="仿宋" w:hAnsi="仿宋" w:hint="eastAsia"/>
          <w:sz w:val="28"/>
          <w:szCs w:val="28"/>
        </w:rPr>
        <w:t>常</w:t>
      </w:r>
      <w:r>
        <w:rPr>
          <w:rFonts w:ascii="仿宋" w:eastAsia="仿宋" w:hAnsi="仿宋"/>
          <w:sz w:val="28"/>
          <w:szCs w:val="28"/>
        </w:rPr>
        <w:t>务理事会提交审议的</w:t>
      </w:r>
      <w:r w:rsidR="00001118" w:rsidRPr="00001118">
        <w:rPr>
          <w:rFonts w:ascii="仿宋" w:eastAsia="仿宋" w:hAnsi="仿宋" w:hint="eastAsia"/>
          <w:sz w:val="28"/>
          <w:szCs w:val="28"/>
        </w:rPr>
        <w:t>事项。</w:t>
      </w:r>
    </w:p>
    <w:p w:rsidR="00451161" w:rsidRPr="004646D2" w:rsidRDefault="00451161" w:rsidP="00451161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</w:t>
      </w:r>
      <w:r>
        <w:rPr>
          <w:rFonts w:ascii="仿宋" w:eastAsia="仿宋" w:hAnsi="仿宋" w:hint="eastAsia"/>
          <w:sz w:val="28"/>
          <w:szCs w:val="28"/>
        </w:rPr>
        <w:t>理</w:t>
      </w:r>
      <w:r>
        <w:rPr>
          <w:rFonts w:ascii="仿宋" w:eastAsia="仿宋" w:hAnsi="仿宋"/>
          <w:sz w:val="28"/>
          <w:szCs w:val="28"/>
        </w:rPr>
        <w:t>事</w:t>
      </w:r>
      <w:r w:rsidRPr="004646D2">
        <w:rPr>
          <w:rFonts w:ascii="仿宋" w:eastAsia="仿宋" w:hAnsi="仿宋" w:hint="eastAsia"/>
          <w:sz w:val="28"/>
          <w:szCs w:val="28"/>
        </w:rPr>
        <w:t>会会议决议须经</w:t>
      </w:r>
      <w:r>
        <w:rPr>
          <w:rFonts w:ascii="仿宋" w:eastAsia="仿宋" w:hAnsi="仿宋" w:hint="eastAsia"/>
          <w:sz w:val="28"/>
          <w:szCs w:val="28"/>
        </w:rPr>
        <w:t>全</w:t>
      </w:r>
      <w:r>
        <w:rPr>
          <w:rFonts w:ascii="仿宋" w:eastAsia="仿宋" w:hAnsi="仿宋"/>
          <w:sz w:val="28"/>
          <w:szCs w:val="28"/>
        </w:rPr>
        <w:t>体联盟</w:t>
      </w:r>
      <w:r>
        <w:rPr>
          <w:rFonts w:ascii="仿宋" w:eastAsia="仿宋" w:hAnsi="仿宋" w:hint="eastAsia"/>
          <w:sz w:val="28"/>
          <w:szCs w:val="28"/>
        </w:rPr>
        <w:t>理</w:t>
      </w:r>
      <w:r>
        <w:rPr>
          <w:rFonts w:ascii="仿宋" w:eastAsia="仿宋" w:hAnsi="仿宋"/>
          <w:sz w:val="28"/>
          <w:szCs w:val="28"/>
        </w:rPr>
        <w:t>事</w:t>
      </w:r>
      <w:r w:rsidRPr="004646D2">
        <w:rPr>
          <w:rFonts w:ascii="仿宋" w:eastAsia="仿宋" w:hAnsi="仿宋" w:hint="eastAsia"/>
          <w:sz w:val="28"/>
          <w:szCs w:val="28"/>
        </w:rPr>
        <w:t>三分之二以上（含三分之</w:t>
      </w:r>
      <w:r w:rsidRPr="004646D2">
        <w:rPr>
          <w:rFonts w:ascii="仿宋" w:eastAsia="仿宋" w:hAnsi="仿宋" w:hint="eastAsia"/>
          <w:sz w:val="28"/>
          <w:szCs w:val="28"/>
        </w:rPr>
        <w:lastRenderedPageBreak/>
        <w:t>二）表决通过</w:t>
      </w:r>
      <w:r w:rsidR="0090292E">
        <w:rPr>
          <w:rFonts w:ascii="仿宋" w:eastAsia="仿宋" w:hAnsi="仿宋" w:hint="eastAsia"/>
          <w:sz w:val="28"/>
          <w:szCs w:val="28"/>
        </w:rPr>
        <w:t>方能</w:t>
      </w:r>
      <w:r w:rsidRPr="004646D2">
        <w:rPr>
          <w:rFonts w:ascii="仿宋" w:eastAsia="仿宋" w:hAnsi="仿宋" w:hint="eastAsia"/>
          <w:sz w:val="28"/>
          <w:szCs w:val="28"/>
        </w:rPr>
        <w:t>生效。</w:t>
      </w:r>
    </w:p>
    <w:p w:rsidR="006D676A" w:rsidRPr="00056ABB" w:rsidRDefault="00C56263" w:rsidP="00513095">
      <w:pPr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CA7E75">
        <w:rPr>
          <w:rFonts w:ascii="仿宋" w:eastAsia="仿宋" w:hAnsi="仿宋" w:hint="eastAsia"/>
          <w:b/>
          <w:sz w:val="28"/>
          <w:szCs w:val="28"/>
        </w:rPr>
        <w:t>第十</w:t>
      </w:r>
      <w:r w:rsidR="00CA7E75" w:rsidRPr="00CA7E75">
        <w:rPr>
          <w:rFonts w:ascii="仿宋" w:eastAsia="仿宋" w:hAnsi="仿宋" w:hint="eastAsia"/>
          <w:b/>
          <w:sz w:val="28"/>
          <w:szCs w:val="28"/>
        </w:rPr>
        <w:t>八</w:t>
      </w:r>
      <w:r w:rsidRPr="00CA7E75">
        <w:rPr>
          <w:rFonts w:ascii="仿宋" w:eastAsia="仿宋" w:hAnsi="仿宋"/>
          <w:b/>
          <w:sz w:val="28"/>
          <w:szCs w:val="28"/>
        </w:rPr>
        <w:t>条</w:t>
      </w:r>
      <w:r w:rsidRPr="00CA7E75">
        <w:rPr>
          <w:rFonts w:ascii="仿宋" w:eastAsia="仿宋" w:hAnsi="仿宋" w:hint="eastAsia"/>
          <w:b/>
          <w:sz w:val="28"/>
          <w:szCs w:val="28"/>
        </w:rPr>
        <w:t xml:space="preserve"> </w:t>
      </w:r>
      <w:r w:rsidR="006D676A">
        <w:rPr>
          <w:rFonts w:ascii="仿宋" w:eastAsia="仿宋" w:hAnsi="仿宋" w:hint="eastAsia"/>
          <w:b/>
          <w:sz w:val="28"/>
          <w:szCs w:val="28"/>
        </w:rPr>
        <w:t>联</w:t>
      </w:r>
      <w:r w:rsidR="006D676A">
        <w:rPr>
          <w:rFonts w:ascii="仿宋" w:eastAsia="仿宋" w:hAnsi="仿宋"/>
          <w:b/>
          <w:sz w:val="28"/>
          <w:szCs w:val="28"/>
        </w:rPr>
        <w:t>盟常务理事会</w:t>
      </w:r>
    </w:p>
    <w:p w:rsidR="00D9124D" w:rsidRDefault="00372972" w:rsidP="006B72E1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056ABB">
        <w:rPr>
          <w:rFonts w:ascii="仿宋" w:eastAsia="仿宋" w:hAnsi="仿宋" w:hint="eastAsia"/>
          <w:sz w:val="28"/>
          <w:szCs w:val="28"/>
        </w:rPr>
        <w:t>联盟常务理事会由联盟常务理事单位组成</w:t>
      </w:r>
      <w:r w:rsidR="009F575C" w:rsidRPr="006A5EC2">
        <w:rPr>
          <w:rFonts w:ascii="仿宋" w:eastAsia="仿宋" w:hAnsi="仿宋" w:hint="eastAsia"/>
          <w:sz w:val="28"/>
          <w:szCs w:val="28"/>
        </w:rPr>
        <w:t>。</w:t>
      </w:r>
      <w:r w:rsidR="00CA7E75" w:rsidRPr="006A5EC2">
        <w:rPr>
          <w:rFonts w:ascii="仿宋" w:eastAsia="仿宋" w:hAnsi="仿宋" w:hint="eastAsia"/>
          <w:sz w:val="28"/>
          <w:szCs w:val="28"/>
        </w:rPr>
        <w:t>联</w:t>
      </w:r>
      <w:r w:rsidR="00CA7E75" w:rsidRPr="006A5EC2">
        <w:rPr>
          <w:rFonts w:ascii="仿宋" w:eastAsia="仿宋" w:hAnsi="仿宋"/>
          <w:sz w:val="28"/>
          <w:szCs w:val="28"/>
        </w:rPr>
        <w:t>盟</w:t>
      </w:r>
      <w:r w:rsidR="00CA7E75" w:rsidRPr="006A5EC2">
        <w:rPr>
          <w:rFonts w:ascii="仿宋" w:eastAsia="仿宋" w:hAnsi="仿宋" w:hint="eastAsia"/>
          <w:sz w:val="28"/>
          <w:szCs w:val="28"/>
        </w:rPr>
        <w:t>常务理事任期四年。</w:t>
      </w:r>
      <w:r w:rsidR="00927344">
        <w:rPr>
          <w:rFonts w:ascii="仿宋" w:eastAsia="仿宋" w:hAnsi="仿宋" w:hint="eastAsia"/>
          <w:sz w:val="28"/>
          <w:szCs w:val="28"/>
        </w:rPr>
        <w:t>联盟</w:t>
      </w:r>
      <w:r w:rsidR="00633E7D">
        <w:rPr>
          <w:rFonts w:ascii="仿宋" w:eastAsia="仿宋" w:hAnsi="仿宋" w:hint="eastAsia"/>
          <w:sz w:val="28"/>
          <w:szCs w:val="28"/>
        </w:rPr>
        <w:t>常务</w:t>
      </w:r>
      <w:r w:rsidR="00927344">
        <w:rPr>
          <w:rFonts w:ascii="仿宋" w:eastAsia="仿宋" w:hAnsi="仿宋"/>
          <w:sz w:val="28"/>
          <w:szCs w:val="28"/>
        </w:rPr>
        <w:t>理事会</w:t>
      </w:r>
      <w:r w:rsidR="004646D2" w:rsidRPr="004646D2">
        <w:rPr>
          <w:rFonts w:ascii="仿宋" w:eastAsia="仿宋" w:hAnsi="仿宋" w:hint="eastAsia"/>
          <w:sz w:val="28"/>
          <w:szCs w:val="28"/>
        </w:rPr>
        <w:t>对</w:t>
      </w:r>
      <w:r w:rsidR="00633E7D">
        <w:rPr>
          <w:rFonts w:ascii="仿宋" w:eastAsia="仿宋" w:hAnsi="仿宋" w:hint="eastAsia"/>
          <w:sz w:val="28"/>
          <w:szCs w:val="28"/>
        </w:rPr>
        <w:t>联盟理事会</w:t>
      </w:r>
      <w:r w:rsidR="004646D2" w:rsidRPr="004646D2">
        <w:rPr>
          <w:rFonts w:ascii="仿宋" w:eastAsia="仿宋" w:hAnsi="仿宋" w:hint="eastAsia"/>
          <w:sz w:val="28"/>
          <w:szCs w:val="28"/>
        </w:rPr>
        <w:t>负责</w:t>
      </w:r>
      <w:r w:rsidR="0034388E" w:rsidRPr="002B699A">
        <w:rPr>
          <w:rFonts w:ascii="仿宋" w:eastAsia="仿宋" w:hAnsi="仿宋" w:hint="eastAsia"/>
          <w:sz w:val="28"/>
          <w:szCs w:val="28"/>
        </w:rPr>
        <w:t>，</w:t>
      </w:r>
      <w:r w:rsidR="00D9124D">
        <w:rPr>
          <w:rFonts w:ascii="仿宋" w:eastAsia="仿宋" w:hAnsi="仿宋" w:hint="eastAsia"/>
          <w:sz w:val="28"/>
          <w:szCs w:val="28"/>
        </w:rPr>
        <w:t>履行</w:t>
      </w:r>
      <w:r w:rsidR="00D9124D">
        <w:rPr>
          <w:rFonts w:ascii="仿宋" w:eastAsia="仿宋" w:hAnsi="仿宋"/>
          <w:sz w:val="28"/>
          <w:szCs w:val="28"/>
        </w:rPr>
        <w:t>以下职责：</w:t>
      </w:r>
    </w:p>
    <w:p w:rsidR="00D9124D" w:rsidRPr="006A5EC2" w:rsidRDefault="00D9124D" w:rsidP="00D9124D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  <w:vertAlign w:val="superscript"/>
        </w:rPr>
      </w:pPr>
      <w:r w:rsidRPr="006A5EC2">
        <w:rPr>
          <w:rFonts w:ascii="仿宋" w:eastAsia="仿宋" w:hAnsi="仿宋" w:hint="eastAsia"/>
          <w:sz w:val="28"/>
          <w:szCs w:val="28"/>
        </w:rPr>
        <w:t>（一）</w:t>
      </w:r>
      <w:r w:rsidR="009F575C" w:rsidRPr="006A5EC2">
        <w:rPr>
          <w:rFonts w:ascii="仿宋" w:eastAsia="仿宋" w:hAnsi="仿宋" w:hint="eastAsia"/>
          <w:sz w:val="28"/>
          <w:szCs w:val="28"/>
        </w:rPr>
        <w:t>负责</w:t>
      </w:r>
      <w:r w:rsidR="009F575C" w:rsidRPr="006A5EC2">
        <w:rPr>
          <w:rFonts w:ascii="仿宋" w:eastAsia="仿宋" w:hAnsi="仿宋"/>
          <w:sz w:val="28"/>
          <w:szCs w:val="28"/>
        </w:rPr>
        <w:t>具体</w:t>
      </w:r>
      <w:r w:rsidRPr="006A5EC2">
        <w:rPr>
          <w:rFonts w:ascii="仿宋" w:eastAsia="仿宋" w:hAnsi="仿宋" w:hint="eastAsia"/>
          <w:sz w:val="28"/>
          <w:szCs w:val="28"/>
        </w:rPr>
        <w:t>落实执行</w:t>
      </w:r>
      <w:r w:rsidR="009F575C" w:rsidRPr="006A5EC2">
        <w:rPr>
          <w:rFonts w:ascii="仿宋" w:eastAsia="仿宋" w:hAnsi="仿宋" w:hint="eastAsia"/>
          <w:sz w:val="28"/>
          <w:szCs w:val="28"/>
        </w:rPr>
        <w:t>联</w:t>
      </w:r>
      <w:r w:rsidR="009F575C" w:rsidRPr="006A5EC2">
        <w:rPr>
          <w:rFonts w:ascii="仿宋" w:eastAsia="仿宋" w:hAnsi="仿宋"/>
          <w:sz w:val="28"/>
          <w:szCs w:val="28"/>
        </w:rPr>
        <w:t>盟</w:t>
      </w:r>
      <w:r w:rsidRPr="006A5EC2">
        <w:rPr>
          <w:rFonts w:ascii="仿宋" w:eastAsia="仿宋" w:hAnsi="仿宋" w:hint="eastAsia"/>
          <w:sz w:val="28"/>
          <w:szCs w:val="28"/>
        </w:rPr>
        <w:t>大会</w:t>
      </w:r>
      <w:r w:rsidR="005A50C4" w:rsidRPr="006A5EC2">
        <w:rPr>
          <w:rFonts w:ascii="仿宋" w:eastAsia="仿宋" w:hAnsi="仿宋" w:hint="eastAsia"/>
          <w:sz w:val="28"/>
          <w:szCs w:val="28"/>
        </w:rPr>
        <w:t>、</w:t>
      </w:r>
      <w:r w:rsidR="005A50C4" w:rsidRPr="006A5EC2">
        <w:rPr>
          <w:rFonts w:ascii="仿宋" w:eastAsia="仿宋" w:hAnsi="仿宋"/>
          <w:sz w:val="28"/>
          <w:szCs w:val="28"/>
        </w:rPr>
        <w:t>联盟</w:t>
      </w:r>
      <w:r w:rsidR="005A50C4" w:rsidRPr="006A5EC2">
        <w:rPr>
          <w:rFonts w:ascii="仿宋" w:eastAsia="仿宋" w:hAnsi="仿宋" w:hint="eastAsia"/>
          <w:sz w:val="28"/>
          <w:szCs w:val="28"/>
        </w:rPr>
        <w:t>理</w:t>
      </w:r>
      <w:r w:rsidR="005A50C4" w:rsidRPr="006A5EC2">
        <w:rPr>
          <w:rFonts w:ascii="仿宋" w:eastAsia="仿宋" w:hAnsi="仿宋"/>
          <w:sz w:val="28"/>
          <w:szCs w:val="28"/>
        </w:rPr>
        <w:t>事会的</w:t>
      </w:r>
      <w:r w:rsidRPr="006A5EC2">
        <w:rPr>
          <w:rFonts w:ascii="仿宋" w:eastAsia="仿宋" w:hAnsi="仿宋" w:hint="eastAsia"/>
          <w:sz w:val="28"/>
          <w:szCs w:val="28"/>
        </w:rPr>
        <w:t>决议；</w:t>
      </w:r>
    </w:p>
    <w:p w:rsidR="00183BC3" w:rsidRPr="006A5EC2" w:rsidRDefault="00D9124D" w:rsidP="004C1C53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6A5EC2">
        <w:rPr>
          <w:rFonts w:ascii="仿宋" w:eastAsia="仿宋" w:hAnsi="仿宋" w:hint="eastAsia"/>
          <w:sz w:val="28"/>
          <w:szCs w:val="28"/>
        </w:rPr>
        <w:t>（二）选举和更</w:t>
      </w:r>
      <w:r w:rsidRPr="006A5EC2">
        <w:rPr>
          <w:rFonts w:ascii="仿宋" w:eastAsia="仿宋" w:hAnsi="仿宋"/>
          <w:sz w:val="28"/>
          <w:szCs w:val="28"/>
        </w:rPr>
        <w:t>换</w:t>
      </w:r>
      <w:r w:rsidR="00183BC3" w:rsidRPr="006A5EC2">
        <w:rPr>
          <w:rFonts w:ascii="仿宋" w:eastAsia="仿宋" w:hAnsi="仿宋" w:hint="eastAsia"/>
          <w:sz w:val="28"/>
          <w:szCs w:val="28"/>
        </w:rPr>
        <w:t>联</w:t>
      </w:r>
      <w:r w:rsidR="00183BC3" w:rsidRPr="006A5EC2">
        <w:rPr>
          <w:rFonts w:ascii="仿宋" w:eastAsia="仿宋" w:hAnsi="仿宋"/>
          <w:sz w:val="28"/>
          <w:szCs w:val="28"/>
        </w:rPr>
        <w:t>盟理事长单位、</w:t>
      </w:r>
      <w:r w:rsidR="006D676A" w:rsidRPr="006A5EC2">
        <w:rPr>
          <w:rFonts w:ascii="仿宋" w:eastAsia="仿宋" w:hAnsi="仿宋" w:hint="eastAsia"/>
          <w:sz w:val="28"/>
          <w:szCs w:val="28"/>
        </w:rPr>
        <w:t>联</w:t>
      </w:r>
      <w:r w:rsidR="006D676A" w:rsidRPr="006A5EC2">
        <w:rPr>
          <w:rFonts w:ascii="仿宋" w:eastAsia="仿宋" w:hAnsi="仿宋"/>
          <w:sz w:val="28"/>
          <w:szCs w:val="28"/>
        </w:rPr>
        <w:t>盟</w:t>
      </w:r>
      <w:r w:rsidR="00183BC3" w:rsidRPr="006A5EC2">
        <w:rPr>
          <w:rFonts w:ascii="仿宋" w:eastAsia="仿宋" w:hAnsi="仿宋"/>
          <w:sz w:val="28"/>
          <w:szCs w:val="28"/>
        </w:rPr>
        <w:t>副</w:t>
      </w:r>
      <w:r w:rsidR="006A5EC2" w:rsidRPr="006A5EC2">
        <w:rPr>
          <w:rFonts w:ascii="仿宋" w:eastAsia="仿宋" w:hAnsi="仿宋" w:hint="eastAsia"/>
          <w:sz w:val="28"/>
          <w:szCs w:val="28"/>
        </w:rPr>
        <w:t>理</w:t>
      </w:r>
      <w:r w:rsidR="00183BC3" w:rsidRPr="006A5EC2">
        <w:rPr>
          <w:rFonts w:ascii="仿宋" w:eastAsia="仿宋" w:hAnsi="仿宋"/>
          <w:sz w:val="28"/>
          <w:szCs w:val="28"/>
        </w:rPr>
        <w:t>事长单位；</w:t>
      </w:r>
    </w:p>
    <w:p w:rsidR="004C1C53" w:rsidRPr="006A5EC2" w:rsidRDefault="00183BC3" w:rsidP="004C1C53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6A5EC2">
        <w:rPr>
          <w:rFonts w:ascii="仿宋" w:eastAsia="仿宋" w:hAnsi="仿宋" w:hint="eastAsia"/>
          <w:sz w:val="28"/>
          <w:szCs w:val="28"/>
        </w:rPr>
        <w:t>（三</w:t>
      </w:r>
      <w:r w:rsidRPr="006A5EC2">
        <w:rPr>
          <w:rFonts w:ascii="仿宋" w:eastAsia="仿宋" w:hAnsi="仿宋"/>
          <w:sz w:val="28"/>
          <w:szCs w:val="28"/>
        </w:rPr>
        <w:t>）</w:t>
      </w:r>
      <w:r w:rsidR="005A50C4" w:rsidRPr="006A5EC2">
        <w:rPr>
          <w:rFonts w:ascii="仿宋" w:eastAsia="仿宋" w:hAnsi="仿宋" w:hint="eastAsia"/>
          <w:sz w:val="28"/>
          <w:szCs w:val="28"/>
        </w:rPr>
        <w:t>选举和更</w:t>
      </w:r>
      <w:r w:rsidR="005A50C4" w:rsidRPr="006A5EC2">
        <w:rPr>
          <w:rFonts w:ascii="仿宋" w:eastAsia="仿宋" w:hAnsi="仿宋"/>
          <w:sz w:val="28"/>
          <w:szCs w:val="28"/>
        </w:rPr>
        <w:t>换</w:t>
      </w:r>
      <w:r w:rsidR="009F575C" w:rsidRPr="006A5EC2">
        <w:rPr>
          <w:rFonts w:ascii="仿宋" w:eastAsia="仿宋" w:hAnsi="仿宋" w:hint="eastAsia"/>
          <w:sz w:val="28"/>
          <w:szCs w:val="28"/>
        </w:rPr>
        <w:t>联</w:t>
      </w:r>
      <w:r w:rsidR="009F575C" w:rsidRPr="006A5EC2">
        <w:rPr>
          <w:rFonts w:ascii="仿宋" w:eastAsia="仿宋" w:hAnsi="仿宋"/>
          <w:sz w:val="28"/>
          <w:szCs w:val="28"/>
        </w:rPr>
        <w:t>盟</w:t>
      </w:r>
      <w:r w:rsidR="004C1C53" w:rsidRPr="006A5EC2">
        <w:rPr>
          <w:rFonts w:ascii="仿宋" w:eastAsia="仿宋" w:hAnsi="仿宋" w:hint="eastAsia"/>
          <w:sz w:val="28"/>
          <w:szCs w:val="28"/>
        </w:rPr>
        <w:t>秘书长和顾问</w:t>
      </w:r>
      <w:r w:rsidR="00D9124D" w:rsidRPr="006A5EC2">
        <w:rPr>
          <w:rFonts w:ascii="仿宋" w:eastAsia="仿宋" w:hAnsi="仿宋" w:hint="eastAsia"/>
          <w:sz w:val="28"/>
          <w:szCs w:val="28"/>
        </w:rPr>
        <w:t>委员会主任</w:t>
      </w:r>
      <w:r w:rsidR="009F575C" w:rsidRPr="006A5EC2">
        <w:rPr>
          <w:rFonts w:ascii="仿宋" w:eastAsia="仿宋" w:hAnsi="仿宋" w:hint="eastAsia"/>
          <w:sz w:val="28"/>
          <w:szCs w:val="28"/>
        </w:rPr>
        <w:t>，</w:t>
      </w:r>
      <w:r w:rsidR="00D9124D" w:rsidRPr="006A5EC2">
        <w:rPr>
          <w:rFonts w:ascii="仿宋" w:eastAsia="仿宋" w:hAnsi="仿宋" w:hint="eastAsia"/>
          <w:sz w:val="28"/>
          <w:szCs w:val="28"/>
        </w:rPr>
        <w:t>确定</w:t>
      </w:r>
      <w:r w:rsidR="004C1C53" w:rsidRPr="006A5EC2">
        <w:rPr>
          <w:rFonts w:ascii="仿宋" w:eastAsia="仿宋" w:hAnsi="仿宋" w:hint="eastAsia"/>
          <w:sz w:val="28"/>
          <w:szCs w:val="28"/>
        </w:rPr>
        <w:t>顾问</w:t>
      </w:r>
      <w:r w:rsidR="00D9124D" w:rsidRPr="006A5EC2">
        <w:rPr>
          <w:rFonts w:ascii="仿宋" w:eastAsia="仿宋" w:hAnsi="仿宋" w:hint="eastAsia"/>
          <w:sz w:val="28"/>
          <w:szCs w:val="28"/>
        </w:rPr>
        <w:t>委员会组成；</w:t>
      </w:r>
    </w:p>
    <w:p w:rsidR="004C1C53" w:rsidRPr="006A5EC2" w:rsidRDefault="00D9124D" w:rsidP="004C1C53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6A5EC2">
        <w:rPr>
          <w:rFonts w:ascii="仿宋" w:eastAsia="仿宋" w:hAnsi="仿宋" w:hint="eastAsia"/>
          <w:sz w:val="28"/>
          <w:szCs w:val="28"/>
        </w:rPr>
        <w:t>（</w:t>
      </w:r>
      <w:r w:rsidR="00183BC3" w:rsidRPr="006A5EC2">
        <w:rPr>
          <w:rFonts w:ascii="仿宋" w:eastAsia="仿宋" w:hAnsi="仿宋" w:hint="eastAsia"/>
          <w:sz w:val="28"/>
          <w:szCs w:val="28"/>
        </w:rPr>
        <w:t>四</w:t>
      </w:r>
      <w:r w:rsidRPr="006A5EC2">
        <w:rPr>
          <w:rFonts w:ascii="仿宋" w:eastAsia="仿宋" w:hAnsi="仿宋" w:hint="eastAsia"/>
          <w:sz w:val="28"/>
          <w:szCs w:val="28"/>
        </w:rPr>
        <w:t>）提出联盟章程和管理制度的修订草案；</w:t>
      </w:r>
    </w:p>
    <w:p w:rsidR="004C1C53" w:rsidRPr="006A5EC2" w:rsidRDefault="00D9124D" w:rsidP="004C1C53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6A5EC2">
        <w:rPr>
          <w:rFonts w:ascii="仿宋" w:eastAsia="仿宋" w:hAnsi="仿宋" w:hint="eastAsia"/>
          <w:sz w:val="28"/>
          <w:szCs w:val="28"/>
        </w:rPr>
        <w:t>（</w:t>
      </w:r>
      <w:r w:rsidR="00183BC3" w:rsidRPr="006A5EC2">
        <w:rPr>
          <w:rFonts w:ascii="仿宋" w:eastAsia="仿宋" w:hAnsi="仿宋" w:hint="eastAsia"/>
          <w:sz w:val="28"/>
          <w:szCs w:val="28"/>
        </w:rPr>
        <w:t>五</w:t>
      </w:r>
      <w:r w:rsidRPr="006A5EC2">
        <w:rPr>
          <w:rFonts w:ascii="仿宋" w:eastAsia="仿宋" w:hAnsi="仿宋" w:hint="eastAsia"/>
          <w:sz w:val="28"/>
          <w:szCs w:val="28"/>
        </w:rPr>
        <w:t>）领导联盟秘书处的工作；</w:t>
      </w:r>
    </w:p>
    <w:p w:rsidR="004C1C53" w:rsidRPr="006A5EC2" w:rsidRDefault="00D9124D" w:rsidP="004C1C53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6A5EC2">
        <w:rPr>
          <w:rFonts w:ascii="仿宋" w:eastAsia="仿宋" w:hAnsi="仿宋" w:hint="eastAsia"/>
          <w:sz w:val="28"/>
          <w:szCs w:val="28"/>
        </w:rPr>
        <w:t>（</w:t>
      </w:r>
      <w:r w:rsidR="00183BC3" w:rsidRPr="006A5EC2">
        <w:rPr>
          <w:rFonts w:ascii="仿宋" w:eastAsia="仿宋" w:hAnsi="仿宋" w:hint="eastAsia"/>
          <w:sz w:val="28"/>
          <w:szCs w:val="28"/>
        </w:rPr>
        <w:t>六</w:t>
      </w:r>
      <w:r w:rsidRPr="006A5EC2">
        <w:rPr>
          <w:rFonts w:ascii="仿宋" w:eastAsia="仿宋" w:hAnsi="仿宋" w:hint="eastAsia"/>
          <w:sz w:val="28"/>
          <w:szCs w:val="28"/>
        </w:rPr>
        <w:t>）制订联盟发展规划和工作方针</w:t>
      </w:r>
      <w:r w:rsidR="009F575C" w:rsidRPr="006A5EC2">
        <w:rPr>
          <w:rFonts w:ascii="仿宋" w:eastAsia="仿宋" w:hAnsi="仿宋" w:hint="eastAsia"/>
          <w:sz w:val="28"/>
          <w:szCs w:val="28"/>
        </w:rPr>
        <w:t>，制订</w:t>
      </w:r>
      <w:r w:rsidRPr="006A5EC2">
        <w:rPr>
          <w:rFonts w:ascii="仿宋" w:eastAsia="仿宋" w:hAnsi="仿宋" w:hint="eastAsia"/>
          <w:sz w:val="28"/>
          <w:szCs w:val="28"/>
        </w:rPr>
        <w:t>联盟年度工作计划；</w:t>
      </w:r>
    </w:p>
    <w:p w:rsidR="001F7706" w:rsidRPr="006A5EC2" w:rsidRDefault="001F7706" w:rsidP="004C1C53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6A5EC2">
        <w:rPr>
          <w:rFonts w:ascii="仿宋" w:eastAsia="仿宋" w:hAnsi="仿宋" w:hint="eastAsia"/>
          <w:sz w:val="28"/>
          <w:szCs w:val="28"/>
        </w:rPr>
        <w:t>（七</w:t>
      </w:r>
      <w:r w:rsidRPr="006A5EC2">
        <w:rPr>
          <w:rFonts w:ascii="仿宋" w:eastAsia="仿宋" w:hAnsi="仿宋"/>
          <w:sz w:val="28"/>
          <w:szCs w:val="28"/>
        </w:rPr>
        <w:t>）</w:t>
      </w:r>
      <w:r w:rsidRPr="006A5EC2">
        <w:rPr>
          <w:rFonts w:ascii="仿宋" w:eastAsia="仿宋" w:hAnsi="仿宋" w:hint="eastAsia"/>
          <w:sz w:val="28"/>
          <w:szCs w:val="28"/>
        </w:rPr>
        <w:t>决定联</w:t>
      </w:r>
      <w:r w:rsidRPr="006A5EC2">
        <w:rPr>
          <w:rFonts w:ascii="仿宋" w:eastAsia="仿宋" w:hAnsi="仿宋"/>
          <w:sz w:val="28"/>
          <w:szCs w:val="28"/>
        </w:rPr>
        <w:t>盟</w:t>
      </w:r>
      <w:r w:rsidRPr="006A5EC2">
        <w:rPr>
          <w:rFonts w:ascii="仿宋" w:eastAsia="仿宋" w:hAnsi="仿宋" w:hint="eastAsia"/>
          <w:sz w:val="28"/>
          <w:szCs w:val="28"/>
        </w:rPr>
        <w:t>成</w:t>
      </w:r>
      <w:r w:rsidRPr="006A5EC2">
        <w:rPr>
          <w:rFonts w:ascii="仿宋" w:eastAsia="仿宋" w:hAnsi="仿宋"/>
          <w:sz w:val="28"/>
          <w:szCs w:val="28"/>
        </w:rPr>
        <w:t>员的加入；</w:t>
      </w:r>
    </w:p>
    <w:p w:rsidR="00451161" w:rsidRPr="006A5EC2" w:rsidRDefault="00D9124D" w:rsidP="00056ABB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6A5EC2">
        <w:rPr>
          <w:rFonts w:ascii="仿宋" w:eastAsia="仿宋" w:hAnsi="仿宋" w:hint="eastAsia"/>
          <w:sz w:val="28"/>
          <w:szCs w:val="28"/>
        </w:rPr>
        <w:t>（</w:t>
      </w:r>
      <w:r w:rsidR="001F7706" w:rsidRPr="006A5EC2">
        <w:rPr>
          <w:rFonts w:ascii="仿宋" w:eastAsia="仿宋" w:hAnsi="仿宋" w:hint="eastAsia"/>
          <w:sz w:val="28"/>
          <w:szCs w:val="28"/>
        </w:rPr>
        <w:t>八</w:t>
      </w:r>
      <w:r w:rsidRPr="006A5EC2">
        <w:rPr>
          <w:rFonts w:ascii="仿宋" w:eastAsia="仿宋" w:hAnsi="仿宋" w:hint="eastAsia"/>
          <w:sz w:val="28"/>
          <w:szCs w:val="28"/>
        </w:rPr>
        <w:t>）</w:t>
      </w:r>
      <w:r w:rsidR="00451161" w:rsidRPr="006A5EC2">
        <w:rPr>
          <w:rFonts w:ascii="仿宋" w:eastAsia="仿宋" w:hAnsi="仿宋" w:hint="eastAsia"/>
          <w:sz w:val="28"/>
          <w:szCs w:val="28"/>
        </w:rPr>
        <w:t>联</w:t>
      </w:r>
      <w:r w:rsidR="00451161" w:rsidRPr="006A5EC2">
        <w:rPr>
          <w:rFonts w:ascii="仿宋" w:eastAsia="仿宋" w:hAnsi="仿宋"/>
          <w:sz w:val="28"/>
          <w:szCs w:val="28"/>
        </w:rPr>
        <w:t>盟的其他事项。</w:t>
      </w:r>
    </w:p>
    <w:p w:rsidR="000E16E3" w:rsidRDefault="005C64B5" w:rsidP="006B72E1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</w:t>
      </w:r>
      <w:r w:rsidR="009F575C">
        <w:rPr>
          <w:rFonts w:ascii="仿宋" w:eastAsia="仿宋" w:hAnsi="仿宋" w:hint="eastAsia"/>
          <w:sz w:val="28"/>
          <w:szCs w:val="28"/>
        </w:rPr>
        <w:t>常</w:t>
      </w:r>
      <w:r w:rsidR="009F575C">
        <w:rPr>
          <w:rFonts w:ascii="仿宋" w:eastAsia="仿宋" w:hAnsi="仿宋"/>
          <w:sz w:val="28"/>
          <w:szCs w:val="28"/>
        </w:rPr>
        <w:t>务</w:t>
      </w:r>
      <w:r w:rsidRPr="005C64B5">
        <w:rPr>
          <w:rFonts w:ascii="仿宋" w:eastAsia="仿宋" w:hAnsi="仿宋" w:hint="eastAsia"/>
          <w:sz w:val="28"/>
          <w:szCs w:val="28"/>
        </w:rPr>
        <w:t>理事会会议</w:t>
      </w:r>
      <w:del w:id="72" w:author="Shuai Tianlong" w:date="2015-04-20T11:43:00Z">
        <w:r w:rsidRPr="005C64B5" w:rsidDel="00A13CAE">
          <w:rPr>
            <w:rFonts w:ascii="仿宋" w:eastAsia="仿宋" w:hAnsi="仿宋" w:hint="eastAsia"/>
            <w:sz w:val="28"/>
            <w:szCs w:val="28"/>
          </w:rPr>
          <w:delText>包括</w:delText>
        </w:r>
      </w:del>
      <w:ins w:id="73" w:author="Shuai Tianlong" w:date="2015-04-20T11:43:00Z">
        <w:r w:rsidR="00A13CAE">
          <w:rPr>
            <w:rFonts w:ascii="仿宋" w:eastAsia="仿宋" w:hAnsi="仿宋" w:hint="eastAsia"/>
            <w:sz w:val="28"/>
            <w:szCs w:val="28"/>
          </w:rPr>
          <w:t>分为</w:t>
        </w:r>
      </w:ins>
      <w:r w:rsidR="000E16E3">
        <w:rPr>
          <w:rFonts w:ascii="仿宋" w:eastAsia="仿宋" w:hAnsi="仿宋" w:hint="eastAsia"/>
          <w:sz w:val="28"/>
          <w:szCs w:val="28"/>
        </w:rPr>
        <w:t>定</w:t>
      </w:r>
      <w:r w:rsidR="000E16E3">
        <w:rPr>
          <w:rFonts w:ascii="仿宋" w:eastAsia="仿宋" w:hAnsi="仿宋"/>
          <w:sz w:val="28"/>
          <w:szCs w:val="28"/>
        </w:rPr>
        <w:t>期</w:t>
      </w:r>
      <w:r w:rsidRPr="005C64B5">
        <w:rPr>
          <w:rFonts w:ascii="仿宋" w:eastAsia="仿宋" w:hAnsi="仿宋" w:hint="eastAsia"/>
          <w:sz w:val="28"/>
          <w:szCs w:val="28"/>
        </w:rPr>
        <w:t>会</w:t>
      </w:r>
      <w:r w:rsidR="000E16E3">
        <w:rPr>
          <w:rFonts w:ascii="仿宋" w:eastAsia="仿宋" w:hAnsi="仿宋" w:hint="eastAsia"/>
          <w:sz w:val="28"/>
          <w:szCs w:val="28"/>
        </w:rPr>
        <w:t>议</w:t>
      </w:r>
      <w:r w:rsidRPr="005C64B5">
        <w:rPr>
          <w:rFonts w:ascii="仿宋" w:eastAsia="仿宋" w:hAnsi="仿宋" w:hint="eastAsia"/>
          <w:sz w:val="28"/>
          <w:szCs w:val="28"/>
        </w:rPr>
        <w:t>和临时会议，</w:t>
      </w:r>
      <w:r w:rsidR="000E16E3">
        <w:rPr>
          <w:rFonts w:ascii="仿宋" w:eastAsia="仿宋" w:hAnsi="仿宋" w:hint="eastAsia"/>
          <w:sz w:val="28"/>
          <w:szCs w:val="28"/>
        </w:rPr>
        <w:t>均</w:t>
      </w:r>
      <w:r w:rsidRPr="005C64B5">
        <w:rPr>
          <w:rFonts w:ascii="仿宋" w:eastAsia="仿宋" w:hAnsi="仿宋" w:hint="eastAsia"/>
          <w:sz w:val="28"/>
          <w:szCs w:val="28"/>
        </w:rPr>
        <w:t>由理事长召集</w:t>
      </w:r>
      <w:r w:rsidR="000E16E3">
        <w:rPr>
          <w:rFonts w:ascii="仿宋" w:eastAsia="仿宋" w:hAnsi="仿宋" w:hint="eastAsia"/>
          <w:sz w:val="28"/>
          <w:szCs w:val="28"/>
        </w:rPr>
        <w:t>和主</w:t>
      </w:r>
      <w:r w:rsidR="000E16E3">
        <w:rPr>
          <w:rFonts w:ascii="仿宋" w:eastAsia="仿宋" w:hAnsi="仿宋"/>
          <w:sz w:val="28"/>
          <w:szCs w:val="28"/>
        </w:rPr>
        <w:t>持</w:t>
      </w:r>
      <w:r w:rsidRPr="005C64B5">
        <w:rPr>
          <w:rFonts w:ascii="仿宋" w:eastAsia="仿宋" w:hAnsi="仿宋" w:hint="eastAsia"/>
          <w:sz w:val="28"/>
          <w:szCs w:val="28"/>
        </w:rPr>
        <w:t>。</w:t>
      </w:r>
      <w:r w:rsidR="000E16E3">
        <w:rPr>
          <w:rFonts w:ascii="仿宋" w:eastAsia="仿宋" w:hAnsi="仿宋" w:hint="eastAsia"/>
          <w:sz w:val="28"/>
          <w:szCs w:val="28"/>
        </w:rPr>
        <w:t>联</w:t>
      </w:r>
      <w:r w:rsidR="000E16E3">
        <w:rPr>
          <w:rFonts w:ascii="仿宋" w:eastAsia="仿宋" w:hAnsi="仿宋"/>
          <w:sz w:val="28"/>
          <w:szCs w:val="28"/>
        </w:rPr>
        <w:t>盟常务理事会定期会一年</w:t>
      </w:r>
      <w:ins w:id="74" w:author="Shuai Tianlong" w:date="2015-04-20T11:43:00Z">
        <w:r w:rsidR="00A13CAE">
          <w:rPr>
            <w:rFonts w:ascii="仿宋" w:eastAsia="仿宋" w:hAnsi="仿宋" w:hint="eastAsia"/>
            <w:sz w:val="28"/>
            <w:szCs w:val="28"/>
          </w:rPr>
          <w:t>两</w:t>
        </w:r>
      </w:ins>
      <w:del w:id="75" w:author="Shuai Tianlong" w:date="2015-04-20T11:43:00Z">
        <w:r w:rsidR="000E16E3" w:rsidDel="00A13CAE">
          <w:rPr>
            <w:rFonts w:ascii="仿宋" w:eastAsia="仿宋" w:hAnsi="仿宋"/>
            <w:sz w:val="28"/>
            <w:szCs w:val="28"/>
          </w:rPr>
          <w:delText>四</w:delText>
        </w:r>
      </w:del>
      <w:r w:rsidR="000E16E3">
        <w:rPr>
          <w:rFonts w:ascii="仿宋" w:eastAsia="仿宋" w:hAnsi="仿宋"/>
          <w:sz w:val="28"/>
          <w:szCs w:val="28"/>
        </w:rPr>
        <w:t>次</w:t>
      </w:r>
      <w:r w:rsidRPr="005C64B5">
        <w:rPr>
          <w:rFonts w:ascii="仿宋" w:eastAsia="仿宋" w:hAnsi="仿宋" w:hint="eastAsia"/>
          <w:sz w:val="28"/>
          <w:szCs w:val="28"/>
        </w:rPr>
        <w:t>，</w:t>
      </w:r>
      <w:r w:rsidR="000E16E3">
        <w:rPr>
          <w:rFonts w:ascii="仿宋" w:eastAsia="仿宋" w:hAnsi="仿宋" w:hint="eastAsia"/>
          <w:sz w:val="28"/>
          <w:szCs w:val="28"/>
        </w:rPr>
        <w:t>每</w:t>
      </w:r>
      <w:ins w:id="76" w:author="Shuai Tianlong" w:date="2015-04-20T11:43:00Z">
        <w:r w:rsidR="00A13CAE">
          <w:rPr>
            <w:rFonts w:ascii="仿宋" w:eastAsia="仿宋" w:hAnsi="仿宋" w:hint="eastAsia"/>
            <w:sz w:val="28"/>
            <w:szCs w:val="28"/>
          </w:rPr>
          <w:t>半</w:t>
        </w:r>
        <w:r w:rsidR="00A13CAE">
          <w:rPr>
            <w:rFonts w:ascii="仿宋" w:eastAsia="仿宋" w:hAnsi="仿宋"/>
            <w:sz w:val="28"/>
            <w:szCs w:val="28"/>
          </w:rPr>
          <w:t>年</w:t>
        </w:r>
      </w:ins>
      <w:del w:id="77" w:author="Shuai Tianlong" w:date="2015-04-20T11:43:00Z">
        <w:r w:rsidR="000E16E3" w:rsidDel="00A13CAE">
          <w:rPr>
            <w:rFonts w:ascii="仿宋" w:eastAsia="仿宋" w:hAnsi="仿宋" w:hint="eastAsia"/>
            <w:sz w:val="28"/>
            <w:szCs w:val="28"/>
          </w:rPr>
          <w:delText>季度</w:delText>
        </w:r>
      </w:del>
      <w:r w:rsidR="000E16E3">
        <w:rPr>
          <w:rFonts w:ascii="仿宋" w:eastAsia="仿宋" w:hAnsi="仿宋" w:hint="eastAsia"/>
          <w:sz w:val="28"/>
          <w:szCs w:val="28"/>
        </w:rPr>
        <w:t>召开</w:t>
      </w:r>
      <w:r w:rsidR="000E16E3">
        <w:rPr>
          <w:rFonts w:ascii="仿宋" w:eastAsia="仿宋" w:hAnsi="仿宋"/>
          <w:sz w:val="28"/>
          <w:szCs w:val="28"/>
        </w:rPr>
        <w:t>一次。</w:t>
      </w:r>
      <w:r w:rsidR="000E16E3">
        <w:rPr>
          <w:rFonts w:ascii="仿宋" w:eastAsia="仿宋" w:hAnsi="仿宋" w:hint="eastAsia"/>
          <w:sz w:val="28"/>
          <w:szCs w:val="28"/>
        </w:rPr>
        <w:t>联盟常</w:t>
      </w:r>
      <w:r w:rsidR="000E16E3">
        <w:rPr>
          <w:rFonts w:ascii="仿宋" w:eastAsia="仿宋" w:hAnsi="仿宋"/>
          <w:sz w:val="28"/>
          <w:szCs w:val="28"/>
        </w:rPr>
        <w:t>务理事会临时会议经</w:t>
      </w:r>
      <w:r w:rsidR="00375FFA">
        <w:rPr>
          <w:rFonts w:ascii="仿宋" w:eastAsia="仿宋" w:hAnsi="仿宋" w:hint="eastAsia"/>
          <w:sz w:val="28"/>
          <w:szCs w:val="28"/>
        </w:rPr>
        <w:t>联</w:t>
      </w:r>
      <w:r w:rsidR="00375FFA">
        <w:rPr>
          <w:rFonts w:ascii="仿宋" w:eastAsia="仿宋" w:hAnsi="仿宋"/>
          <w:sz w:val="28"/>
          <w:szCs w:val="28"/>
        </w:rPr>
        <w:t>盟</w:t>
      </w:r>
      <w:r w:rsidR="000E16E3">
        <w:rPr>
          <w:rFonts w:ascii="仿宋" w:eastAsia="仿宋" w:hAnsi="仿宋" w:hint="eastAsia"/>
          <w:sz w:val="28"/>
          <w:szCs w:val="28"/>
        </w:rPr>
        <w:t>理</w:t>
      </w:r>
      <w:r w:rsidR="000E16E3">
        <w:rPr>
          <w:rFonts w:ascii="仿宋" w:eastAsia="仿宋" w:hAnsi="仿宋"/>
          <w:sz w:val="28"/>
          <w:szCs w:val="28"/>
        </w:rPr>
        <w:t>事长</w:t>
      </w:r>
      <w:r w:rsidR="000E16E3">
        <w:rPr>
          <w:rFonts w:ascii="仿宋" w:eastAsia="仿宋" w:hAnsi="仿宋" w:hint="eastAsia"/>
          <w:sz w:val="28"/>
          <w:szCs w:val="28"/>
        </w:rPr>
        <w:t>或</w:t>
      </w:r>
      <w:r w:rsidR="000E16E3">
        <w:rPr>
          <w:rFonts w:ascii="仿宋" w:eastAsia="仿宋" w:hAnsi="仿宋"/>
          <w:sz w:val="28"/>
          <w:szCs w:val="28"/>
        </w:rPr>
        <w:t>五名以上常务理事提</w:t>
      </w:r>
      <w:r w:rsidR="000E16E3">
        <w:rPr>
          <w:rFonts w:ascii="仿宋" w:eastAsia="仿宋" w:hAnsi="仿宋" w:hint="eastAsia"/>
          <w:sz w:val="28"/>
          <w:szCs w:val="28"/>
        </w:rPr>
        <w:t>出</w:t>
      </w:r>
      <w:r w:rsidR="000E16E3">
        <w:rPr>
          <w:rFonts w:ascii="仿宋" w:eastAsia="仿宋" w:hAnsi="仿宋"/>
          <w:sz w:val="28"/>
          <w:szCs w:val="28"/>
        </w:rPr>
        <w:t>明确议题</w:t>
      </w:r>
      <w:r w:rsidR="000E16E3">
        <w:rPr>
          <w:rFonts w:ascii="仿宋" w:eastAsia="仿宋" w:hAnsi="仿宋" w:hint="eastAsia"/>
          <w:sz w:val="28"/>
          <w:szCs w:val="28"/>
        </w:rPr>
        <w:t>时即</w:t>
      </w:r>
      <w:r w:rsidR="000E16E3">
        <w:rPr>
          <w:rFonts w:ascii="仿宋" w:eastAsia="仿宋" w:hAnsi="仿宋"/>
          <w:sz w:val="28"/>
          <w:szCs w:val="28"/>
        </w:rPr>
        <w:t>应召开</w:t>
      </w:r>
      <w:r w:rsidRPr="005C64B5">
        <w:rPr>
          <w:rFonts w:ascii="仿宋" w:eastAsia="仿宋" w:hAnsi="仿宋" w:hint="eastAsia"/>
          <w:sz w:val="28"/>
          <w:szCs w:val="28"/>
        </w:rPr>
        <w:t>。</w:t>
      </w:r>
    </w:p>
    <w:p w:rsidR="00633E7D" w:rsidRPr="005C64B5" w:rsidRDefault="000E16E3" w:rsidP="006B72E1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常</w:t>
      </w:r>
      <w:r>
        <w:rPr>
          <w:rFonts w:ascii="仿宋" w:eastAsia="仿宋" w:hAnsi="仿宋"/>
          <w:sz w:val="28"/>
          <w:szCs w:val="28"/>
        </w:rPr>
        <w:t>务</w:t>
      </w:r>
      <w:r w:rsidR="005C64B5" w:rsidRPr="005C64B5">
        <w:rPr>
          <w:rFonts w:ascii="仿宋" w:eastAsia="仿宋" w:hAnsi="仿宋" w:hint="eastAsia"/>
          <w:sz w:val="28"/>
          <w:szCs w:val="28"/>
        </w:rPr>
        <w:t>理事会会议决议须经</w:t>
      </w:r>
      <w:r>
        <w:rPr>
          <w:rFonts w:ascii="仿宋" w:eastAsia="仿宋" w:hAnsi="仿宋" w:hint="eastAsia"/>
          <w:sz w:val="28"/>
          <w:szCs w:val="28"/>
        </w:rPr>
        <w:t>全</w:t>
      </w:r>
      <w:r>
        <w:rPr>
          <w:rFonts w:ascii="仿宋" w:eastAsia="仿宋" w:hAnsi="仿宋"/>
          <w:sz w:val="28"/>
          <w:szCs w:val="28"/>
        </w:rPr>
        <w:t>体常务</w:t>
      </w:r>
      <w:r w:rsidR="005C64B5" w:rsidRPr="005C64B5">
        <w:rPr>
          <w:rFonts w:ascii="仿宋" w:eastAsia="仿宋" w:hAnsi="仿宋" w:hint="eastAsia"/>
          <w:sz w:val="28"/>
          <w:szCs w:val="28"/>
        </w:rPr>
        <w:t>理事三分之二以上（含三分之二）表决通过方能生效。</w:t>
      </w:r>
    </w:p>
    <w:p w:rsidR="0034388E" w:rsidRPr="002B699A" w:rsidRDefault="0034388E" w:rsidP="00513095">
      <w:pPr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第十</w:t>
      </w:r>
      <w:r w:rsidR="00DF1650">
        <w:rPr>
          <w:rFonts w:ascii="仿宋" w:eastAsia="仿宋" w:hAnsi="仿宋" w:hint="eastAsia"/>
          <w:b/>
          <w:sz w:val="28"/>
          <w:szCs w:val="28"/>
        </w:rPr>
        <w:t>九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Pr="002B699A">
        <w:rPr>
          <w:rFonts w:ascii="仿宋" w:eastAsia="仿宋" w:hAnsi="仿宋" w:hint="eastAsia"/>
          <w:sz w:val="28"/>
          <w:szCs w:val="28"/>
        </w:rPr>
        <w:t>联盟理事</w:t>
      </w:r>
      <w:r w:rsidR="004C1C53">
        <w:rPr>
          <w:rFonts w:ascii="仿宋" w:eastAsia="仿宋" w:hAnsi="仿宋" w:hint="eastAsia"/>
          <w:sz w:val="28"/>
          <w:szCs w:val="28"/>
        </w:rPr>
        <w:t>单位</w:t>
      </w:r>
      <w:r w:rsidRPr="002B699A">
        <w:rPr>
          <w:rFonts w:ascii="仿宋" w:eastAsia="仿宋" w:hAnsi="仿宋" w:hint="eastAsia"/>
          <w:sz w:val="28"/>
          <w:szCs w:val="28"/>
        </w:rPr>
        <w:t>的产生</w:t>
      </w:r>
      <w:r w:rsidR="00EB7C1A">
        <w:rPr>
          <w:rFonts w:ascii="仿宋" w:eastAsia="仿宋" w:hAnsi="仿宋" w:hint="eastAsia"/>
          <w:sz w:val="28"/>
          <w:szCs w:val="28"/>
        </w:rPr>
        <w:t>根据联盟发展需要，</w:t>
      </w:r>
      <w:r w:rsidRPr="002B699A">
        <w:rPr>
          <w:rFonts w:ascii="仿宋" w:eastAsia="仿宋" w:hAnsi="仿宋" w:hint="eastAsia"/>
          <w:sz w:val="28"/>
          <w:szCs w:val="28"/>
        </w:rPr>
        <w:t>秉持</w:t>
      </w:r>
      <w:r w:rsidR="00EB7C1A">
        <w:rPr>
          <w:rFonts w:ascii="仿宋" w:eastAsia="仿宋" w:hAnsi="仿宋" w:hint="eastAsia"/>
          <w:sz w:val="28"/>
          <w:szCs w:val="28"/>
        </w:rPr>
        <w:t>区域</w:t>
      </w:r>
      <w:r w:rsidRPr="002B699A">
        <w:rPr>
          <w:rFonts w:ascii="仿宋" w:eastAsia="仿宋" w:hAnsi="仿宋" w:hint="eastAsia"/>
          <w:sz w:val="28"/>
          <w:szCs w:val="28"/>
        </w:rPr>
        <w:t>性和</w:t>
      </w:r>
      <w:r w:rsidR="00EB7C1A">
        <w:rPr>
          <w:rFonts w:ascii="仿宋" w:eastAsia="仿宋" w:hAnsi="仿宋" w:hint="eastAsia"/>
          <w:sz w:val="28"/>
          <w:szCs w:val="28"/>
        </w:rPr>
        <w:t>成员类别</w:t>
      </w:r>
      <w:r w:rsidRPr="002B699A">
        <w:rPr>
          <w:rFonts w:ascii="仿宋" w:eastAsia="仿宋" w:hAnsi="仿宋" w:hint="eastAsia"/>
          <w:sz w:val="28"/>
          <w:szCs w:val="28"/>
        </w:rPr>
        <w:t>原则，由联盟成员推荐并经</w:t>
      </w:r>
      <w:r w:rsidR="009B413C">
        <w:rPr>
          <w:rFonts w:ascii="仿宋" w:eastAsia="仿宋" w:hAnsi="仿宋" w:hint="eastAsia"/>
          <w:sz w:val="28"/>
          <w:szCs w:val="28"/>
        </w:rPr>
        <w:t>联盟大会</w:t>
      </w:r>
      <w:r w:rsidRPr="002B699A">
        <w:rPr>
          <w:rFonts w:ascii="仿宋" w:eastAsia="仿宋" w:hAnsi="仿宋" w:hint="eastAsia"/>
          <w:sz w:val="28"/>
          <w:szCs w:val="28"/>
        </w:rPr>
        <w:t>通过，每届任期</w:t>
      </w:r>
      <w:r w:rsidR="00056ABB">
        <w:rPr>
          <w:rFonts w:ascii="仿宋" w:eastAsia="仿宋" w:hAnsi="仿宋" w:hint="eastAsia"/>
          <w:sz w:val="28"/>
          <w:szCs w:val="28"/>
        </w:rPr>
        <w:t>四</w:t>
      </w:r>
      <w:r w:rsidRPr="002B699A">
        <w:rPr>
          <w:rFonts w:ascii="仿宋" w:eastAsia="仿宋" w:hAnsi="仿宋" w:hint="eastAsia"/>
          <w:sz w:val="28"/>
          <w:szCs w:val="28"/>
        </w:rPr>
        <w:t>年。</w:t>
      </w:r>
    </w:p>
    <w:p w:rsidR="0034388E" w:rsidRDefault="0034388E" w:rsidP="00513095">
      <w:pPr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</w:t>
      </w:r>
      <w:r w:rsidR="00DF1650">
        <w:rPr>
          <w:rFonts w:ascii="仿宋" w:eastAsia="仿宋" w:hAnsi="仿宋" w:hint="eastAsia"/>
          <w:b/>
          <w:sz w:val="28"/>
          <w:szCs w:val="28"/>
        </w:rPr>
        <w:t>二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十条 </w:t>
      </w:r>
      <w:r w:rsidRPr="002B699A">
        <w:rPr>
          <w:rFonts w:ascii="仿宋" w:eastAsia="仿宋" w:hAnsi="仿宋" w:hint="eastAsia"/>
          <w:sz w:val="28"/>
          <w:szCs w:val="28"/>
        </w:rPr>
        <w:t>联盟</w:t>
      </w:r>
      <w:r w:rsidR="005C64B5">
        <w:rPr>
          <w:rFonts w:ascii="仿宋" w:eastAsia="仿宋" w:hAnsi="仿宋"/>
          <w:sz w:val="28"/>
          <w:szCs w:val="28"/>
        </w:rPr>
        <w:t>设</w:t>
      </w:r>
      <w:r w:rsidR="006D676A">
        <w:rPr>
          <w:rFonts w:ascii="仿宋" w:eastAsia="仿宋" w:hAnsi="仿宋" w:hint="eastAsia"/>
          <w:sz w:val="28"/>
          <w:szCs w:val="28"/>
        </w:rPr>
        <w:t>联</w:t>
      </w:r>
      <w:r w:rsidR="006D676A">
        <w:rPr>
          <w:rFonts w:ascii="仿宋" w:eastAsia="仿宋" w:hAnsi="仿宋"/>
          <w:sz w:val="28"/>
          <w:szCs w:val="28"/>
        </w:rPr>
        <w:t>盟</w:t>
      </w:r>
      <w:r w:rsidRPr="002B699A">
        <w:rPr>
          <w:rFonts w:ascii="仿宋" w:eastAsia="仿宋" w:hAnsi="仿宋" w:hint="eastAsia"/>
          <w:sz w:val="28"/>
          <w:szCs w:val="28"/>
        </w:rPr>
        <w:t>理事长</w:t>
      </w:r>
      <w:r w:rsidR="005C64B5">
        <w:rPr>
          <w:rFonts w:ascii="仿宋" w:eastAsia="仿宋" w:hAnsi="仿宋" w:hint="eastAsia"/>
          <w:sz w:val="28"/>
          <w:szCs w:val="28"/>
        </w:rPr>
        <w:t>单位</w:t>
      </w:r>
      <w:r w:rsidR="005C64B5">
        <w:rPr>
          <w:rFonts w:ascii="仿宋" w:eastAsia="仿宋" w:hAnsi="仿宋"/>
          <w:sz w:val="28"/>
          <w:szCs w:val="28"/>
        </w:rPr>
        <w:t>一</w:t>
      </w:r>
      <w:r w:rsidR="00A72CC5">
        <w:rPr>
          <w:rFonts w:ascii="仿宋" w:eastAsia="仿宋" w:hAnsi="仿宋" w:hint="eastAsia"/>
          <w:sz w:val="28"/>
          <w:szCs w:val="28"/>
        </w:rPr>
        <w:t>席</w:t>
      </w:r>
      <w:r w:rsidR="005C64B5">
        <w:rPr>
          <w:rFonts w:ascii="仿宋" w:eastAsia="仿宋" w:hAnsi="仿宋"/>
          <w:sz w:val="28"/>
          <w:szCs w:val="28"/>
        </w:rPr>
        <w:t>，</w:t>
      </w:r>
      <w:r w:rsidR="006D676A">
        <w:rPr>
          <w:rFonts w:ascii="仿宋" w:eastAsia="仿宋" w:hAnsi="仿宋" w:hint="eastAsia"/>
          <w:sz w:val="28"/>
          <w:szCs w:val="28"/>
        </w:rPr>
        <w:t>联</w:t>
      </w:r>
      <w:r w:rsidR="006D676A">
        <w:rPr>
          <w:rFonts w:ascii="仿宋" w:eastAsia="仿宋" w:hAnsi="仿宋"/>
          <w:sz w:val="28"/>
          <w:szCs w:val="28"/>
        </w:rPr>
        <w:t>盟</w:t>
      </w:r>
      <w:r w:rsidR="00A72CC5">
        <w:rPr>
          <w:rFonts w:ascii="仿宋" w:eastAsia="仿宋" w:hAnsi="仿宋" w:hint="eastAsia"/>
          <w:sz w:val="28"/>
          <w:szCs w:val="28"/>
        </w:rPr>
        <w:t>副理事长单位若干</w:t>
      </w:r>
      <w:r w:rsidR="00A72CC5">
        <w:rPr>
          <w:rFonts w:ascii="仿宋" w:eastAsia="仿宋" w:hAnsi="仿宋" w:hint="eastAsia"/>
          <w:sz w:val="28"/>
          <w:szCs w:val="28"/>
        </w:rPr>
        <w:lastRenderedPageBreak/>
        <w:t>席，</w:t>
      </w:r>
      <w:r w:rsidRPr="002B699A">
        <w:rPr>
          <w:rFonts w:ascii="仿宋" w:eastAsia="仿宋" w:hAnsi="仿宋" w:hint="eastAsia"/>
          <w:sz w:val="28"/>
          <w:szCs w:val="28"/>
        </w:rPr>
        <w:t>任期</w:t>
      </w:r>
      <w:r w:rsidR="00FA4BB5">
        <w:rPr>
          <w:rFonts w:ascii="仿宋" w:eastAsia="仿宋" w:hAnsi="仿宋" w:hint="eastAsia"/>
          <w:sz w:val="28"/>
          <w:szCs w:val="28"/>
        </w:rPr>
        <w:t>四</w:t>
      </w:r>
      <w:r w:rsidRPr="002B699A">
        <w:rPr>
          <w:rFonts w:ascii="仿宋" w:eastAsia="仿宋" w:hAnsi="仿宋" w:hint="eastAsia"/>
          <w:sz w:val="28"/>
          <w:szCs w:val="28"/>
        </w:rPr>
        <w:t>年。</w:t>
      </w:r>
    </w:p>
    <w:p w:rsidR="005C64B5" w:rsidRPr="004142BF" w:rsidRDefault="004142BF" w:rsidP="00874705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4142BF">
        <w:rPr>
          <w:rFonts w:ascii="仿宋" w:eastAsia="仿宋" w:hAnsi="仿宋" w:hint="eastAsia"/>
          <w:sz w:val="28"/>
          <w:szCs w:val="28"/>
        </w:rPr>
        <w:t>联</w:t>
      </w:r>
      <w:r w:rsidRPr="004142BF">
        <w:rPr>
          <w:rFonts w:ascii="仿宋" w:eastAsia="仿宋" w:hAnsi="仿宋"/>
          <w:sz w:val="28"/>
          <w:szCs w:val="28"/>
        </w:rPr>
        <w:t>盟</w:t>
      </w:r>
      <w:r w:rsidRPr="004142BF">
        <w:rPr>
          <w:rFonts w:ascii="仿宋" w:eastAsia="仿宋" w:hAnsi="仿宋" w:hint="eastAsia"/>
          <w:sz w:val="28"/>
          <w:szCs w:val="28"/>
        </w:rPr>
        <w:t>理</w:t>
      </w:r>
      <w:r w:rsidRPr="004142BF">
        <w:rPr>
          <w:rFonts w:ascii="仿宋" w:eastAsia="仿宋" w:hAnsi="仿宋"/>
          <w:sz w:val="28"/>
          <w:szCs w:val="28"/>
        </w:rPr>
        <w:t>事会可以根据</w:t>
      </w:r>
      <w:r w:rsidRPr="004142BF">
        <w:rPr>
          <w:rFonts w:ascii="仿宋" w:eastAsia="仿宋" w:hAnsi="仿宋" w:hint="eastAsia"/>
          <w:sz w:val="28"/>
          <w:szCs w:val="28"/>
        </w:rPr>
        <w:t>理</w:t>
      </w:r>
      <w:r w:rsidRPr="004142BF">
        <w:rPr>
          <w:rFonts w:ascii="仿宋" w:eastAsia="仿宋" w:hAnsi="仿宋"/>
          <w:sz w:val="28"/>
          <w:szCs w:val="28"/>
        </w:rPr>
        <w:t>事会的决议</w:t>
      </w:r>
      <w:r w:rsidRPr="004142BF">
        <w:rPr>
          <w:rFonts w:ascii="仿宋" w:eastAsia="仿宋" w:hAnsi="仿宋" w:hint="eastAsia"/>
          <w:sz w:val="28"/>
          <w:szCs w:val="28"/>
        </w:rPr>
        <w:t>设</w:t>
      </w:r>
      <w:r w:rsidRPr="004142BF">
        <w:rPr>
          <w:rFonts w:ascii="仿宋" w:eastAsia="仿宋" w:hAnsi="仿宋"/>
          <w:sz w:val="28"/>
          <w:szCs w:val="28"/>
        </w:rPr>
        <w:t>立联盟名誉</w:t>
      </w:r>
      <w:r w:rsidRPr="004142BF">
        <w:rPr>
          <w:rFonts w:ascii="仿宋" w:eastAsia="仿宋" w:hAnsi="仿宋" w:hint="eastAsia"/>
          <w:sz w:val="28"/>
          <w:szCs w:val="28"/>
        </w:rPr>
        <w:t>理</w:t>
      </w:r>
      <w:r w:rsidRPr="004142BF">
        <w:rPr>
          <w:rFonts w:ascii="仿宋" w:eastAsia="仿宋" w:hAnsi="仿宋"/>
          <w:sz w:val="28"/>
          <w:szCs w:val="28"/>
        </w:rPr>
        <w:t>事长。</w:t>
      </w:r>
    </w:p>
    <w:p w:rsidR="006D676A" w:rsidRPr="006A5EC2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6A5EC2">
        <w:rPr>
          <w:rFonts w:ascii="仿宋" w:eastAsia="仿宋" w:hAnsi="仿宋" w:hint="eastAsia"/>
          <w:b/>
          <w:sz w:val="28"/>
          <w:szCs w:val="28"/>
        </w:rPr>
        <w:t>第</w:t>
      </w:r>
      <w:r w:rsidR="00DF1650" w:rsidRPr="006A5EC2">
        <w:rPr>
          <w:rFonts w:ascii="仿宋" w:eastAsia="仿宋" w:hAnsi="仿宋" w:hint="eastAsia"/>
          <w:b/>
          <w:sz w:val="28"/>
          <w:szCs w:val="28"/>
        </w:rPr>
        <w:t>二</w:t>
      </w:r>
      <w:r w:rsidR="00FC5698" w:rsidRPr="006A5EC2">
        <w:rPr>
          <w:rFonts w:ascii="仿宋" w:eastAsia="仿宋" w:hAnsi="仿宋" w:hint="eastAsia"/>
          <w:b/>
          <w:sz w:val="28"/>
          <w:szCs w:val="28"/>
        </w:rPr>
        <w:t>十</w:t>
      </w:r>
      <w:r w:rsidR="00DF1650" w:rsidRPr="006A5EC2">
        <w:rPr>
          <w:rFonts w:ascii="仿宋" w:eastAsia="仿宋" w:hAnsi="仿宋" w:hint="eastAsia"/>
          <w:b/>
          <w:sz w:val="28"/>
          <w:szCs w:val="28"/>
        </w:rPr>
        <w:t>一</w:t>
      </w:r>
      <w:r w:rsidRPr="006A5EC2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="006D676A" w:rsidRPr="006A5EC2">
        <w:rPr>
          <w:rFonts w:ascii="仿宋" w:eastAsia="仿宋" w:hAnsi="仿宋" w:hint="eastAsia"/>
          <w:b/>
          <w:sz w:val="28"/>
          <w:szCs w:val="28"/>
        </w:rPr>
        <w:t>联</w:t>
      </w:r>
      <w:r w:rsidR="006D676A" w:rsidRPr="006A5EC2">
        <w:rPr>
          <w:rFonts w:ascii="仿宋" w:eastAsia="仿宋" w:hAnsi="仿宋"/>
          <w:b/>
          <w:sz w:val="28"/>
          <w:szCs w:val="28"/>
        </w:rPr>
        <w:t>盟</w:t>
      </w:r>
      <w:r w:rsidR="006D676A" w:rsidRPr="006A5EC2">
        <w:rPr>
          <w:rFonts w:ascii="仿宋" w:eastAsia="仿宋" w:hAnsi="仿宋" w:hint="eastAsia"/>
          <w:b/>
          <w:sz w:val="28"/>
          <w:szCs w:val="28"/>
        </w:rPr>
        <w:t>秘</w:t>
      </w:r>
      <w:r w:rsidR="006D676A" w:rsidRPr="006A5EC2">
        <w:rPr>
          <w:rFonts w:ascii="仿宋" w:eastAsia="仿宋" w:hAnsi="仿宋"/>
          <w:b/>
          <w:sz w:val="28"/>
          <w:szCs w:val="28"/>
        </w:rPr>
        <w:t>书处</w:t>
      </w:r>
      <w:r w:rsidR="00AB23CA" w:rsidRPr="006A5EC2">
        <w:rPr>
          <w:rFonts w:ascii="仿宋" w:eastAsia="仿宋" w:hAnsi="仿宋" w:hint="eastAsia"/>
          <w:b/>
          <w:sz w:val="28"/>
          <w:szCs w:val="28"/>
        </w:rPr>
        <w:t>和</w:t>
      </w:r>
      <w:r w:rsidR="00AB23CA" w:rsidRPr="006A5EC2">
        <w:rPr>
          <w:rFonts w:ascii="仿宋" w:eastAsia="仿宋" w:hAnsi="仿宋"/>
          <w:b/>
          <w:sz w:val="28"/>
          <w:szCs w:val="28"/>
        </w:rPr>
        <w:t>秘书长</w:t>
      </w:r>
    </w:p>
    <w:p w:rsidR="008F3DD1" w:rsidRDefault="00467130" w:rsidP="00E13E8E">
      <w:pPr>
        <w:spacing w:line="360" w:lineRule="auto"/>
        <w:ind w:firstLineChars="200" w:firstLine="560"/>
        <w:rPr>
          <w:rFonts w:ascii="仿宋" w:eastAsia="仿宋" w:hAnsi="仿宋"/>
          <w:b/>
          <w:sz w:val="28"/>
          <w:szCs w:val="28"/>
        </w:rPr>
      </w:pPr>
      <w:r w:rsidRPr="00467130">
        <w:rPr>
          <w:rFonts w:ascii="仿宋" w:eastAsia="仿宋" w:hAnsi="仿宋" w:hint="eastAsia"/>
          <w:sz w:val="28"/>
          <w:szCs w:val="28"/>
        </w:rPr>
        <w:t>联盟秘书处是联盟的日常办事机构，设</w:t>
      </w:r>
      <w:r w:rsidR="0034388E" w:rsidRPr="006A5EC2">
        <w:rPr>
          <w:rFonts w:ascii="仿宋" w:eastAsia="仿宋" w:hAnsi="仿宋" w:hint="eastAsia"/>
          <w:sz w:val="28"/>
          <w:szCs w:val="28"/>
        </w:rPr>
        <w:t>秘书长</w:t>
      </w:r>
      <w:r w:rsidR="00CA7E75" w:rsidRPr="006A5EC2">
        <w:rPr>
          <w:rFonts w:ascii="仿宋" w:eastAsia="仿宋" w:hAnsi="仿宋" w:hint="eastAsia"/>
          <w:sz w:val="28"/>
          <w:szCs w:val="28"/>
        </w:rPr>
        <w:t>一</w:t>
      </w:r>
      <w:r w:rsidR="0034388E" w:rsidRPr="006A5EC2">
        <w:rPr>
          <w:rFonts w:ascii="仿宋" w:eastAsia="仿宋" w:hAnsi="仿宋" w:hint="eastAsia"/>
          <w:sz w:val="28"/>
          <w:szCs w:val="28"/>
        </w:rPr>
        <w:t>名，</w:t>
      </w:r>
      <w:r w:rsidR="00DF1650" w:rsidRPr="006A5EC2">
        <w:rPr>
          <w:rFonts w:ascii="仿宋" w:eastAsia="仿宋" w:hAnsi="仿宋" w:hint="eastAsia"/>
          <w:sz w:val="28"/>
          <w:szCs w:val="28"/>
        </w:rPr>
        <w:t>任</w:t>
      </w:r>
      <w:r w:rsidR="00DF1650" w:rsidRPr="006A5EC2">
        <w:rPr>
          <w:rFonts w:ascii="仿宋" w:eastAsia="仿宋" w:hAnsi="仿宋"/>
          <w:sz w:val="28"/>
          <w:szCs w:val="28"/>
        </w:rPr>
        <w:t>期四年，</w:t>
      </w:r>
      <w:r w:rsidR="0034388E" w:rsidRPr="006A5EC2">
        <w:rPr>
          <w:rFonts w:ascii="仿宋" w:eastAsia="仿宋" w:hAnsi="仿宋" w:hint="eastAsia"/>
          <w:sz w:val="28"/>
          <w:szCs w:val="28"/>
        </w:rPr>
        <w:t>由</w:t>
      </w:r>
      <w:r w:rsidR="003B20D9" w:rsidRPr="006A5EC2">
        <w:rPr>
          <w:rFonts w:ascii="仿宋" w:eastAsia="仿宋" w:hAnsi="仿宋" w:hint="eastAsia"/>
          <w:sz w:val="28"/>
          <w:szCs w:val="28"/>
        </w:rPr>
        <w:t>联盟理事长提名，</w:t>
      </w:r>
      <w:r w:rsidR="00222EEE" w:rsidRPr="006A5EC2">
        <w:rPr>
          <w:rFonts w:ascii="仿宋" w:eastAsia="仿宋" w:hAnsi="仿宋" w:hint="eastAsia"/>
          <w:sz w:val="28"/>
          <w:szCs w:val="28"/>
        </w:rPr>
        <w:t>并</w:t>
      </w:r>
      <w:r w:rsidR="003B20D9" w:rsidRPr="006A5EC2">
        <w:rPr>
          <w:rFonts w:ascii="仿宋" w:eastAsia="仿宋" w:hAnsi="仿宋" w:hint="eastAsia"/>
          <w:sz w:val="28"/>
          <w:szCs w:val="28"/>
        </w:rPr>
        <w:t>由联盟常务理事会通过</w:t>
      </w:r>
      <w:r w:rsidR="0034388E" w:rsidRPr="006A5EC2">
        <w:rPr>
          <w:rFonts w:ascii="仿宋" w:eastAsia="仿宋" w:hAnsi="仿宋" w:hint="eastAsia"/>
          <w:sz w:val="28"/>
          <w:szCs w:val="28"/>
        </w:rPr>
        <w:t>。</w:t>
      </w:r>
    </w:p>
    <w:p w:rsidR="006D676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第二十</w:t>
      </w:r>
      <w:r w:rsidR="00DF1650">
        <w:rPr>
          <w:rFonts w:ascii="仿宋" w:eastAsia="仿宋" w:hAnsi="仿宋" w:hint="eastAsia"/>
          <w:b/>
          <w:sz w:val="28"/>
          <w:szCs w:val="28"/>
        </w:rPr>
        <w:t>二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="006D676A">
        <w:rPr>
          <w:rFonts w:ascii="仿宋" w:eastAsia="仿宋" w:hAnsi="仿宋" w:hint="eastAsia"/>
          <w:b/>
          <w:sz w:val="28"/>
          <w:szCs w:val="28"/>
        </w:rPr>
        <w:t>咨询</w:t>
      </w:r>
      <w:r w:rsidR="006D676A">
        <w:rPr>
          <w:rFonts w:ascii="仿宋" w:eastAsia="仿宋" w:hAnsi="仿宋"/>
          <w:b/>
          <w:sz w:val="28"/>
          <w:szCs w:val="28"/>
        </w:rPr>
        <w:t>委员会</w:t>
      </w:r>
    </w:p>
    <w:p w:rsidR="0034388E" w:rsidRDefault="00F318AE" w:rsidP="00CC2131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咨询</w:t>
      </w:r>
      <w:r w:rsidR="00874705">
        <w:rPr>
          <w:rFonts w:ascii="仿宋" w:eastAsia="仿宋" w:hAnsi="仿宋"/>
          <w:sz w:val="28"/>
          <w:szCs w:val="28"/>
        </w:rPr>
        <w:t>委员会</w:t>
      </w:r>
      <w:r w:rsidR="0034388E" w:rsidRPr="002B699A">
        <w:rPr>
          <w:rFonts w:ascii="仿宋" w:eastAsia="仿宋" w:hAnsi="仿宋" w:hint="eastAsia"/>
          <w:sz w:val="28"/>
          <w:szCs w:val="28"/>
        </w:rPr>
        <w:t>由联盟</w:t>
      </w:r>
      <w:r>
        <w:rPr>
          <w:rFonts w:ascii="仿宋" w:eastAsia="仿宋" w:hAnsi="仿宋" w:hint="eastAsia"/>
          <w:sz w:val="28"/>
          <w:szCs w:val="28"/>
        </w:rPr>
        <w:t>常务委员会</w:t>
      </w:r>
      <w:r w:rsidR="0034388E" w:rsidRPr="002B699A">
        <w:rPr>
          <w:rFonts w:ascii="仿宋" w:eastAsia="仿宋" w:hAnsi="仿宋" w:hint="eastAsia"/>
          <w:sz w:val="28"/>
          <w:szCs w:val="28"/>
        </w:rPr>
        <w:t>根据需要聘请，并对联盟的工作提出</w:t>
      </w:r>
      <w:r w:rsidR="00C42BBB">
        <w:rPr>
          <w:rFonts w:ascii="仿宋" w:eastAsia="仿宋" w:hAnsi="仿宋" w:hint="eastAsia"/>
          <w:sz w:val="28"/>
          <w:szCs w:val="28"/>
        </w:rPr>
        <w:t>咨询</w:t>
      </w:r>
      <w:r w:rsidR="0034388E" w:rsidRPr="002B699A">
        <w:rPr>
          <w:rFonts w:ascii="仿宋" w:eastAsia="仿宋" w:hAnsi="仿宋" w:hint="eastAsia"/>
          <w:sz w:val="28"/>
          <w:szCs w:val="28"/>
        </w:rPr>
        <w:t>与建议。</w:t>
      </w:r>
      <w:r>
        <w:rPr>
          <w:rFonts w:ascii="仿宋" w:eastAsia="仿宋" w:hAnsi="仿宋" w:hint="eastAsia"/>
          <w:sz w:val="28"/>
          <w:szCs w:val="28"/>
        </w:rPr>
        <w:t>委员</w:t>
      </w:r>
      <w:r w:rsidR="0034388E" w:rsidRPr="002B699A">
        <w:rPr>
          <w:rFonts w:ascii="仿宋" w:eastAsia="仿宋" w:hAnsi="仿宋" w:hint="eastAsia"/>
          <w:sz w:val="28"/>
          <w:szCs w:val="28"/>
        </w:rPr>
        <w:t>每届任期</w:t>
      </w:r>
      <w:r w:rsidR="00CA7E75">
        <w:rPr>
          <w:rFonts w:ascii="仿宋" w:eastAsia="仿宋" w:hAnsi="仿宋" w:hint="eastAsia"/>
          <w:sz w:val="28"/>
          <w:szCs w:val="28"/>
        </w:rPr>
        <w:t>四</w:t>
      </w:r>
      <w:r w:rsidR="0034388E" w:rsidRPr="002B699A">
        <w:rPr>
          <w:rFonts w:ascii="仿宋" w:eastAsia="仿宋" w:hAnsi="仿宋" w:hint="eastAsia"/>
          <w:sz w:val="28"/>
          <w:szCs w:val="28"/>
        </w:rPr>
        <w:t>年。</w:t>
      </w:r>
    </w:p>
    <w:p w:rsidR="006D676A" w:rsidRDefault="00CA7E75" w:rsidP="00513095">
      <w:pPr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DF1650">
        <w:rPr>
          <w:rFonts w:ascii="仿宋" w:eastAsia="仿宋" w:hAnsi="仿宋" w:hint="eastAsia"/>
          <w:b/>
          <w:sz w:val="28"/>
          <w:szCs w:val="28"/>
        </w:rPr>
        <w:t>第二</w:t>
      </w:r>
      <w:r w:rsidR="00DF1650" w:rsidRPr="00056ABB">
        <w:rPr>
          <w:rFonts w:ascii="仿宋" w:eastAsia="仿宋" w:hAnsi="仿宋"/>
          <w:b/>
          <w:sz w:val="28"/>
          <w:szCs w:val="28"/>
        </w:rPr>
        <w:t>十</w:t>
      </w:r>
      <w:r w:rsidR="00DF1650">
        <w:rPr>
          <w:rFonts w:ascii="仿宋" w:eastAsia="仿宋" w:hAnsi="仿宋" w:hint="eastAsia"/>
          <w:b/>
          <w:sz w:val="28"/>
          <w:szCs w:val="28"/>
        </w:rPr>
        <w:t>三</w:t>
      </w:r>
      <w:r w:rsidRPr="00DF1650">
        <w:rPr>
          <w:rFonts w:ascii="仿宋" w:eastAsia="仿宋" w:hAnsi="仿宋"/>
          <w:b/>
          <w:sz w:val="28"/>
          <w:szCs w:val="28"/>
        </w:rPr>
        <w:t>条</w:t>
      </w:r>
      <w:r w:rsidRPr="00F2516A">
        <w:rPr>
          <w:rFonts w:ascii="仿宋" w:eastAsia="仿宋" w:hAnsi="仿宋"/>
          <w:b/>
          <w:sz w:val="28"/>
          <w:szCs w:val="28"/>
          <w:rPrChange w:id="78" w:author="Shuai Tianlong" w:date="2015-04-20T07:39:00Z">
            <w:rPr>
              <w:rFonts w:ascii="仿宋" w:eastAsia="仿宋" w:hAnsi="仿宋"/>
              <w:sz w:val="28"/>
              <w:szCs w:val="28"/>
            </w:rPr>
          </w:rPrChange>
        </w:rPr>
        <w:t xml:space="preserve"> </w:t>
      </w:r>
      <w:r w:rsidR="006D676A" w:rsidRPr="00F2516A">
        <w:rPr>
          <w:rFonts w:ascii="仿宋" w:eastAsia="仿宋" w:hAnsi="仿宋" w:hint="eastAsia"/>
          <w:b/>
          <w:sz w:val="28"/>
          <w:szCs w:val="28"/>
          <w:rPrChange w:id="79" w:author="Shuai Tianlong" w:date="2015-04-20T07:39:00Z">
            <w:rPr>
              <w:rFonts w:ascii="仿宋" w:eastAsia="仿宋" w:hAnsi="仿宋" w:hint="eastAsia"/>
              <w:sz w:val="28"/>
              <w:szCs w:val="28"/>
            </w:rPr>
          </w:rPrChange>
        </w:rPr>
        <w:t>联</w:t>
      </w:r>
      <w:r w:rsidR="006D676A" w:rsidRPr="00F2516A">
        <w:rPr>
          <w:rFonts w:ascii="仿宋" w:eastAsia="仿宋" w:hAnsi="仿宋"/>
          <w:b/>
          <w:sz w:val="28"/>
          <w:szCs w:val="28"/>
          <w:rPrChange w:id="80" w:author="Shuai Tianlong" w:date="2015-04-20T07:39:00Z">
            <w:rPr>
              <w:rFonts w:ascii="仿宋" w:eastAsia="仿宋" w:hAnsi="仿宋"/>
              <w:sz w:val="28"/>
              <w:szCs w:val="28"/>
            </w:rPr>
          </w:rPrChange>
        </w:rPr>
        <w:t>盟运</w:t>
      </w:r>
      <w:r w:rsidR="009B413C" w:rsidRPr="00F2516A">
        <w:rPr>
          <w:rFonts w:ascii="仿宋" w:eastAsia="仿宋" w:hAnsi="仿宋" w:hint="eastAsia"/>
          <w:b/>
          <w:sz w:val="28"/>
          <w:szCs w:val="28"/>
          <w:rPrChange w:id="81" w:author="Shuai Tianlong" w:date="2015-04-20T07:39:00Z">
            <w:rPr>
              <w:rFonts w:ascii="仿宋" w:eastAsia="仿宋" w:hAnsi="仿宋" w:hint="eastAsia"/>
              <w:sz w:val="28"/>
              <w:szCs w:val="28"/>
            </w:rPr>
          </w:rPrChange>
        </w:rPr>
        <w:t>行</w:t>
      </w:r>
      <w:r w:rsidR="006D676A" w:rsidRPr="00F2516A">
        <w:rPr>
          <w:rFonts w:ascii="仿宋" w:eastAsia="仿宋" w:hAnsi="仿宋" w:hint="eastAsia"/>
          <w:b/>
          <w:sz w:val="28"/>
          <w:szCs w:val="28"/>
          <w:rPrChange w:id="82" w:author="Shuai Tianlong" w:date="2015-04-20T07:39:00Z">
            <w:rPr>
              <w:rFonts w:ascii="仿宋" w:eastAsia="仿宋" w:hAnsi="仿宋" w:hint="eastAsia"/>
              <w:sz w:val="28"/>
              <w:szCs w:val="28"/>
            </w:rPr>
          </w:rPrChange>
        </w:rPr>
        <w:t>支</w:t>
      </w:r>
      <w:r w:rsidR="006D676A" w:rsidRPr="00F2516A">
        <w:rPr>
          <w:rFonts w:ascii="仿宋" w:eastAsia="仿宋" w:hAnsi="仿宋"/>
          <w:b/>
          <w:sz w:val="28"/>
          <w:szCs w:val="28"/>
          <w:rPrChange w:id="83" w:author="Shuai Tianlong" w:date="2015-04-20T07:39:00Z">
            <w:rPr>
              <w:rFonts w:ascii="仿宋" w:eastAsia="仿宋" w:hAnsi="仿宋"/>
              <w:sz w:val="28"/>
              <w:szCs w:val="28"/>
            </w:rPr>
          </w:rPrChange>
        </w:rPr>
        <w:t>撑机构</w:t>
      </w:r>
    </w:p>
    <w:p w:rsidR="001A1EB2" w:rsidRDefault="00CA7E75" w:rsidP="00CC2131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鉴于</w:t>
      </w:r>
      <w:r>
        <w:rPr>
          <w:rFonts w:ascii="仿宋" w:eastAsia="仿宋" w:hAnsi="仿宋"/>
          <w:sz w:val="28"/>
          <w:szCs w:val="28"/>
        </w:rPr>
        <w:t>联盟不具有法人资格，</w:t>
      </w:r>
      <w:r w:rsidR="00DF1650">
        <w:rPr>
          <w:rFonts w:ascii="仿宋" w:eastAsia="仿宋" w:hAnsi="仿宋"/>
          <w:sz w:val="28"/>
          <w:szCs w:val="28"/>
        </w:rPr>
        <w:t>为</w:t>
      </w:r>
      <w:r>
        <w:rPr>
          <w:rFonts w:ascii="仿宋" w:eastAsia="仿宋" w:hAnsi="仿宋" w:hint="eastAsia"/>
          <w:sz w:val="28"/>
          <w:szCs w:val="28"/>
        </w:rPr>
        <w:t>确</w:t>
      </w:r>
      <w:r>
        <w:rPr>
          <w:rFonts w:ascii="仿宋" w:eastAsia="仿宋" w:hAnsi="仿宋"/>
          <w:sz w:val="28"/>
          <w:szCs w:val="28"/>
        </w:rPr>
        <w:t>保联</w:t>
      </w:r>
      <w:r>
        <w:rPr>
          <w:rFonts w:ascii="仿宋" w:eastAsia="仿宋" w:hAnsi="仿宋" w:hint="eastAsia"/>
          <w:sz w:val="28"/>
          <w:szCs w:val="28"/>
        </w:rPr>
        <w:t>盟</w:t>
      </w:r>
      <w:r>
        <w:rPr>
          <w:rFonts w:ascii="仿宋" w:eastAsia="仿宋" w:hAnsi="仿宋"/>
          <w:sz w:val="28"/>
          <w:szCs w:val="28"/>
        </w:rPr>
        <w:t>的</w:t>
      </w:r>
      <w:r>
        <w:rPr>
          <w:rFonts w:ascii="仿宋" w:eastAsia="仿宋" w:hAnsi="仿宋" w:hint="eastAsia"/>
          <w:sz w:val="28"/>
          <w:szCs w:val="28"/>
        </w:rPr>
        <w:t>高</w:t>
      </w:r>
      <w:r>
        <w:rPr>
          <w:rFonts w:ascii="仿宋" w:eastAsia="仿宋" w:hAnsi="仿宋"/>
          <w:sz w:val="28"/>
          <w:szCs w:val="28"/>
        </w:rPr>
        <w:t>效、规范运作，</w:t>
      </w: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盟常务</w:t>
      </w:r>
      <w:r>
        <w:rPr>
          <w:rFonts w:ascii="仿宋" w:eastAsia="仿宋" w:hAnsi="仿宋" w:hint="eastAsia"/>
          <w:sz w:val="28"/>
          <w:szCs w:val="28"/>
        </w:rPr>
        <w:t>理</w:t>
      </w:r>
      <w:r>
        <w:rPr>
          <w:rFonts w:ascii="仿宋" w:eastAsia="仿宋" w:hAnsi="仿宋"/>
          <w:sz w:val="28"/>
          <w:szCs w:val="28"/>
        </w:rPr>
        <w:t>事会有权</w:t>
      </w:r>
      <w:r w:rsidR="00DF1650">
        <w:rPr>
          <w:rFonts w:ascii="仿宋" w:eastAsia="仿宋" w:hAnsi="仿宋" w:hint="eastAsia"/>
          <w:sz w:val="28"/>
          <w:szCs w:val="28"/>
        </w:rPr>
        <w:t>根据联</w:t>
      </w:r>
      <w:r w:rsidR="00DF1650">
        <w:rPr>
          <w:rFonts w:ascii="仿宋" w:eastAsia="仿宋" w:hAnsi="仿宋"/>
          <w:sz w:val="28"/>
          <w:szCs w:val="28"/>
        </w:rPr>
        <w:t>盟发展的需要，</w:t>
      </w:r>
      <w:r w:rsidR="00173E46">
        <w:rPr>
          <w:rFonts w:ascii="仿宋" w:eastAsia="仿宋" w:hAnsi="仿宋" w:hint="eastAsia"/>
          <w:sz w:val="28"/>
          <w:szCs w:val="28"/>
        </w:rPr>
        <w:t>在</w:t>
      </w:r>
      <w:r w:rsidR="00173E46">
        <w:rPr>
          <w:rFonts w:ascii="仿宋" w:eastAsia="仿宋" w:hAnsi="仿宋"/>
          <w:sz w:val="28"/>
          <w:szCs w:val="28"/>
        </w:rPr>
        <w:t>充分研究</w:t>
      </w:r>
      <w:r w:rsidR="00173E46">
        <w:rPr>
          <w:rFonts w:ascii="仿宋" w:eastAsia="仿宋" w:hAnsi="仿宋" w:hint="eastAsia"/>
          <w:sz w:val="28"/>
          <w:szCs w:val="28"/>
        </w:rPr>
        <w:t>和</w:t>
      </w:r>
      <w:r w:rsidR="00173E46">
        <w:rPr>
          <w:rFonts w:ascii="仿宋" w:eastAsia="仿宋" w:hAnsi="仿宋"/>
          <w:sz w:val="28"/>
          <w:szCs w:val="28"/>
        </w:rPr>
        <w:t>论证的基础上，</w:t>
      </w:r>
      <w:r w:rsidR="00DF1650">
        <w:rPr>
          <w:rFonts w:ascii="仿宋" w:eastAsia="仿宋" w:hAnsi="仿宋" w:hint="eastAsia"/>
          <w:sz w:val="28"/>
          <w:szCs w:val="28"/>
        </w:rPr>
        <w:t>确</w:t>
      </w:r>
      <w:r w:rsidR="00DF1650">
        <w:rPr>
          <w:rFonts w:ascii="仿宋" w:eastAsia="仿宋" w:hAnsi="仿宋"/>
          <w:sz w:val="28"/>
          <w:szCs w:val="28"/>
        </w:rPr>
        <w:t>定一家</w:t>
      </w:r>
      <w:r w:rsidR="006D676A">
        <w:rPr>
          <w:rFonts w:ascii="仿宋" w:eastAsia="仿宋" w:hAnsi="仿宋" w:hint="eastAsia"/>
          <w:sz w:val="28"/>
          <w:szCs w:val="28"/>
        </w:rPr>
        <w:t>具有</w:t>
      </w:r>
      <w:r w:rsidR="006D676A">
        <w:rPr>
          <w:rFonts w:ascii="仿宋" w:eastAsia="仿宋" w:hAnsi="仿宋"/>
          <w:sz w:val="28"/>
          <w:szCs w:val="28"/>
        </w:rPr>
        <w:t>法人资格的</w:t>
      </w:r>
      <w:r w:rsidR="001A1EB2">
        <w:rPr>
          <w:rFonts w:ascii="仿宋" w:eastAsia="仿宋" w:hAnsi="仿宋"/>
          <w:sz w:val="28"/>
          <w:szCs w:val="28"/>
        </w:rPr>
        <w:t>机构作为联盟</w:t>
      </w:r>
      <w:r w:rsidR="00DF1650">
        <w:rPr>
          <w:rFonts w:ascii="仿宋" w:eastAsia="仿宋" w:hAnsi="仿宋"/>
          <w:sz w:val="28"/>
          <w:szCs w:val="28"/>
        </w:rPr>
        <w:t>运行支撑机构</w:t>
      </w:r>
      <w:r w:rsidR="00DF1650">
        <w:rPr>
          <w:rFonts w:ascii="仿宋" w:eastAsia="仿宋" w:hAnsi="仿宋" w:hint="eastAsia"/>
          <w:sz w:val="28"/>
          <w:szCs w:val="28"/>
        </w:rPr>
        <w:t>，</w:t>
      </w:r>
      <w:r w:rsidR="00DF1650">
        <w:rPr>
          <w:rFonts w:ascii="仿宋" w:eastAsia="仿宋" w:hAnsi="仿宋"/>
          <w:sz w:val="28"/>
          <w:szCs w:val="28"/>
        </w:rPr>
        <w:t>为联盟的</w:t>
      </w:r>
      <w:r w:rsidR="00DF1650">
        <w:rPr>
          <w:rFonts w:ascii="仿宋" w:eastAsia="仿宋" w:hAnsi="仿宋" w:hint="eastAsia"/>
          <w:sz w:val="28"/>
          <w:szCs w:val="28"/>
        </w:rPr>
        <w:t>活动</w:t>
      </w:r>
      <w:r w:rsidR="00DF1650">
        <w:rPr>
          <w:rFonts w:ascii="仿宋" w:eastAsia="仿宋" w:hAnsi="仿宋"/>
          <w:sz w:val="28"/>
          <w:szCs w:val="28"/>
        </w:rPr>
        <w:t>提供</w:t>
      </w:r>
      <w:r w:rsidR="00DF1650">
        <w:rPr>
          <w:rFonts w:ascii="仿宋" w:eastAsia="仿宋" w:hAnsi="仿宋" w:hint="eastAsia"/>
          <w:sz w:val="28"/>
          <w:szCs w:val="28"/>
        </w:rPr>
        <w:t>服务</w:t>
      </w:r>
      <w:r w:rsidR="00DF1650">
        <w:rPr>
          <w:rFonts w:ascii="仿宋" w:eastAsia="仿宋" w:hAnsi="仿宋"/>
          <w:sz w:val="28"/>
          <w:szCs w:val="28"/>
        </w:rPr>
        <w:t>和支持。</w:t>
      </w:r>
      <w:r w:rsidR="001A1EB2">
        <w:rPr>
          <w:rFonts w:ascii="仿宋" w:eastAsia="仿宋" w:hAnsi="仿宋" w:hint="eastAsia"/>
          <w:sz w:val="28"/>
          <w:szCs w:val="28"/>
        </w:rPr>
        <w:t xml:space="preserve">  </w:t>
      </w:r>
      <w:r w:rsidR="001A1EB2">
        <w:rPr>
          <w:rFonts w:ascii="仿宋" w:eastAsia="仿宋" w:hAnsi="仿宋"/>
          <w:sz w:val="28"/>
          <w:szCs w:val="28"/>
        </w:rPr>
        <w:t xml:space="preserve"> </w:t>
      </w:r>
    </w:p>
    <w:p w:rsidR="00CA7E75" w:rsidRPr="002B699A" w:rsidRDefault="001A1EB2" w:rsidP="00CC2131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盟运</w:t>
      </w:r>
      <w:r w:rsidR="009B413C">
        <w:rPr>
          <w:rFonts w:ascii="仿宋" w:eastAsia="仿宋" w:hAnsi="仿宋" w:hint="eastAsia"/>
          <w:sz w:val="28"/>
          <w:szCs w:val="28"/>
        </w:rPr>
        <w:t>行</w:t>
      </w:r>
      <w:r>
        <w:rPr>
          <w:rFonts w:ascii="仿宋" w:eastAsia="仿宋" w:hAnsi="仿宋"/>
          <w:sz w:val="28"/>
          <w:szCs w:val="28"/>
        </w:rPr>
        <w:t>支撑</w:t>
      </w:r>
      <w:r>
        <w:rPr>
          <w:rFonts w:ascii="仿宋" w:eastAsia="仿宋" w:hAnsi="仿宋" w:hint="eastAsia"/>
          <w:sz w:val="28"/>
          <w:szCs w:val="28"/>
        </w:rPr>
        <w:t>机构</w:t>
      </w:r>
      <w:r>
        <w:rPr>
          <w:rFonts w:ascii="仿宋" w:eastAsia="仿宋" w:hAnsi="仿宋"/>
          <w:sz w:val="28"/>
          <w:szCs w:val="28"/>
        </w:rPr>
        <w:t>在组织章程中</w:t>
      </w:r>
      <w:r>
        <w:rPr>
          <w:rFonts w:ascii="仿宋" w:eastAsia="仿宋" w:hAnsi="仿宋" w:hint="eastAsia"/>
          <w:sz w:val="28"/>
          <w:szCs w:val="28"/>
        </w:rPr>
        <w:t>应</w:t>
      </w:r>
      <w:r>
        <w:rPr>
          <w:rFonts w:ascii="仿宋" w:eastAsia="仿宋" w:hAnsi="仿宋"/>
          <w:sz w:val="28"/>
          <w:szCs w:val="28"/>
        </w:rPr>
        <w:t>载明</w:t>
      </w:r>
      <w:r>
        <w:rPr>
          <w:rFonts w:ascii="仿宋" w:eastAsia="仿宋" w:hAnsi="仿宋" w:hint="eastAsia"/>
          <w:sz w:val="28"/>
          <w:szCs w:val="28"/>
        </w:rPr>
        <w:t>其以为</w:t>
      </w:r>
      <w:r>
        <w:rPr>
          <w:rFonts w:ascii="仿宋" w:eastAsia="仿宋" w:hAnsi="仿宋"/>
          <w:sz w:val="28"/>
          <w:szCs w:val="28"/>
        </w:rPr>
        <w:t>联盟服务</w:t>
      </w:r>
      <w:r>
        <w:rPr>
          <w:rFonts w:ascii="仿宋" w:eastAsia="仿宋" w:hAnsi="仿宋" w:hint="eastAsia"/>
          <w:sz w:val="28"/>
          <w:szCs w:val="28"/>
        </w:rPr>
        <w:t>为宗旨</w:t>
      </w:r>
      <w:r w:rsidR="006D676A">
        <w:rPr>
          <w:rFonts w:ascii="仿宋" w:eastAsia="仿宋" w:hAnsi="仿宋" w:hint="eastAsia"/>
          <w:sz w:val="28"/>
          <w:szCs w:val="28"/>
        </w:rPr>
        <w:t>和非营</w:t>
      </w:r>
      <w:r w:rsidR="006D676A">
        <w:rPr>
          <w:rFonts w:ascii="仿宋" w:eastAsia="仿宋" w:hAnsi="仿宋"/>
          <w:sz w:val="28"/>
          <w:szCs w:val="28"/>
        </w:rPr>
        <w:t>利性质</w:t>
      </w:r>
      <w:r>
        <w:rPr>
          <w:rFonts w:ascii="仿宋" w:eastAsia="仿宋" w:hAnsi="仿宋"/>
          <w:sz w:val="28"/>
          <w:szCs w:val="28"/>
        </w:rPr>
        <w:t>。</w:t>
      </w:r>
    </w:p>
    <w:p w:rsidR="0034388E" w:rsidRPr="004A68AB" w:rsidRDefault="0034388E" w:rsidP="00E13E8E">
      <w:pPr>
        <w:spacing w:beforeLines="100" w:before="312" w:afterLines="100" w:after="312"/>
        <w:jc w:val="center"/>
        <w:rPr>
          <w:rFonts w:ascii="黑体" w:eastAsia="黑体" w:hAnsi="黑体"/>
          <w:b/>
          <w:sz w:val="30"/>
          <w:szCs w:val="30"/>
        </w:rPr>
      </w:pPr>
      <w:r w:rsidRPr="00DE57A6">
        <w:rPr>
          <w:rFonts w:ascii="黑体" w:eastAsia="黑体" w:hAnsi="黑体" w:hint="eastAsia"/>
          <w:b/>
          <w:sz w:val="30"/>
          <w:szCs w:val="30"/>
        </w:rPr>
        <w:t>第六章 附则</w:t>
      </w:r>
    </w:p>
    <w:p w:rsidR="007A0892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第二十</w:t>
      </w:r>
      <w:r w:rsidR="00DF1650">
        <w:rPr>
          <w:rFonts w:ascii="仿宋" w:eastAsia="仿宋" w:hAnsi="仿宋" w:hint="eastAsia"/>
          <w:b/>
          <w:sz w:val="28"/>
          <w:szCs w:val="28"/>
        </w:rPr>
        <w:t>四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="007A0892">
        <w:rPr>
          <w:rFonts w:ascii="仿宋" w:eastAsia="仿宋" w:hAnsi="仿宋" w:hint="eastAsia"/>
          <w:b/>
          <w:sz w:val="28"/>
          <w:szCs w:val="28"/>
        </w:rPr>
        <w:t>本</w:t>
      </w:r>
      <w:r w:rsidR="007A0892">
        <w:rPr>
          <w:rFonts w:ascii="仿宋" w:eastAsia="仿宋" w:hAnsi="仿宋"/>
          <w:b/>
          <w:sz w:val="28"/>
          <w:szCs w:val="28"/>
        </w:rPr>
        <w:t>章程</w:t>
      </w:r>
      <w:r w:rsidR="00B17264">
        <w:rPr>
          <w:rFonts w:ascii="仿宋" w:eastAsia="仿宋" w:hAnsi="仿宋" w:hint="eastAsia"/>
          <w:b/>
          <w:sz w:val="28"/>
          <w:szCs w:val="28"/>
        </w:rPr>
        <w:t>的地位</w:t>
      </w:r>
      <w:r w:rsidR="00B17264">
        <w:rPr>
          <w:rFonts w:ascii="仿宋" w:eastAsia="仿宋" w:hAnsi="仿宋"/>
          <w:b/>
          <w:sz w:val="28"/>
          <w:szCs w:val="28"/>
        </w:rPr>
        <w:t>和</w:t>
      </w:r>
      <w:r w:rsidR="007A0892">
        <w:rPr>
          <w:rFonts w:ascii="仿宋" w:eastAsia="仿宋" w:hAnsi="仿宋" w:hint="eastAsia"/>
          <w:b/>
          <w:sz w:val="28"/>
          <w:szCs w:val="28"/>
        </w:rPr>
        <w:t>效力</w:t>
      </w:r>
    </w:p>
    <w:p w:rsidR="00B17264" w:rsidRDefault="007A0892" w:rsidP="007A0892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</w:t>
      </w:r>
      <w:r w:rsidRPr="007A0892">
        <w:rPr>
          <w:rFonts w:ascii="仿宋" w:eastAsia="仿宋" w:hAnsi="仿宋"/>
          <w:sz w:val="28"/>
          <w:szCs w:val="28"/>
        </w:rPr>
        <w:t>章程</w:t>
      </w:r>
      <w:r w:rsidR="00E7691C">
        <w:rPr>
          <w:rFonts w:ascii="仿宋" w:eastAsia="仿宋" w:hAnsi="仿宋" w:hint="eastAsia"/>
          <w:sz w:val="28"/>
          <w:szCs w:val="28"/>
        </w:rPr>
        <w:t>是</w:t>
      </w:r>
      <w:r w:rsidRPr="007A0892">
        <w:rPr>
          <w:rFonts w:ascii="仿宋" w:eastAsia="仿宋" w:hAnsi="仿宋"/>
          <w:sz w:val="28"/>
          <w:szCs w:val="28"/>
        </w:rPr>
        <w:t>规范</w:t>
      </w: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</w:t>
      </w:r>
      <w:r w:rsidRPr="007A0892">
        <w:rPr>
          <w:rFonts w:ascii="仿宋" w:eastAsia="仿宋" w:hAnsi="仿宋"/>
          <w:sz w:val="28"/>
          <w:szCs w:val="28"/>
        </w:rPr>
        <w:t>的组织与行为、</w:t>
      </w: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</w:t>
      </w:r>
      <w:r w:rsidRPr="007A0892">
        <w:rPr>
          <w:rFonts w:ascii="仿宋" w:eastAsia="仿宋" w:hAnsi="仿宋"/>
          <w:sz w:val="28"/>
          <w:szCs w:val="28"/>
        </w:rPr>
        <w:t>与</w:t>
      </w: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盟成员</w:t>
      </w:r>
      <w:r w:rsidRPr="007A0892">
        <w:rPr>
          <w:rFonts w:ascii="仿宋" w:eastAsia="仿宋" w:hAnsi="仿宋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盟成员</w:t>
      </w:r>
      <w:r w:rsidRPr="007A0892">
        <w:rPr>
          <w:rFonts w:ascii="仿宋" w:eastAsia="仿宋" w:hAnsi="仿宋"/>
          <w:sz w:val="28"/>
          <w:szCs w:val="28"/>
        </w:rPr>
        <w:t>与</w:t>
      </w: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盟成员</w:t>
      </w:r>
      <w:r w:rsidR="00B17264" w:rsidRPr="00B17264">
        <w:rPr>
          <w:rFonts w:ascii="仿宋" w:eastAsia="仿宋" w:hAnsi="仿宋"/>
          <w:sz w:val="28"/>
          <w:szCs w:val="28"/>
        </w:rPr>
        <w:t>之间权利义务关系的</w:t>
      </w:r>
      <w:r w:rsidR="00FD1675">
        <w:rPr>
          <w:rFonts w:ascii="仿宋" w:eastAsia="仿宋" w:hAnsi="仿宋" w:hint="eastAsia"/>
          <w:sz w:val="28"/>
          <w:szCs w:val="28"/>
        </w:rPr>
        <w:t>法律</w:t>
      </w:r>
      <w:r w:rsidR="00FD1675">
        <w:rPr>
          <w:rFonts w:ascii="仿宋" w:eastAsia="仿宋" w:hAnsi="仿宋"/>
          <w:sz w:val="28"/>
          <w:szCs w:val="28"/>
        </w:rPr>
        <w:t>文件，对</w:t>
      </w:r>
      <w:r w:rsidR="00E7691C">
        <w:rPr>
          <w:rFonts w:ascii="仿宋" w:eastAsia="仿宋" w:hAnsi="仿宋" w:hint="eastAsia"/>
          <w:sz w:val="28"/>
          <w:szCs w:val="28"/>
        </w:rPr>
        <w:t>联</w:t>
      </w:r>
      <w:r w:rsidR="00E7691C">
        <w:rPr>
          <w:rFonts w:ascii="仿宋" w:eastAsia="仿宋" w:hAnsi="仿宋"/>
          <w:sz w:val="28"/>
          <w:szCs w:val="28"/>
        </w:rPr>
        <w:t>盟、</w:t>
      </w:r>
      <w:r w:rsidR="00FD1675">
        <w:rPr>
          <w:rFonts w:ascii="仿宋" w:eastAsia="仿宋" w:hAnsi="仿宋"/>
          <w:sz w:val="28"/>
          <w:szCs w:val="28"/>
        </w:rPr>
        <w:t>联盟成员</w:t>
      </w:r>
      <w:r w:rsidR="00B17264" w:rsidRPr="00B17264">
        <w:rPr>
          <w:rFonts w:ascii="仿宋" w:eastAsia="仿宋" w:hAnsi="仿宋"/>
          <w:sz w:val="28"/>
          <w:szCs w:val="28"/>
        </w:rPr>
        <w:t>具有法律约束力</w:t>
      </w:r>
      <w:r w:rsidR="00B17264">
        <w:rPr>
          <w:rFonts w:ascii="仿宋" w:eastAsia="仿宋" w:hAnsi="仿宋" w:hint="eastAsia"/>
          <w:sz w:val="28"/>
          <w:szCs w:val="28"/>
        </w:rPr>
        <w:t>。</w:t>
      </w:r>
    </w:p>
    <w:p w:rsidR="007A0892" w:rsidRPr="007A0892" w:rsidRDefault="00B17264" w:rsidP="007A0892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本章程是</w:t>
      </w:r>
      <w:r w:rsidR="007A0892">
        <w:rPr>
          <w:rFonts w:ascii="仿宋" w:eastAsia="仿宋" w:hAnsi="仿宋" w:hint="eastAsia"/>
          <w:sz w:val="28"/>
          <w:szCs w:val="28"/>
        </w:rPr>
        <w:t>联</w:t>
      </w:r>
      <w:r w:rsidR="007A0892">
        <w:rPr>
          <w:rFonts w:ascii="仿宋" w:eastAsia="仿宋" w:hAnsi="仿宋"/>
          <w:sz w:val="28"/>
          <w:szCs w:val="28"/>
        </w:rPr>
        <w:t>盟</w:t>
      </w:r>
      <w:r w:rsidR="00FD1675">
        <w:rPr>
          <w:rFonts w:ascii="仿宋" w:eastAsia="仿宋" w:hAnsi="仿宋" w:hint="eastAsia"/>
          <w:sz w:val="28"/>
          <w:szCs w:val="28"/>
        </w:rPr>
        <w:t>、</w:t>
      </w:r>
      <w:r w:rsidR="00FD1675">
        <w:rPr>
          <w:rFonts w:ascii="仿宋" w:eastAsia="仿宋" w:hAnsi="仿宋"/>
          <w:sz w:val="28"/>
          <w:szCs w:val="28"/>
        </w:rPr>
        <w:t>联盟</w:t>
      </w:r>
      <w:r w:rsidR="007A0892">
        <w:rPr>
          <w:rFonts w:ascii="仿宋" w:eastAsia="仿宋" w:hAnsi="仿宋"/>
          <w:sz w:val="28"/>
          <w:szCs w:val="28"/>
        </w:rPr>
        <w:t>组织</w:t>
      </w:r>
      <w:r w:rsidR="007A0892">
        <w:rPr>
          <w:rFonts w:ascii="仿宋" w:eastAsia="仿宋" w:hAnsi="仿宋" w:hint="eastAsia"/>
          <w:sz w:val="28"/>
          <w:szCs w:val="28"/>
        </w:rPr>
        <w:t>机构</w:t>
      </w:r>
      <w:r w:rsidR="007A0892">
        <w:rPr>
          <w:rFonts w:ascii="仿宋" w:eastAsia="仿宋" w:hAnsi="仿宋"/>
          <w:sz w:val="28"/>
          <w:szCs w:val="28"/>
        </w:rPr>
        <w:t>及</w:t>
      </w:r>
      <w:r w:rsidR="007A0892">
        <w:rPr>
          <w:rFonts w:ascii="仿宋" w:eastAsia="仿宋" w:hAnsi="仿宋" w:hint="eastAsia"/>
          <w:sz w:val="28"/>
          <w:szCs w:val="28"/>
        </w:rPr>
        <w:t>组成</w:t>
      </w:r>
      <w:r w:rsidRPr="00B17264">
        <w:rPr>
          <w:rFonts w:ascii="仿宋" w:eastAsia="仿宋" w:hAnsi="仿宋"/>
          <w:sz w:val="28"/>
          <w:szCs w:val="28"/>
        </w:rPr>
        <w:t>人员</w:t>
      </w:r>
      <w:r w:rsidR="00FD1675">
        <w:rPr>
          <w:rFonts w:ascii="仿宋" w:eastAsia="仿宋" w:hAnsi="仿宋" w:hint="eastAsia"/>
          <w:sz w:val="28"/>
          <w:szCs w:val="28"/>
        </w:rPr>
        <w:t>开</w:t>
      </w:r>
      <w:r w:rsidR="00FD1675">
        <w:rPr>
          <w:rFonts w:ascii="仿宋" w:eastAsia="仿宋" w:hAnsi="仿宋"/>
          <w:sz w:val="28"/>
          <w:szCs w:val="28"/>
        </w:rPr>
        <w:t>展</w:t>
      </w:r>
      <w:r w:rsidR="00FD1675">
        <w:rPr>
          <w:rFonts w:ascii="仿宋" w:eastAsia="仿宋" w:hAnsi="仿宋" w:hint="eastAsia"/>
          <w:sz w:val="28"/>
          <w:szCs w:val="28"/>
        </w:rPr>
        <w:t>活动</w:t>
      </w:r>
      <w:r w:rsidR="00FD1675">
        <w:rPr>
          <w:rFonts w:ascii="仿宋" w:eastAsia="仿宋" w:hAnsi="仿宋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履</w:t>
      </w:r>
      <w:r>
        <w:rPr>
          <w:rFonts w:ascii="仿宋" w:eastAsia="仿宋" w:hAnsi="仿宋"/>
          <w:sz w:val="28"/>
          <w:szCs w:val="28"/>
        </w:rPr>
        <w:t>行职</w:t>
      </w:r>
      <w:r>
        <w:rPr>
          <w:rFonts w:ascii="仿宋" w:eastAsia="仿宋" w:hAnsi="仿宋" w:hint="eastAsia"/>
          <w:sz w:val="28"/>
          <w:szCs w:val="28"/>
        </w:rPr>
        <w:t>责的</w:t>
      </w:r>
      <w:r>
        <w:rPr>
          <w:rFonts w:ascii="仿宋" w:eastAsia="仿宋" w:hAnsi="仿宋"/>
          <w:sz w:val="28"/>
          <w:szCs w:val="28"/>
        </w:rPr>
        <w:lastRenderedPageBreak/>
        <w:t>依据，</w:t>
      </w:r>
      <w:r w:rsidR="00FD1675">
        <w:rPr>
          <w:rFonts w:ascii="仿宋" w:eastAsia="仿宋" w:hAnsi="仿宋" w:hint="eastAsia"/>
          <w:sz w:val="28"/>
          <w:szCs w:val="28"/>
        </w:rPr>
        <w:t>对</w:t>
      </w: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盟各组织</w:t>
      </w:r>
      <w:r>
        <w:rPr>
          <w:rFonts w:ascii="仿宋" w:eastAsia="仿宋" w:hAnsi="仿宋" w:hint="eastAsia"/>
          <w:sz w:val="28"/>
          <w:szCs w:val="28"/>
        </w:rPr>
        <w:t>机构</w:t>
      </w:r>
      <w:r>
        <w:rPr>
          <w:rFonts w:ascii="仿宋" w:eastAsia="仿宋" w:hAnsi="仿宋"/>
          <w:sz w:val="28"/>
          <w:szCs w:val="28"/>
        </w:rPr>
        <w:t>和组成人员具有</w:t>
      </w:r>
      <w:r w:rsidR="00FD1675">
        <w:rPr>
          <w:rFonts w:ascii="仿宋" w:eastAsia="仿宋" w:hAnsi="仿宋" w:hint="eastAsia"/>
          <w:sz w:val="28"/>
          <w:szCs w:val="28"/>
        </w:rPr>
        <w:t>法律</w:t>
      </w:r>
      <w:r w:rsidR="007A0892" w:rsidRPr="007A0892">
        <w:rPr>
          <w:rFonts w:ascii="仿宋" w:eastAsia="仿宋" w:hAnsi="仿宋"/>
          <w:sz w:val="28"/>
          <w:szCs w:val="28"/>
        </w:rPr>
        <w:t>约束力。</w:t>
      </w:r>
    </w:p>
    <w:p w:rsidR="0034388E" w:rsidRPr="002B699A" w:rsidRDefault="007A0892" w:rsidP="00513095">
      <w:pPr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156774">
        <w:rPr>
          <w:rFonts w:ascii="仿宋" w:eastAsia="仿宋" w:hAnsi="仿宋" w:hint="eastAsia"/>
          <w:b/>
          <w:sz w:val="28"/>
          <w:szCs w:val="28"/>
        </w:rPr>
        <w:t>第二</w:t>
      </w:r>
      <w:r w:rsidRPr="00156774">
        <w:rPr>
          <w:rFonts w:ascii="仿宋" w:eastAsia="仿宋" w:hAnsi="仿宋"/>
          <w:b/>
          <w:sz w:val="28"/>
          <w:szCs w:val="28"/>
        </w:rPr>
        <w:t>十</w:t>
      </w:r>
      <w:r w:rsidR="00FD1675" w:rsidRPr="00156774">
        <w:rPr>
          <w:rFonts w:ascii="仿宋" w:eastAsia="仿宋" w:hAnsi="仿宋" w:hint="eastAsia"/>
          <w:b/>
          <w:sz w:val="28"/>
          <w:szCs w:val="28"/>
        </w:rPr>
        <w:t>五</w:t>
      </w:r>
      <w:r w:rsidRPr="00156774">
        <w:rPr>
          <w:rFonts w:ascii="仿宋" w:eastAsia="仿宋" w:hAnsi="仿宋"/>
          <w:b/>
          <w:sz w:val="28"/>
          <w:szCs w:val="28"/>
        </w:rPr>
        <w:t>条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="0034388E" w:rsidRPr="002B699A">
        <w:rPr>
          <w:rFonts w:ascii="仿宋" w:eastAsia="仿宋" w:hAnsi="仿宋" w:hint="eastAsia"/>
          <w:sz w:val="28"/>
          <w:szCs w:val="28"/>
        </w:rPr>
        <w:t>本章程的解释权</w:t>
      </w:r>
      <w:r w:rsidR="00853EE5">
        <w:rPr>
          <w:rFonts w:ascii="仿宋" w:eastAsia="仿宋" w:hAnsi="仿宋" w:hint="eastAsia"/>
          <w:sz w:val="28"/>
          <w:szCs w:val="28"/>
        </w:rPr>
        <w:t>归</w:t>
      </w:r>
      <w:r w:rsidR="0034388E" w:rsidRPr="002B699A">
        <w:rPr>
          <w:rFonts w:ascii="仿宋" w:eastAsia="仿宋" w:hAnsi="仿宋" w:hint="eastAsia"/>
          <w:sz w:val="28"/>
          <w:szCs w:val="28"/>
        </w:rPr>
        <w:t>联盟</w:t>
      </w:r>
      <w:r w:rsidR="006B652A">
        <w:rPr>
          <w:rFonts w:ascii="仿宋" w:eastAsia="仿宋" w:hAnsi="仿宋" w:hint="eastAsia"/>
          <w:sz w:val="28"/>
          <w:szCs w:val="28"/>
        </w:rPr>
        <w:t>常务</w:t>
      </w:r>
      <w:r w:rsidR="0034388E" w:rsidRPr="002B699A">
        <w:rPr>
          <w:rFonts w:ascii="仿宋" w:eastAsia="仿宋" w:hAnsi="仿宋" w:hint="eastAsia"/>
          <w:sz w:val="28"/>
          <w:szCs w:val="28"/>
        </w:rPr>
        <w:t>理事会。</w:t>
      </w:r>
    </w:p>
    <w:p w:rsidR="00156774" w:rsidRDefault="0034388E" w:rsidP="00513095">
      <w:pPr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第二十</w:t>
      </w:r>
      <w:r w:rsidR="00FD1675">
        <w:rPr>
          <w:rFonts w:ascii="仿宋" w:eastAsia="仿宋" w:hAnsi="仿宋" w:hint="eastAsia"/>
          <w:b/>
          <w:sz w:val="28"/>
          <w:szCs w:val="28"/>
        </w:rPr>
        <w:t>六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Pr="002B699A">
        <w:rPr>
          <w:rFonts w:ascii="仿宋" w:eastAsia="仿宋" w:hAnsi="仿宋" w:hint="eastAsia"/>
          <w:sz w:val="28"/>
          <w:szCs w:val="28"/>
        </w:rPr>
        <w:t>本章程经</w:t>
      </w:r>
      <w:r w:rsidR="009B413C">
        <w:rPr>
          <w:rFonts w:ascii="仿宋" w:eastAsia="仿宋" w:hAnsi="仿宋" w:hint="eastAsia"/>
          <w:sz w:val="28"/>
          <w:szCs w:val="28"/>
        </w:rPr>
        <w:t>联盟</w:t>
      </w:r>
      <w:r w:rsidR="009B413C">
        <w:rPr>
          <w:rFonts w:ascii="仿宋" w:eastAsia="仿宋" w:hAnsi="仿宋"/>
          <w:sz w:val="28"/>
          <w:szCs w:val="28"/>
        </w:rPr>
        <w:t>大</w:t>
      </w:r>
      <w:r w:rsidRPr="002B699A">
        <w:rPr>
          <w:rFonts w:ascii="仿宋" w:eastAsia="仿宋" w:hAnsi="仿宋" w:hint="eastAsia"/>
          <w:sz w:val="28"/>
          <w:szCs w:val="28"/>
        </w:rPr>
        <w:t>会通过后生效。</w:t>
      </w:r>
    </w:p>
    <w:p w:rsidR="00272D30" w:rsidRPr="002B699A" w:rsidRDefault="00963C56" w:rsidP="00963C56">
      <w:pPr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第二十</w:t>
      </w:r>
      <w:r>
        <w:rPr>
          <w:rFonts w:ascii="仿宋" w:eastAsia="仿宋" w:hAnsi="仿宋" w:hint="eastAsia"/>
          <w:b/>
          <w:sz w:val="28"/>
          <w:szCs w:val="28"/>
        </w:rPr>
        <w:t>七</w:t>
      </w:r>
      <w:r w:rsidRPr="002B699A">
        <w:rPr>
          <w:rFonts w:ascii="仿宋" w:eastAsia="仿宋" w:hAnsi="仿宋" w:hint="eastAsia"/>
          <w:b/>
          <w:sz w:val="28"/>
          <w:szCs w:val="28"/>
        </w:rPr>
        <w:t>条</w:t>
      </w:r>
      <w:r>
        <w:rPr>
          <w:rFonts w:ascii="仿宋" w:eastAsia="仿宋" w:hAnsi="仿宋" w:hint="eastAsia"/>
          <w:b/>
          <w:sz w:val="28"/>
          <w:szCs w:val="28"/>
        </w:rPr>
        <w:t xml:space="preserve"> </w:t>
      </w:r>
      <w:r w:rsidR="0034388E" w:rsidRPr="002B699A">
        <w:rPr>
          <w:rFonts w:ascii="仿宋" w:eastAsia="仿宋" w:hAnsi="仿宋" w:hint="eastAsia"/>
          <w:sz w:val="28"/>
          <w:szCs w:val="28"/>
        </w:rPr>
        <w:t>本章程</w:t>
      </w:r>
      <w:r w:rsidR="00B17264">
        <w:rPr>
          <w:rFonts w:ascii="仿宋" w:eastAsia="仿宋" w:hAnsi="仿宋" w:hint="eastAsia"/>
          <w:sz w:val="28"/>
          <w:szCs w:val="28"/>
        </w:rPr>
        <w:t>的</w:t>
      </w:r>
      <w:r w:rsidR="0034388E" w:rsidRPr="002B699A">
        <w:rPr>
          <w:rFonts w:ascii="仿宋" w:eastAsia="仿宋" w:hAnsi="仿宋" w:hint="eastAsia"/>
          <w:sz w:val="28"/>
          <w:szCs w:val="28"/>
        </w:rPr>
        <w:t>修改由</w:t>
      </w:r>
      <w:r w:rsidR="00B17264">
        <w:rPr>
          <w:rFonts w:ascii="仿宋" w:eastAsia="仿宋" w:hAnsi="仿宋"/>
          <w:sz w:val="28"/>
          <w:szCs w:val="28"/>
        </w:rPr>
        <w:t>联盟</w:t>
      </w:r>
      <w:r w:rsidR="00E06DE9">
        <w:rPr>
          <w:rFonts w:ascii="仿宋" w:eastAsia="仿宋" w:hAnsi="仿宋" w:hint="eastAsia"/>
          <w:sz w:val="28"/>
          <w:szCs w:val="28"/>
        </w:rPr>
        <w:t>常务</w:t>
      </w:r>
      <w:r w:rsidR="00B17264">
        <w:rPr>
          <w:rFonts w:ascii="仿宋" w:eastAsia="仿宋" w:hAnsi="仿宋"/>
          <w:sz w:val="28"/>
          <w:szCs w:val="28"/>
        </w:rPr>
        <w:t>理事会提</w:t>
      </w:r>
      <w:r w:rsidR="00156774">
        <w:rPr>
          <w:rFonts w:ascii="仿宋" w:eastAsia="仿宋" w:hAnsi="仿宋" w:hint="eastAsia"/>
          <w:sz w:val="28"/>
          <w:szCs w:val="28"/>
        </w:rPr>
        <w:t>出</w:t>
      </w:r>
      <w:r w:rsidR="00156774">
        <w:rPr>
          <w:rFonts w:ascii="仿宋" w:eastAsia="仿宋" w:hAnsi="仿宋"/>
          <w:sz w:val="28"/>
          <w:szCs w:val="28"/>
        </w:rPr>
        <w:t>，经</w:t>
      </w:r>
      <w:r w:rsidR="00E06DE9">
        <w:rPr>
          <w:rFonts w:ascii="仿宋" w:eastAsia="仿宋" w:hAnsi="仿宋" w:hint="eastAsia"/>
          <w:sz w:val="28"/>
          <w:szCs w:val="28"/>
        </w:rPr>
        <w:t>联盟大会</w:t>
      </w:r>
      <w:r w:rsidR="004142BF">
        <w:rPr>
          <w:rFonts w:ascii="仿宋" w:eastAsia="仿宋" w:hAnsi="仿宋" w:hint="eastAsia"/>
          <w:sz w:val="28"/>
          <w:szCs w:val="28"/>
        </w:rPr>
        <w:t>通过</w:t>
      </w:r>
      <w:r w:rsidR="00FD1675">
        <w:rPr>
          <w:rFonts w:ascii="仿宋" w:eastAsia="仿宋" w:hAnsi="仿宋" w:hint="eastAsia"/>
          <w:sz w:val="28"/>
          <w:szCs w:val="28"/>
        </w:rPr>
        <w:t>后</w:t>
      </w:r>
      <w:r w:rsidR="0034388E" w:rsidRPr="002B699A">
        <w:rPr>
          <w:rFonts w:ascii="仿宋" w:eastAsia="仿宋" w:hAnsi="仿宋" w:hint="eastAsia"/>
          <w:sz w:val="28"/>
          <w:szCs w:val="28"/>
        </w:rPr>
        <w:t>生效。</w:t>
      </w:r>
    </w:p>
    <w:sectPr w:rsidR="00272D30" w:rsidRPr="002B699A" w:rsidSect="00D054C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E52" w:rsidRDefault="00546E52" w:rsidP="007D01DD">
      <w:r>
        <w:separator/>
      </w:r>
    </w:p>
  </w:endnote>
  <w:endnote w:type="continuationSeparator" w:id="0">
    <w:p w:rsidR="00546E52" w:rsidRDefault="00546E52" w:rsidP="007D0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E52" w:rsidRDefault="00546E52" w:rsidP="007D01DD">
      <w:r>
        <w:separator/>
      </w:r>
    </w:p>
  </w:footnote>
  <w:footnote w:type="continuationSeparator" w:id="0">
    <w:p w:rsidR="00546E52" w:rsidRDefault="00546E52" w:rsidP="007D0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70AC5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F77CD8"/>
    <w:multiLevelType w:val="multilevel"/>
    <w:tmpl w:val="9F34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CF0FD1"/>
    <w:multiLevelType w:val="hybridMultilevel"/>
    <w:tmpl w:val="6C64A488"/>
    <w:lvl w:ilvl="0" w:tplc="6590BD5E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uai Tianlong">
    <w15:presenceInfo w15:providerId="AD" w15:userId="S-1-5-21-2056257538-790569128-1398388922-11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118"/>
    <w:rsid w:val="00001C41"/>
    <w:rsid w:val="00001CC0"/>
    <w:rsid w:val="00004AB6"/>
    <w:rsid w:val="00007C03"/>
    <w:rsid w:val="000208E4"/>
    <w:rsid w:val="000242DF"/>
    <w:rsid w:val="00024BC3"/>
    <w:rsid w:val="00036AC2"/>
    <w:rsid w:val="00056ABB"/>
    <w:rsid w:val="00065704"/>
    <w:rsid w:val="000C69F5"/>
    <w:rsid w:val="000E16E3"/>
    <w:rsid w:val="0011389B"/>
    <w:rsid w:val="001245A4"/>
    <w:rsid w:val="00156774"/>
    <w:rsid w:val="00163AB3"/>
    <w:rsid w:val="00172A27"/>
    <w:rsid w:val="00173E46"/>
    <w:rsid w:val="00183BC3"/>
    <w:rsid w:val="0019042A"/>
    <w:rsid w:val="001A1EB2"/>
    <w:rsid w:val="001B0E99"/>
    <w:rsid w:val="001F287C"/>
    <w:rsid w:val="001F7706"/>
    <w:rsid w:val="00203601"/>
    <w:rsid w:val="00222EEE"/>
    <w:rsid w:val="002335E3"/>
    <w:rsid w:val="0025527E"/>
    <w:rsid w:val="00272D30"/>
    <w:rsid w:val="00273243"/>
    <w:rsid w:val="002A4F38"/>
    <w:rsid w:val="002B6775"/>
    <w:rsid w:val="002B699A"/>
    <w:rsid w:val="002C0669"/>
    <w:rsid w:val="002E0211"/>
    <w:rsid w:val="00305EAB"/>
    <w:rsid w:val="0031222B"/>
    <w:rsid w:val="003171CD"/>
    <w:rsid w:val="003374A6"/>
    <w:rsid w:val="003411B0"/>
    <w:rsid w:val="0034388E"/>
    <w:rsid w:val="00366CAF"/>
    <w:rsid w:val="00372972"/>
    <w:rsid w:val="00375FFA"/>
    <w:rsid w:val="00381FEA"/>
    <w:rsid w:val="00382B45"/>
    <w:rsid w:val="0038389E"/>
    <w:rsid w:val="00393AC7"/>
    <w:rsid w:val="003B20D9"/>
    <w:rsid w:val="003B61D4"/>
    <w:rsid w:val="003C47E5"/>
    <w:rsid w:val="003D51CF"/>
    <w:rsid w:val="003D6FB0"/>
    <w:rsid w:val="004142BF"/>
    <w:rsid w:val="0044372B"/>
    <w:rsid w:val="00451161"/>
    <w:rsid w:val="00453463"/>
    <w:rsid w:val="00454466"/>
    <w:rsid w:val="00457328"/>
    <w:rsid w:val="00463371"/>
    <w:rsid w:val="004646D2"/>
    <w:rsid w:val="00467130"/>
    <w:rsid w:val="00497A40"/>
    <w:rsid w:val="004A0C75"/>
    <w:rsid w:val="004A68AB"/>
    <w:rsid w:val="004C1C53"/>
    <w:rsid w:val="004E3D6B"/>
    <w:rsid w:val="005029C9"/>
    <w:rsid w:val="00513095"/>
    <w:rsid w:val="0051413D"/>
    <w:rsid w:val="0052716E"/>
    <w:rsid w:val="00532306"/>
    <w:rsid w:val="005349F3"/>
    <w:rsid w:val="00541972"/>
    <w:rsid w:val="00546E52"/>
    <w:rsid w:val="00555D6F"/>
    <w:rsid w:val="00562232"/>
    <w:rsid w:val="00572BB3"/>
    <w:rsid w:val="005A50C4"/>
    <w:rsid w:val="005A6C48"/>
    <w:rsid w:val="005C64B5"/>
    <w:rsid w:val="005E1B34"/>
    <w:rsid w:val="005E5043"/>
    <w:rsid w:val="005F1DCB"/>
    <w:rsid w:val="00621493"/>
    <w:rsid w:val="00633E7D"/>
    <w:rsid w:val="00685D77"/>
    <w:rsid w:val="006905D8"/>
    <w:rsid w:val="00692E90"/>
    <w:rsid w:val="00695794"/>
    <w:rsid w:val="006A5EC2"/>
    <w:rsid w:val="006B652A"/>
    <w:rsid w:val="006B72E1"/>
    <w:rsid w:val="006D676A"/>
    <w:rsid w:val="0073388E"/>
    <w:rsid w:val="00766157"/>
    <w:rsid w:val="0077231F"/>
    <w:rsid w:val="007A0892"/>
    <w:rsid w:val="007D01DD"/>
    <w:rsid w:val="007D6392"/>
    <w:rsid w:val="00804286"/>
    <w:rsid w:val="00807233"/>
    <w:rsid w:val="00841D98"/>
    <w:rsid w:val="00851628"/>
    <w:rsid w:val="00853EE5"/>
    <w:rsid w:val="00856D05"/>
    <w:rsid w:val="008653B0"/>
    <w:rsid w:val="00867A0A"/>
    <w:rsid w:val="00874705"/>
    <w:rsid w:val="008770E3"/>
    <w:rsid w:val="008833D3"/>
    <w:rsid w:val="008B73C1"/>
    <w:rsid w:val="008D4EC0"/>
    <w:rsid w:val="008F1EB3"/>
    <w:rsid w:val="008F3DD1"/>
    <w:rsid w:val="008F449D"/>
    <w:rsid w:val="008F625D"/>
    <w:rsid w:val="0090292E"/>
    <w:rsid w:val="00927344"/>
    <w:rsid w:val="0093061F"/>
    <w:rsid w:val="00963C56"/>
    <w:rsid w:val="009726AD"/>
    <w:rsid w:val="009934FC"/>
    <w:rsid w:val="009B413C"/>
    <w:rsid w:val="009C01A0"/>
    <w:rsid w:val="009E0C01"/>
    <w:rsid w:val="009E446D"/>
    <w:rsid w:val="009F575C"/>
    <w:rsid w:val="00A13CAE"/>
    <w:rsid w:val="00A45208"/>
    <w:rsid w:val="00A72CC5"/>
    <w:rsid w:val="00A75438"/>
    <w:rsid w:val="00AA62A0"/>
    <w:rsid w:val="00AB23CA"/>
    <w:rsid w:val="00AD60D7"/>
    <w:rsid w:val="00B17264"/>
    <w:rsid w:val="00B31CFE"/>
    <w:rsid w:val="00B333C6"/>
    <w:rsid w:val="00B372FA"/>
    <w:rsid w:val="00B5744D"/>
    <w:rsid w:val="00B9502C"/>
    <w:rsid w:val="00BB3FFD"/>
    <w:rsid w:val="00BC38D8"/>
    <w:rsid w:val="00BD4030"/>
    <w:rsid w:val="00BD4927"/>
    <w:rsid w:val="00BE1FED"/>
    <w:rsid w:val="00C42BBB"/>
    <w:rsid w:val="00C56263"/>
    <w:rsid w:val="00CA6204"/>
    <w:rsid w:val="00CA7E75"/>
    <w:rsid w:val="00CC1CAA"/>
    <w:rsid w:val="00CC2131"/>
    <w:rsid w:val="00D0147B"/>
    <w:rsid w:val="00D054C7"/>
    <w:rsid w:val="00D10D25"/>
    <w:rsid w:val="00D2089F"/>
    <w:rsid w:val="00D34A45"/>
    <w:rsid w:val="00D55DA3"/>
    <w:rsid w:val="00D67B75"/>
    <w:rsid w:val="00D77144"/>
    <w:rsid w:val="00D9124D"/>
    <w:rsid w:val="00DC3DC6"/>
    <w:rsid w:val="00DE57A6"/>
    <w:rsid w:val="00DF0874"/>
    <w:rsid w:val="00DF1650"/>
    <w:rsid w:val="00E0236F"/>
    <w:rsid w:val="00E06DE9"/>
    <w:rsid w:val="00E13E8E"/>
    <w:rsid w:val="00E269B9"/>
    <w:rsid w:val="00E670A7"/>
    <w:rsid w:val="00E7691C"/>
    <w:rsid w:val="00E81A77"/>
    <w:rsid w:val="00E869AA"/>
    <w:rsid w:val="00EA3552"/>
    <w:rsid w:val="00EA4C77"/>
    <w:rsid w:val="00EB79D9"/>
    <w:rsid w:val="00EB7C1A"/>
    <w:rsid w:val="00EC0BB1"/>
    <w:rsid w:val="00ED05EC"/>
    <w:rsid w:val="00ED1653"/>
    <w:rsid w:val="00ED5561"/>
    <w:rsid w:val="00F07A2F"/>
    <w:rsid w:val="00F2516A"/>
    <w:rsid w:val="00F318AE"/>
    <w:rsid w:val="00F5545D"/>
    <w:rsid w:val="00F55EE9"/>
    <w:rsid w:val="00F7453B"/>
    <w:rsid w:val="00F852E2"/>
    <w:rsid w:val="00FA4BB5"/>
    <w:rsid w:val="00FC5698"/>
    <w:rsid w:val="00FD1675"/>
    <w:rsid w:val="00FD45FD"/>
    <w:rsid w:val="00FD57A2"/>
    <w:rsid w:val="00FD7AA2"/>
    <w:rsid w:val="00FD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B7BAE575-FC86-488D-9735-A99FDE37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4C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54C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054C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rsid w:val="00695794"/>
    <w:rPr>
      <w:color w:val="0000FF"/>
      <w:u w:val="single"/>
    </w:rPr>
  </w:style>
  <w:style w:type="paragraph" w:styleId="a6">
    <w:name w:val="Normal (Web)"/>
    <w:basedOn w:val="a"/>
    <w:rsid w:val="006957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95794"/>
  </w:style>
  <w:style w:type="character" w:styleId="a7">
    <w:name w:val="annotation reference"/>
    <w:rsid w:val="007D01DD"/>
    <w:rPr>
      <w:sz w:val="21"/>
      <w:szCs w:val="21"/>
    </w:rPr>
  </w:style>
  <w:style w:type="paragraph" w:styleId="a8">
    <w:name w:val="annotation text"/>
    <w:basedOn w:val="a"/>
    <w:link w:val="Char"/>
    <w:rsid w:val="007D01DD"/>
    <w:pPr>
      <w:jc w:val="left"/>
    </w:pPr>
  </w:style>
  <w:style w:type="character" w:customStyle="1" w:styleId="Char">
    <w:name w:val="批注文字 Char"/>
    <w:link w:val="a8"/>
    <w:rsid w:val="007D01DD"/>
    <w:rPr>
      <w:kern w:val="2"/>
      <w:sz w:val="21"/>
    </w:rPr>
  </w:style>
  <w:style w:type="paragraph" w:styleId="a9">
    <w:name w:val="annotation subject"/>
    <w:basedOn w:val="a8"/>
    <w:next w:val="a8"/>
    <w:link w:val="Char0"/>
    <w:rsid w:val="007D01DD"/>
    <w:rPr>
      <w:b/>
      <w:bCs/>
    </w:rPr>
  </w:style>
  <w:style w:type="character" w:customStyle="1" w:styleId="Char0">
    <w:name w:val="批注主题 Char"/>
    <w:link w:val="a9"/>
    <w:rsid w:val="007D01DD"/>
    <w:rPr>
      <w:b/>
      <w:bCs/>
      <w:kern w:val="2"/>
      <w:sz w:val="21"/>
    </w:rPr>
  </w:style>
  <w:style w:type="paragraph" w:styleId="aa">
    <w:name w:val="Balloon Text"/>
    <w:basedOn w:val="a"/>
    <w:link w:val="Char1"/>
    <w:rsid w:val="007D01DD"/>
    <w:rPr>
      <w:sz w:val="18"/>
      <w:szCs w:val="18"/>
    </w:rPr>
  </w:style>
  <w:style w:type="character" w:customStyle="1" w:styleId="Char1">
    <w:name w:val="批注框文本 Char"/>
    <w:link w:val="aa"/>
    <w:rsid w:val="007D01D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83F23-C780-40D1-87D2-B7CF4B6B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645</Words>
  <Characters>3677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xhzhang</dc:creator>
  <cp:keywords/>
  <dc:description/>
  <cp:lastModifiedBy>Shuai Tianlong</cp:lastModifiedBy>
  <cp:revision>5</cp:revision>
  <cp:lastPrinted>2015-02-02T02:53:00Z</cp:lastPrinted>
  <dcterms:created xsi:type="dcterms:W3CDTF">2015-04-19T23:42:00Z</dcterms:created>
  <dcterms:modified xsi:type="dcterms:W3CDTF">2015-04-20T03:55:00Z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