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6E6" w:rsidRPr="00F226E6" w:rsidRDefault="00F226E6" w:rsidP="00F226E6">
      <w:pPr>
        <w:rPr>
          <w:rFonts w:ascii="Times New Roman" w:eastAsia="宋体" w:hAnsi="Times New Roman" w:cs="Times New Roman" w:hint="eastAsia"/>
          <w:b/>
          <w:sz w:val="30"/>
          <w:szCs w:val="30"/>
        </w:rPr>
      </w:pPr>
      <w:r w:rsidRPr="00F226E6">
        <w:rPr>
          <w:rFonts w:ascii="Times New Roman" w:eastAsia="宋体" w:hAnsi="Times New Roman" w:cs="Times New Roman" w:hint="eastAsia"/>
          <w:b/>
          <w:sz w:val="30"/>
          <w:szCs w:val="30"/>
        </w:rPr>
        <w:t>三、创新教学体系</w:t>
      </w:r>
    </w:p>
    <w:p w:rsidR="00F226E6" w:rsidRDefault="00F226E6" w:rsidP="00F226E6">
      <w:pPr>
        <w:jc w:val="center"/>
        <w:rPr>
          <w:ins w:id="0" w:author="Woody Wang" w:date="2014-05-29T17:49:00Z"/>
          <w:rFonts w:hint="eastAsia"/>
          <w:sz w:val="24"/>
        </w:rPr>
        <w:pPrChange w:id="1" w:author="Woody Wang" w:date="2014-05-29T17:49:00Z">
          <w:pPr>
            <w:ind w:firstLineChars="200" w:firstLine="480"/>
          </w:pPr>
        </w:pPrChange>
      </w:pPr>
      <w:ins w:id="2" w:author="Woody Wang" w:date="2014-05-29T17:50:00Z">
        <w:r w:rsidRPr="00F226E6">
          <w:rPr>
            <w:noProof/>
            <w:sz w:val="24"/>
          </w:rPr>
          <w:drawing>
            <wp:inline distT="0" distB="0" distL="0" distR="0">
              <wp:extent cx="5274310" cy="3893202"/>
              <wp:effectExtent l="0" t="0" r="2540" b="0"/>
              <wp:docPr id="1" name="Picture 1" descr="C:\Users\Administrator\Pictures\三创基地总体规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三创基地总体规划.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893202"/>
                      </a:xfrm>
                      <a:prstGeom prst="rect">
                        <a:avLst/>
                      </a:prstGeom>
                      <a:noFill/>
                      <a:ln>
                        <a:noFill/>
                      </a:ln>
                    </pic:spPr>
                  </pic:pic>
                </a:graphicData>
              </a:graphic>
            </wp:inline>
          </w:drawing>
        </w:r>
      </w:ins>
    </w:p>
    <w:p w:rsidR="00F226E6" w:rsidRDefault="00F226E6" w:rsidP="00F226E6">
      <w:pPr>
        <w:jc w:val="center"/>
        <w:rPr>
          <w:ins w:id="3" w:author="Woody Wang" w:date="2014-05-29T17:48:00Z"/>
          <w:rFonts w:hint="eastAsia"/>
          <w:sz w:val="24"/>
        </w:rPr>
        <w:pPrChange w:id="4" w:author="Woody Wang" w:date="2014-05-29T17:49:00Z">
          <w:pPr>
            <w:ind w:firstLineChars="200" w:firstLine="480"/>
          </w:pPr>
        </w:pPrChange>
      </w:pPr>
      <w:ins w:id="5" w:author="Woody Wang" w:date="2014-05-29T17:49:00Z">
        <w:r>
          <w:rPr>
            <w:rFonts w:hint="eastAsia"/>
            <w:sz w:val="24"/>
          </w:rPr>
          <w:t>三</w:t>
        </w:r>
        <w:proofErr w:type="gramStart"/>
        <w:r>
          <w:rPr>
            <w:rFonts w:hint="eastAsia"/>
            <w:sz w:val="24"/>
          </w:rPr>
          <w:t>创基地</w:t>
        </w:r>
      </w:ins>
      <w:proofErr w:type="gramEnd"/>
      <w:ins w:id="6" w:author="Woody Wang" w:date="2014-05-29T17:50:00Z">
        <w:r>
          <w:rPr>
            <w:rFonts w:hint="eastAsia"/>
            <w:sz w:val="24"/>
          </w:rPr>
          <w:t>总</w:t>
        </w:r>
      </w:ins>
      <w:ins w:id="7" w:author="Woody Wang" w:date="2014-05-29T17:49:00Z">
        <w:r>
          <w:rPr>
            <w:rFonts w:hint="eastAsia"/>
            <w:sz w:val="24"/>
          </w:rPr>
          <w:t>体</w:t>
        </w:r>
        <w:r>
          <w:rPr>
            <w:sz w:val="24"/>
          </w:rPr>
          <w:t>规划</w:t>
        </w:r>
      </w:ins>
    </w:p>
    <w:p w:rsidR="00F226E6" w:rsidRDefault="00F226E6" w:rsidP="00F226E6">
      <w:pPr>
        <w:ind w:firstLineChars="200" w:firstLine="480"/>
        <w:rPr>
          <w:ins w:id="8" w:author="Woody Wang" w:date="2014-05-29T17:45:00Z"/>
          <w:rFonts w:hint="eastAsia"/>
          <w:sz w:val="24"/>
        </w:rPr>
      </w:pPr>
      <w:ins w:id="9" w:author="Woody Wang" w:date="2014-05-29T17:42:00Z">
        <w:r>
          <w:rPr>
            <w:rFonts w:hint="eastAsia"/>
            <w:sz w:val="24"/>
          </w:rPr>
          <w:t>创新</w:t>
        </w:r>
        <w:r>
          <w:rPr>
            <w:sz w:val="24"/>
          </w:rPr>
          <w:t>型</w:t>
        </w:r>
        <w:r>
          <w:rPr>
            <w:rFonts w:hint="eastAsia"/>
            <w:sz w:val="24"/>
          </w:rPr>
          <w:t>学生培养主要</w:t>
        </w:r>
        <w:r>
          <w:rPr>
            <w:sz w:val="24"/>
          </w:rPr>
          <w:t>围绕</w:t>
        </w:r>
      </w:ins>
      <w:ins w:id="10" w:author="Woody Wang" w:date="2014-05-29T17:41:00Z">
        <w:r>
          <w:rPr>
            <w:rFonts w:hint="eastAsia"/>
            <w:sz w:val="24"/>
          </w:rPr>
          <w:t>三</w:t>
        </w:r>
        <w:proofErr w:type="gramStart"/>
        <w:r>
          <w:rPr>
            <w:rFonts w:hint="eastAsia"/>
            <w:sz w:val="24"/>
          </w:rPr>
          <w:t>创</w:t>
        </w:r>
        <w:r>
          <w:rPr>
            <w:sz w:val="24"/>
          </w:rPr>
          <w:t>基地</w:t>
        </w:r>
        <w:proofErr w:type="gramEnd"/>
        <w:r>
          <w:rPr>
            <w:sz w:val="24"/>
          </w:rPr>
          <w:t>教学体系</w:t>
        </w:r>
      </w:ins>
      <w:ins w:id="11" w:author="Woody Wang" w:date="2014-05-29T17:42:00Z">
        <w:r>
          <w:rPr>
            <w:rFonts w:hint="eastAsia"/>
            <w:sz w:val="24"/>
          </w:rPr>
          <w:t>展开</w:t>
        </w:r>
      </w:ins>
      <w:del w:id="12" w:author="Woody Wang" w:date="2014-05-29T17:41:00Z">
        <w:r w:rsidRPr="00F432C3" w:rsidDel="00F226E6">
          <w:rPr>
            <w:rFonts w:hint="eastAsia"/>
            <w:sz w:val="24"/>
          </w:rPr>
          <w:delText>创客教育围绕着创客空间展开</w:delText>
        </w:r>
      </w:del>
      <w:r w:rsidRPr="00F432C3">
        <w:rPr>
          <w:rFonts w:hint="eastAsia"/>
          <w:sz w:val="24"/>
        </w:rPr>
        <w:t>，</w:t>
      </w:r>
      <w:ins w:id="13" w:author="Woody Wang" w:date="2014-05-29T17:42:00Z">
        <w:r>
          <w:rPr>
            <w:rFonts w:hint="eastAsia"/>
            <w:sz w:val="24"/>
          </w:rPr>
          <w:t>为</w:t>
        </w:r>
        <w:r>
          <w:rPr>
            <w:sz w:val="24"/>
          </w:rPr>
          <w:t>学生</w:t>
        </w:r>
        <w:r>
          <w:rPr>
            <w:rFonts w:hint="eastAsia"/>
            <w:sz w:val="24"/>
          </w:rPr>
          <w:t>提供</w:t>
        </w:r>
        <w:r>
          <w:rPr>
            <w:sz w:val="24"/>
          </w:rPr>
          <w:t>一个</w:t>
        </w:r>
        <w:r>
          <w:rPr>
            <w:rFonts w:hint="eastAsia"/>
            <w:sz w:val="24"/>
          </w:rPr>
          <w:t>了解</w:t>
        </w:r>
        <w:r>
          <w:rPr>
            <w:sz w:val="24"/>
          </w:rPr>
          <w:t>当今产业</w:t>
        </w:r>
      </w:ins>
      <w:ins w:id="14" w:author="Woody Wang" w:date="2014-05-29T17:43:00Z">
        <w:r>
          <w:rPr>
            <w:rFonts w:hint="eastAsia"/>
            <w:sz w:val="24"/>
          </w:rPr>
          <w:t>前沿</w:t>
        </w:r>
        <w:r>
          <w:rPr>
            <w:sz w:val="24"/>
          </w:rPr>
          <w:t>动态</w:t>
        </w:r>
      </w:ins>
      <w:ins w:id="15" w:author="Woody Wang" w:date="2014-05-29T17:45:00Z">
        <w:r>
          <w:rPr>
            <w:rFonts w:hint="eastAsia"/>
            <w:sz w:val="24"/>
          </w:rPr>
          <w:t>，</w:t>
        </w:r>
        <w:r>
          <w:rPr>
            <w:sz w:val="24"/>
          </w:rPr>
          <w:t>并</w:t>
        </w:r>
      </w:ins>
      <w:ins w:id="16" w:author="Woody Wang" w:date="2014-05-29T17:44:00Z">
        <w:r>
          <w:rPr>
            <w:rFonts w:hint="eastAsia"/>
            <w:sz w:val="24"/>
          </w:rPr>
          <w:t>实践创新</w:t>
        </w:r>
        <w:r>
          <w:rPr>
            <w:sz w:val="24"/>
          </w:rPr>
          <w:t>设计方法、</w:t>
        </w:r>
      </w:ins>
      <w:ins w:id="17" w:author="Woody Wang" w:date="2014-05-29T17:43:00Z">
        <w:r>
          <w:rPr>
            <w:sz w:val="24"/>
          </w:rPr>
          <w:t>企业</w:t>
        </w:r>
        <w:r>
          <w:rPr>
            <w:rFonts w:hint="eastAsia"/>
            <w:sz w:val="24"/>
          </w:rPr>
          <w:t>运营模式</w:t>
        </w:r>
        <w:r>
          <w:rPr>
            <w:sz w:val="24"/>
          </w:rPr>
          <w:t>及技术</w:t>
        </w:r>
        <w:r>
          <w:rPr>
            <w:rFonts w:hint="eastAsia"/>
            <w:sz w:val="24"/>
          </w:rPr>
          <w:t>、产品</w:t>
        </w:r>
        <w:r>
          <w:rPr>
            <w:sz w:val="24"/>
          </w:rPr>
          <w:t>全生命周期管理、系统</w:t>
        </w:r>
      </w:ins>
      <w:ins w:id="18" w:author="Woody Wang" w:date="2014-05-29T17:44:00Z">
        <w:r>
          <w:rPr>
            <w:rFonts w:hint="eastAsia"/>
            <w:sz w:val="24"/>
          </w:rPr>
          <w:t>协同</w:t>
        </w:r>
        <w:r>
          <w:rPr>
            <w:sz w:val="24"/>
          </w:rPr>
          <w:t>与组织管理等</w:t>
        </w:r>
      </w:ins>
      <w:ins w:id="19" w:author="Woody Wang" w:date="2014-05-29T17:45:00Z">
        <w:r>
          <w:rPr>
            <w:rFonts w:hint="eastAsia"/>
            <w:sz w:val="24"/>
          </w:rPr>
          <w:t>内容</w:t>
        </w:r>
        <w:r>
          <w:rPr>
            <w:sz w:val="24"/>
          </w:rPr>
          <w:t>的平台</w:t>
        </w:r>
      </w:ins>
      <w:ins w:id="20" w:author="Woody Wang" w:date="2014-05-29T17:42:00Z">
        <w:r>
          <w:rPr>
            <w:sz w:val="24"/>
          </w:rPr>
          <w:t>。</w:t>
        </w:r>
      </w:ins>
      <w:ins w:id="21" w:author="Woody Wang" w:date="2014-05-29T19:15:00Z">
        <w:r w:rsidR="00DF01DB" w:rsidRPr="0002276C">
          <w:rPr>
            <w:rFonts w:hint="eastAsia"/>
            <w:b/>
            <w:sz w:val="24"/>
            <w:rPrChange w:id="22" w:author="Woody Wang" w:date="2014-05-29T19:19:00Z">
              <w:rPr>
                <w:rFonts w:hint="eastAsia"/>
                <w:sz w:val="24"/>
              </w:rPr>
            </w:rPrChange>
          </w:rPr>
          <w:t>旨在</w:t>
        </w:r>
        <w:r w:rsidR="00DF01DB" w:rsidRPr="0002276C">
          <w:rPr>
            <w:b/>
            <w:sz w:val="24"/>
            <w:rPrChange w:id="23" w:author="Woody Wang" w:date="2014-05-29T19:19:00Z">
              <w:rPr>
                <w:sz w:val="24"/>
              </w:rPr>
            </w:rPrChange>
          </w:rPr>
          <w:t>培养学生</w:t>
        </w:r>
        <w:r w:rsidR="00DF01DB" w:rsidRPr="0002276C">
          <w:rPr>
            <w:rFonts w:hint="eastAsia"/>
            <w:b/>
            <w:sz w:val="24"/>
            <w:rPrChange w:id="24" w:author="Woody Wang" w:date="2014-05-29T19:19:00Z">
              <w:rPr>
                <w:rFonts w:hint="eastAsia"/>
                <w:sz w:val="24"/>
              </w:rPr>
            </w:rPrChange>
          </w:rPr>
          <w:t>在</w:t>
        </w:r>
        <w:r w:rsidR="00DF01DB" w:rsidRPr="0002276C">
          <w:rPr>
            <w:b/>
            <w:sz w:val="24"/>
            <w:rPrChange w:id="25" w:author="Woody Wang" w:date="2014-05-29T19:19:00Z">
              <w:rPr>
                <w:sz w:val="24"/>
              </w:rPr>
            </w:rPrChange>
          </w:rPr>
          <w:t>未来企业、项目组中</w:t>
        </w:r>
        <w:r w:rsidR="00DF01DB" w:rsidRPr="0002276C">
          <w:rPr>
            <w:rFonts w:hint="eastAsia"/>
            <w:b/>
            <w:sz w:val="24"/>
            <w:rPrChange w:id="26" w:author="Woody Wang" w:date="2014-05-29T19:19:00Z">
              <w:rPr>
                <w:rFonts w:hint="eastAsia"/>
                <w:sz w:val="24"/>
              </w:rPr>
            </w:rPrChange>
          </w:rPr>
          <w:t>实际所需的</w:t>
        </w:r>
        <w:r w:rsidR="00DF01DB" w:rsidRPr="0002276C">
          <w:rPr>
            <w:b/>
            <w:sz w:val="24"/>
            <w:rPrChange w:id="27" w:author="Woody Wang" w:date="2014-05-29T19:19:00Z">
              <w:rPr>
                <w:sz w:val="24"/>
              </w:rPr>
            </w:rPrChange>
          </w:rPr>
          <w:t>专业素养，</w:t>
        </w:r>
        <w:r w:rsidR="00DF01DB" w:rsidRPr="0002276C">
          <w:rPr>
            <w:rFonts w:hint="eastAsia"/>
            <w:b/>
            <w:sz w:val="24"/>
            <w:rPrChange w:id="28" w:author="Woody Wang" w:date="2014-05-29T19:19:00Z">
              <w:rPr>
                <w:rFonts w:hint="eastAsia"/>
                <w:sz w:val="24"/>
              </w:rPr>
            </w:rPrChange>
          </w:rPr>
          <w:t>使其长期受益。</w:t>
        </w:r>
      </w:ins>
    </w:p>
    <w:p w:rsidR="00F226E6" w:rsidRDefault="00F226E6" w:rsidP="00F226E6">
      <w:pPr>
        <w:ind w:firstLineChars="200" w:firstLine="480"/>
        <w:rPr>
          <w:ins w:id="29" w:author="Woody Wang" w:date="2014-05-29T19:04:00Z"/>
          <w:sz w:val="24"/>
        </w:rPr>
      </w:pPr>
      <w:ins w:id="30" w:author="Woody Wang" w:date="2014-05-29T17:45:00Z">
        <w:r>
          <w:rPr>
            <w:rFonts w:hint="eastAsia"/>
            <w:sz w:val="24"/>
          </w:rPr>
          <w:t>系列</w:t>
        </w:r>
        <w:r>
          <w:rPr>
            <w:sz w:val="24"/>
          </w:rPr>
          <w:t>课程</w:t>
        </w:r>
      </w:ins>
      <w:r>
        <w:rPr>
          <w:rFonts w:hint="eastAsia"/>
          <w:sz w:val="24"/>
        </w:rPr>
        <w:t>主要通过项目制来实施，</w:t>
      </w:r>
      <w:del w:id="31" w:author="Woody Wang" w:date="2014-05-29T17:45:00Z">
        <w:r w:rsidDel="00F226E6">
          <w:rPr>
            <w:rFonts w:hint="eastAsia"/>
            <w:sz w:val="24"/>
          </w:rPr>
          <w:delText>同时需要</w:delText>
        </w:r>
      </w:del>
      <w:del w:id="32" w:author="Woody Wang" w:date="2014-05-29T17:46:00Z">
        <w:r w:rsidRPr="00F432C3" w:rsidDel="00F226E6">
          <w:rPr>
            <w:rFonts w:hint="eastAsia"/>
            <w:sz w:val="24"/>
          </w:rPr>
          <w:delText>针对初学</w:delText>
        </w:r>
        <w:r w:rsidDel="00F226E6">
          <w:rPr>
            <w:rFonts w:hint="eastAsia"/>
            <w:sz w:val="24"/>
          </w:rPr>
          <w:delText>者开发一系列</w:delText>
        </w:r>
      </w:del>
      <w:del w:id="33" w:author="Woody Wang" w:date="2014-05-29T17:45:00Z">
        <w:r w:rsidDel="00F226E6">
          <w:rPr>
            <w:rFonts w:hint="eastAsia"/>
            <w:sz w:val="24"/>
          </w:rPr>
          <w:delText>创客教育</w:delText>
        </w:r>
      </w:del>
      <w:del w:id="34" w:author="Woody Wang" w:date="2014-05-29T17:46:00Z">
        <w:r w:rsidDel="00F226E6">
          <w:rPr>
            <w:rFonts w:hint="eastAsia"/>
            <w:sz w:val="24"/>
          </w:rPr>
          <w:delText>导引课程</w:delText>
        </w:r>
        <w:r w:rsidRPr="00F432C3" w:rsidDel="00F226E6">
          <w:rPr>
            <w:rFonts w:hint="eastAsia"/>
            <w:sz w:val="24"/>
          </w:rPr>
          <w:delText>。</w:delText>
        </w:r>
      </w:del>
      <w:r>
        <w:rPr>
          <w:rFonts w:hint="eastAsia"/>
          <w:sz w:val="24"/>
        </w:rPr>
        <w:t>希望学校</w:t>
      </w:r>
      <w:r w:rsidRPr="003D439B">
        <w:rPr>
          <w:rFonts w:hint="eastAsia"/>
          <w:sz w:val="24"/>
        </w:rPr>
        <w:t>把创新创业教育有效纳入专业教育和文化素质教</w:t>
      </w:r>
      <w:r>
        <w:rPr>
          <w:rFonts w:hint="eastAsia"/>
          <w:sz w:val="24"/>
        </w:rPr>
        <w:t>育教学计划和学分体系，建立多层次、立体化的创新创业教育课程体系，</w:t>
      </w:r>
      <w:r w:rsidRPr="003D439B">
        <w:rPr>
          <w:rFonts w:hint="eastAsia"/>
          <w:sz w:val="24"/>
        </w:rPr>
        <w:t>创新创业类课程的设置要与专业课程体系有机融合，创新创业实践活动要与专业实践教学有效衔接，积极推进人才培养模式、教学内容和课程体系改革。</w:t>
      </w:r>
    </w:p>
    <w:p w:rsidR="00DA36FA" w:rsidRDefault="00DA36FA" w:rsidP="00F226E6">
      <w:pPr>
        <w:ind w:firstLineChars="200" w:firstLine="480"/>
        <w:rPr>
          <w:rFonts w:hint="eastAsia"/>
          <w:sz w:val="24"/>
        </w:rPr>
      </w:pPr>
      <w:ins w:id="35" w:author="Woody Wang" w:date="2014-05-29T19:04:00Z">
        <w:r>
          <w:rPr>
            <w:rFonts w:hint="eastAsia"/>
            <w:sz w:val="24"/>
          </w:rPr>
          <w:t>三</w:t>
        </w:r>
        <w:proofErr w:type="gramStart"/>
        <w:r>
          <w:rPr>
            <w:rFonts w:hint="eastAsia"/>
            <w:sz w:val="24"/>
          </w:rPr>
          <w:t>创基地</w:t>
        </w:r>
        <w:proofErr w:type="gramEnd"/>
        <w:r>
          <w:rPr>
            <w:sz w:val="24"/>
          </w:rPr>
          <w:t>课程系列，将结合实体加工制造资源的信息化建设</w:t>
        </w:r>
        <w:r>
          <w:rPr>
            <w:rFonts w:hint="eastAsia"/>
            <w:sz w:val="24"/>
          </w:rPr>
          <w:t>，</w:t>
        </w:r>
        <w:r>
          <w:rPr>
            <w:sz w:val="24"/>
          </w:rPr>
          <w:t>使得学生从</w:t>
        </w:r>
      </w:ins>
      <w:ins w:id="36" w:author="Woody Wang" w:date="2014-05-29T19:05:00Z">
        <w:r>
          <w:rPr>
            <w:rFonts w:hint="eastAsia"/>
            <w:sz w:val="24"/>
          </w:rPr>
          <w:t>刚刚</w:t>
        </w:r>
      </w:ins>
      <w:ins w:id="37" w:author="Woody Wang" w:date="2014-05-29T19:04:00Z">
        <w:r>
          <w:rPr>
            <w:sz w:val="24"/>
          </w:rPr>
          <w:t>进入基地参与导引课</w:t>
        </w:r>
        <w:r>
          <w:rPr>
            <w:rFonts w:hint="eastAsia"/>
            <w:sz w:val="24"/>
          </w:rPr>
          <w:t>、</w:t>
        </w:r>
        <w:r>
          <w:rPr>
            <w:sz w:val="24"/>
          </w:rPr>
          <w:t>讲座等</w:t>
        </w:r>
      </w:ins>
      <w:ins w:id="38" w:author="Woody Wang" w:date="2014-05-29T19:05:00Z">
        <w:r>
          <w:rPr>
            <w:rFonts w:hint="eastAsia"/>
            <w:sz w:val="24"/>
          </w:rPr>
          <w:t>教学活动</w:t>
        </w:r>
        <w:r>
          <w:rPr>
            <w:sz w:val="24"/>
          </w:rPr>
          <w:t>开始</w:t>
        </w:r>
        <w:r>
          <w:rPr>
            <w:rFonts w:hint="eastAsia"/>
            <w:sz w:val="24"/>
          </w:rPr>
          <w:t>，</w:t>
        </w:r>
        <w:r>
          <w:rPr>
            <w:sz w:val="24"/>
          </w:rPr>
          <w:t>就开始接触并使用一套</w:t>
        </w:r>
      </w:ins>
      <w:proofErr w:type="gramStart"/>
      <w:ins w:id="39" w:author="Woody Wang" w:date="2014-05-29T19:08:00Z">
        <w:r w:rsidR="00DF01DB" w:rsidRPr="0002276C">
          <w:rPr>
            <w:rFonts w:hint="eastAsia"/>
            <w:b/>
            <w:sz w:val="24"/>
            <w:rPrChange w:id="40" w:author="Woody Wang" w:date="2014-05-29T19:19:00Z">
              <w:rPr>
                <w:rFonts w:hint="eastAsia"/>
                <w:sz w:val="24"/>
              </w:rPr>
            </w:rPrChange>
          </w:rPr>
          <w:t>一</w:t>
        </w:r>
        <w:proofErr w:type="gramEnd"/>
        <w:r w:rsidR="00DF01DB" w:rsidRPr="0002276C">
          <w:rPr>
            <w:rFonts w:hint="eastAsia"/>
            <w:b/>
            <w:sz w:val="24"/>
            <w:rPrChange w:id="41" w:author="Woody Wang" w:date="2014-05-29T19:19:00Z">
              <w:rPr>
                <w:rFonts w:hint="eastAsia"/>
                <w:sz w:val="24"/>
              </w:rPr>
            </w:rPrChange>
          </w:rPr>
          <w:t>以贯之</w:t>
        </w:r>
        <w:r w:rsidR="00DF01DB" w:rsidRPr="0002276C">
          <w:rPr>
            <w:b/>
            <w:sz w:val="24"/>
            <w:rPrChange w:id="42" w:author="Woody Wang" w:date="2014-05-29T19:19:00Z">
              <w:rPr>
                <w:sz w:val="24"/>
              </w:rPr>
            </w:rPrChange>
          </w:rPr>
          <w:t>的</w:t>
        </w:r>
      </w:ins>
      <w:ins w:id="43" w:author="Woody Wang" w:date="2014-05-29T19:09:00Z">
        <w:r w:rsidR="00DF01DB" w:rsidRPr="0002276C">
          <w:rPr>
            <w:b/>
            <w:sz w:val="24"/>
            <w:rPrChange w:id="44" w:author="Woody Wang" w:date="2014-05-29T19:19:00Z">
              <w:rPr>
                <w:sz w:val="24"/>
              </w:rPr>
            </w:rPrChange>
          </w:rPr>
          <w:t>、</w:t>
        </w:r>
      </w:ins>
      <w:ins w:id="45" w:author="Woody Wang" w:date="2014-05-29T19:08:00Z">
        <w:r w:rsidRPr="0002276C">
          <w:rPr>
            <w:rFonts w:hint="eastAsia"/>
            <w:b/>
            <w:sz w:val="24"/>
            <w:rPrChange w:id="46" w:author="Woody Wang" w:date="2014-05-29T19:19:00Z">
              <w:rPr>
                <w:rFonts w:hint="eastAsia"/>
                <w:sz w:val="24"/>
              </w:rPr>
            </w:rPrChange>
          </w:rPr>
          <w:t>与当前</w:t>
        </w:r>
        <w:r w:rsidRPr="0002276C">
          <w:rPr>
            <w:b/>
            <w:sz w:val="24"/>
            <w:rPrChange w:id="47" w:author="Woody Wang" w:date="2014-05-29T19:19:00Z">
              <w:rPr>
                <w:sz w:val="24"/>
              </w:rPr>
            </w:rPrChange>
          </w:rPr>
          <w:t>全球先进企业</w:t>
        </w:r>
        <w:r w:rsidR="00DF01DB" w:rsidRPr="0002276C">
          <w:rPr>
            <w:rFonts w:hint="eastAsia"/>
            <w:b/>
            <w:sz w:val="24"/>
            <w:rPrChange w:id="48" w:author="Woody Wang" w:date="2014-05-29T19:19:00Z">
              <w:rPr>
                <w:rFonts w:hint="eastAsia"/>
                <w:sz w:val="24"/>
              </w:rPr>
            </w:rPrChange>
          </w:rPr>
          <w:t>所</w:t>
        </w:r>
        <w:r w:rsidR="00DF01DB" w:rsidRPr="0002276C">
          <w:rPr>
            <w:b/>
            <w:sz w:val="24"/>
            <w:rPrChange w:id="49" w:author="Woody Wang" w:date="2014-05-29T19:19:00Z">
              <w:rPr>
                <w:sz w:val="24"/>
              </w:rPr>
            </w:rPrChange>
          </w:rPr>
          <w:t>采用</w:t>
        </w:r>
      </w:ins>
      <w:ins w:id="50" w:author="Woody Wang" w:date="2014-05-29T19:09:00Z">
        <w:r w:rsidR="00DF01DB" w:rsidRPr="0002276C">
          <w:rPr>
            <w:rFonts w:hint="eastAsia"/>
            <w:b/>
            <w:sz w:val="24"/>
            <w:rPrChange w:id="51" w:author="Woody Wang" w:date="2014-05-29T19:19:00Z">
              <w:rPr>
                <w:rFonts w:hint="eastAsia"/>
                <w:sz w:val="24"/>
              </w:rPr>
            </w:rPrChange>
          </w:rPr>
          <w:t>的</w:t>
        </w:r>
      </w:ins>
      <w:ins w:id="52" w:author="Woody Wang" w:date="2014-05-29T19:08:00Z">
        <w:r w:rsidR="00DF01DB" w:rsidRPr="0002276C">
          <w:rPr>
            <w:b/>
            <w:sz w:val="24"/>
            <w:rPrChange w:id="53" w:author="Woody Wang" w:date="2014-05-29T19:19:00Z">
              <w:rPr>
                <w:sz w:val="24"/>
              </w:rPr>
            </w:rPrChange>
          </w:rPr>
          <w:t>系统同类的</w:t>
        </w:r>
      </w:ins>
      <w:ins w:id="54" w:author="Woody Wang" w:date="2014-05-29T19:09:00Z">
        <w:r w:rsidR="00DF01DB" w:rsidRPr="0002276C">
          <w:rPr>
            <w:rFonts w:hint="eastAsia"/>
            <w:b/>
            <w:sz w:val="24"/>
            <w:rPrChange w:id="55" w:author="Woody Wang" w:date="2014-05-29T19:19:00Z">
              <w:rPr>
                <w:rFonts w:hint="eastAsia"/>
                <w:sz w:val="24"/>
              </w:rPr>
            </w:rPrChange>
          </w:rPr>
          <w:t>行为范式</w:t>
        </w:r>
      </w:ins>
      <w:ins w:id="56" w:author="Woody Wang" w:date="2014-05-29T19:05:00Z">
        <w:r>
          <w:rPr>
            <w:rFonts w:hint="eastAsia"/>
            <w:sz w:val="24"/>
          </w:rPr>
          <w:t>，</w:t>
        </w:r>
        <w:r>
          <w:rPr>
            <w:sz w:val="24"/>
          </w:rPr>
          <w:t>包括全生命周期管理</w:t>
        </w:r>
      </w:ins>
      <w:ins w:id="57" w:author="Woody Wang" w:date="2014-05-29T19:06:00Z">
        <w:r>
          <w:rPr>
            <w:rFonts w:hint="eastAsia"/>
            <w:sz w:val="24"/>
          </w:rPr>
          <w:t>（</w:t>
        </w:r>
        <w:r>
          <w:rPr>
            <w:sz w:val="24"/>
          </w:rPr>
          <w:t>PLM</w:t>
        </w:r>
        <w:r>
          <w:rPr>
            <w:sz w:val="24"/>
          </w:rPr>
          <w:t>）</w:t>
        </w:r>
      </w:ins>
      <w:ins w:id="58" w:author="Woody Wang" w:date="2014-05-29T19:05:00Z">
        <w:r>
          <w:rPr>
            <w:rFonts w:hint="eastAsia"/>
            <w:sz w:val="24"/>
          </w:rPr>
          <w:t>、</w:t>
        </w:r>
      </w:ins>
      <w:ins w:id="59" w:author="Woody Wang" w:date="2014-05-29T19:06:00Z">
        <w:r>
          <w:rPr>
            <w:rFonts w:hint="eastAsia"/>
            <w:sz w:val="24"/>
          </w:rPr>
          <w:t>分布式网络</w:t>
        </w:r>
        <w:r>
          <w:rPr>
            <w:sz w:val="24"/>
          </w:rPr>
          <w:t>控制（</w:t>
        </w:r>
        <w:r>
          <w:rPr>
            <w:sz w:val="24"/>
          </w:rPr>
          <w:t>DNC</w:t>
        </w:r>
        <w:r>
          <w:rPr>
            <w:sz w:val="24"/>
          </w:rPr>
          <w:t>）、</w:t>
        </w:r>
      </w:ins>
      <w:ins w:id="60" w:author="Woody Wang" w:date="2014-05-29T19:05:00Z">
        <w:r>
          <w:rPr>
            <w:rFonts w:hint="eastAsia"/>
            <w:sz w:val="24"/>
          </w:rPr>
          <w:t>企业</w:t>
        </w:r>
        <w:r>
          <w:rPr>
            <w:sz w:val="24"/>
          </w:rPr>
          <w:t>数据管理</w:t>
        </w:r>
      </w:ins>
      <w:ins w:id="61" w:author="Woody Wang" w:date="2014-05-29T19:06:00Z">
        <w:r>
          <w:rPr>
            <w:rFonts w:hint="eastAsia"/>
            <w:sz w:val="24"/>
          </w:rPr>
          <w:t>等。课程强调</w:t>
        </w:r>
        <w:r>
          <w:rPr>
            <w:sz w:val="24"/>
          </w:rPr>
          <w:t>方法与内容并重，</w:t>
        </w:r>
      </w:ins>
      <w:ins w:id="62" w:author="Woody Wang" w:date="2014-05-29T19:07:00Z">
        <w:r>
          <w:rPr>
            <w:rFonts w:hint="eastAsia"/>
            <w:sz w:val="24"/>
          </w:rPr>
          <w:t>反复</w:t>
        </w:r>
        <w:r>
          <w:rPr>
            <w:sz w:val="24"/>
          </w:rPr>
          <w:t>磨练学生在完成精彩的作品的同时，做到过程规范化</w:t>
        </w:r>
        <w:r>
          <w:rPr>
            <w:rFonts w:hint="eastAsia"/>
            <w:sz w:val="24"/>
          </w:rPr>
          <w:t>、</w:t>
        </w:r>
        <w:r w:rsidRPr="00DA36FA">
          <w:rPr>
            <w:rFonts w:hint="eastAsia"/>
            <w:sz w:val="24"/>
          </w:rPr>
          <w:t>可回溯、</w:t>
        </w:r>
        <w:r>
          <w:rPr>
            <w:rFonts w:hint="eastAsia"/>
            <w:sz w:val="24"/>
          </w:rPr>
          <w:t>可维护</w:t>
        </w:r>
        <w:r>
          <w:rPr>
            <w:sz w:val="24"/>
          </w:rPr>
          <w:t>、可展示。</w:t>
        </w:r>
      </w:ins>
      <w:ins w:id="63" w:author="Woody Wang" w:date="2014-05-29T19:17:00Z">
        <w:r w:rsidR="00DF01DB">
          <w:rPr>
            <w:rFonts w:hint="eastAsia"/>
            <w:sz w:val="24"/>
          </w:rPr>
          <w:t>课程体系</w:t>
        </w:r>
        <w:r w:rsidR="00DF01DB">
          <w:rPr>
            <w:sz w:val="24"/>
          </w:rPr>
          <w:t>所</w:t>
        </w:r>
      </w:ins>
      <w:ins w:id="64" w:author="Woody Wang" w:date="2014-05-29T19:18:00Z">
        <w:r w:rsidR="00DF01DB">
          <w:rPr>
            <w:sz w:val="24"/>
          </w:rPr>
          <w:t>培养的</w:t>
        </w:r>
        <w:r w:rsidR="00DF01DB">
          <w:rPr>
            <w:rFonts w:hint="eastAsia"/>
            <w:sz w:val="24"/>
          </w:rPr>
          <w:t>核心</w:t>
        </w:r>
      </w:ins>
      <w:ins w:id="65" w:author="Woody Wang" w:date="2014-05-29T19:09:00Z">
        <w:r w:rsidR="00DF01DB">
          <w:rPr>
            <w:rFonts w:hint="eastAsia"/>
            <w:sz w:val="24"/>
          </w:rPr>
          <w:t>能力</w:t>
        </w:r>
        <w:r w:rsidR="00DF01DB">
          <w:rPr>
            <w:sz w:val="24"/>
          </w:rPr>
          <w:t>，</w:t>
        </w:r>
      </w:ins>
      <w:ins w:id="66" w:author="Woody Wang" w:date="2014-05-29T19:18:00Z">
        <w:r w:rsidR="00DF01DB">
          <w:rPr>
            <w:rFonts w:hint="eastAsia"/>
            <w:sz w:val="24"/>
          </w:rPr>
          <w:t>都应</w:t>
        </w:r>
        <w:r w:rsidR="00DF01DB">
          <w:rPr>
            <w:sz w:val="24"/>
          </w:rPr>
          <w:t>是</w:t>
        </w:r>
      </w:ins>
      <w:ins w:id="67" w:author="Woody Wang" w:date="2014-05-29T19:09:00Z">
        <w:r w:rsidR="00DF01DB">
          <w:rPr>
            <w:sz w:val="24"/>
          </w:rPr>
          <w:t>对于不同学科、不同发展路径的学生</w:t>
        </w:r>
        <w:r w:rsidR="00DF01DB">
          <w:rPr>
            <w:rFonts w:hint="eastAsia"/>
            <w:sz w:val="24"/>
          </w:rPr>
          <w:t>来说</w:t>
        </w:r>
        <w:r w:rsidR="00DF01DB">
          <w:rPr>
            <w:sz w:val="24"/>
          </w:rPr>
          <w:t>，</w:t>
        </w:r>
      </w:ins>
      <w:ins w:id="68" w:author="Woody Wang" w:date="2014-05-29T19:18:00Z">
        <w:r w:rsidR="00DF01DB">
          <w:rPr>
            <w:rFonts w:hint="eastAsia"/>
            <w:sz w:val="24"/>
          </w:rPr>
          <w:t>在</w:t>
        </w:r>
      </w:ins>
      <w:ins w:id="69" w:author="Woody Wang" w:date="2014-05-29T19:09:00Z">
        <w:r w:rsidR="00DF01DB">
          <w:rPr>
            <w:sz w:val="24"/>
          </w:rPr>
          <w:t>未来</w:t>
        </w:r>
      </w:ins>
      <w:ins w:id="70" w:author="Woody Wang" w:date="2014-05-29T19:18:00Z">
        <w:r w:rsidR="00DF01DB">
          <w:rPr>
            <w:rFonts w:hint="eastAsia"/>
            <w:sz w:val="24"/>
          </w:rPr>
          <w:t>会</w:t>
        </w:r>
        <w:r w:rsidR="00DF01DB">
          <w:rPr>
            <w:sz w:val="24"/>
          </w:rPr>
          <w:t>发挥长期作用的</w:t>
        </w:r>
        <w:r w:rsidR="00DF01DB">
          <w:rPr>
            <w:rFonts w:hint="eastAsia"/>
            <w:sz w:val="24"/>
          </w:rPr>
          <w:t>。</w:t>
        </w:r>
      </w:ins>
      <w:ins w:id="71" w:author="Woody Wang" w:date="2014-05-29T19:19:00Z">
        <w:r w:rsidR="0002276C">
          <w:rPr>
            <w:rFonts w:hint="eastAsia"/>
            <w:sz w:val="24"/>
          </w:rPr>
          <w:t>同时</w:t>
        </w:r>
        <w:r w:rsidR="0002276C">
          <w:rPr>
            <w:sz w:val="24"/>
          </w:rPr>
          <w:t>这些能力</w:t>
        </w:r>
      </w:ins>
      <w:ins w:id="72" w:author="Woody Wang" w:date="2014-05-29T19:20:00Z">
        <w:r w:rsidR="0002276C">
          <w:rPr>
            <w:sz w:val="24"/>
          </w:rPr>
          <w:t>素质</w:t>
        </w:r>
        <w:r w:rsidR="0002276C">
          <w:rPr>
            <w:rFonts w:hint="eastAsia"/>
            <w:sz w:val="24"/>
          </w:rPr>
          <w:t>，</w:t>
        </w:r>
        <w:r w:rsidR="0002276C" w:rsidRPr="008E13EB">
          <w:rPr>
            <w:b/>
            <w:sz w:val="24"/>
            <w:rPrChange w:id="73" w:author="Woody Wang" w:date="2014-05-29T19:20:00Z">
              <w:rPr>
                <w:sz w:val="24"/>
              </w:rPr>
            </w:rPrChange>
          </w:rPr>
          <w:t>能够</w:t>
        </w:r>
        <w:r w:rsidR="0002276C" w:rsidRPr="008E13EB">
          <w:rPr>
            <w:rFonts w:hint="eastAsia"/>
            <w:b/>
            <w:sz w:val="24"/>
            <w:rPrChange w:id="74" w:author="Woody Wang" w:date="2014-05-29T19:20:00Z">
              <w:rPr>
                <w:rFonts w:hint="eastAsia"/>
                <w:sz w:val="24"/>
              </w:rPr>
            </w:rPrChange>
          </w:rPr>
          <w:t>助</w:t>
        </w:r>
        <w:proofErr w:type="gramStart"/>
        <w:r w:rsidR="0002276C" w:rsidRPr="008E13EB">
          <w:rPr>
            <w:rFonts w:hint="eastAsia"/>
            <w:b/>
            <w:sz w:val="24"/>
            <w:rPrChange w:id="75" w:author="Woody Wang" w:date="2014-05-29T19:20:00Z">
              <w:rPr>
                <w:rFonts w:hint="eastAsia"/>
                <w:sz w:val="24"/>
              </w:rPr>
            </w:rPrChange>
          </w:rPr>
          <w:t>推学生</w:t>
        </w:r>
        <w:proofErr w:type="gramEnd"/>
        <w:r w:rsidR="0002276C" w:rsidRPr="008E13EB">
          <w:rPr>
            <w:rFonts w:hint="eastAsia"/>
            <w:b/>
            <w:sz w:val="24"/>
            <w:rPrChange w:id="76" w:author="Woody Wang" w:date="2014-05-29T19:20:00Z">
              <w:rPr>
                <w:rFonts w:hint="eastAsia"/>
                <w:sz w:val="24"/>
              </w:rPr>
            </w:rPrChange>
          </w:rPr>
          <w:t>以</w:t>
        </w:r>
        <w:r w:rsidR="0002276C" w:rsidRPr="008E13EB">
          <w:rPr>
            <w:b/>
            <w:sz w:val="24"/>
            <w:rPrChange w:id="77" w:author="Woody Wang" w:date="2014-05-29T19:20:00Z">
              <w:rPr>
                <w:sz w:val="24"/>
              </w:rPr>
            </w:rPrChange>
          </w:rPr>
          <w:t>系统</w:t>
        </w:r>
        <w:r w:rsidR="0002276C" w:rsidRPr="008E13EB">
          <w:rPr>
            <w:rFonts w:hint="eastAsia"/>
            <w:b/>
            <w:sz w:val="24"/>
            <w:rPrChange w:id="78" w:author="Woody Wang" w:date="2014-05-29T19:20:00Z">
              <w:rPr>
                <w:rFonts w:hint="eastAsia"/>
                <w:sz w:val="24"/>
              </w:rPr>
            </w:rPrChange>
          </w:rPr>
          <w:t>性</w:t>
        </w:r>
        <w:r w:rsidR="0002276C" w:rsidRPr="008E13EB">
          <w:rPr>
            <w:b/>
            <w:sz w:val="24"/>
            <w:rPrChange w:id="79" w:author="Woody Wang" w:date="2014-05-29T19:20:00Z">
              <w:rPr>
                <w:sz w:val="24"/>
              </w:rPr>
            </w:rPrChange>
          </w:rPr>
          <w:t>思维</w:t>
        </w:r>
        <w:r w:rsidR="0002276C" w:rsidRPr="008E13EB">
          <w:rPr>
            <w:rFonts w:hint="eastAsia"/>
            <w:b/>
            <w:sz w:val="24"/>
            <w:rPrChange w:id="80" w:author="Woody Wang" w:date="2014-05-29T19:20:00Z">
              <w:rPr>
                <w:rFonts w:hint="eastAsia"/>
                <w:sz w:val="24"/>
              </w:rPr>
            </w:rPrChange>
          </w:rPr>
          <w:t>，</w:t>
        </w:r>
        <w:r w:rsidR="0002276C" w:rsidRPr="008E13EB">
          <w:rPr>
            <w:b/>
            <w:sz w:val="24"/>
            <w:rPrChange w:id="81" w:author="Woody Wang" w:date="2014-05-29T19:20:00Z">
              <w:rPr>
                <w:sz w:val="24"/>
              </w:rPr>
            </w:rPrChange>
          </w:rPr>
          <w:t>实现</w:t>
        </w:r>
        <w:r w:rsidR="0002276C" w:rsidRPr="008E13EB">
          <w:rPr>
            <w:rFonts w:hint="eastAsia"/>
            <w:b/>
            <w:sz w:val="24"/>
            <w:rPrChange w:id="82" w:author="Woody Wang" w:date="2014-05-29T19:20:00Z">
              <w:rPr>
                <w:rFonts w:hint="eastAsia"/>
                <w:sz w:val="24"/>
              </w:rPr>
            </w:rPrChange>
          </w:rPr>
          <w:t>将原型产品向社会价值实现的转换。</w:t>
        </w:r>
      </w:ins>
    </w:p>
    <w:p w:rsidR="00F226E6" w:rsidRDefault="00F226E6" w:rsidP="00F226E6">
      <w:pPr>
        <w:ind w:firstLineChars="200" w:firstLine="480"/>
        <w:rPr>
          <w:rFonts w:hint="eastAsia"/>
          <w:sz w:val="24"/>
        </w:rPr>
      </w:pPr>
      <w:r>
        <w:rPr>
          <w:rFonts w:hint="eastAsia"/>
          <w:sz w:val="24"/>
        </w:rPr>
        <w:t xml:space="preserve">1. </w:t>
      </w:r>
      <w:del w:id="83" w:author="Woody Wang" w:date="2014-05-29T18:44:00Z">
        <w:r w:rsidDel="00A10189">
          <w:rPr>
            <w:rFonts w:hint="eastAsia"/>
            <w:sz w:val="24"/>
          </w:rPr>
          <w:delText>创客空间</w:delText>
        </w:r>
      </w:del>
      <w:ins w:id="84" w:author="Woody Wang" w:date="2014-05-29T18:44:00Z">
        <w:r w:rsidR="00A10189">
          <w:rPr>
            <w:rFonts w:hint="eastAsia"/>
            <w:sz w:val="24"/>
          </w:rPr>
          <w:t>三</w:t>
        </w:r>
        <w:proofErr w:type="gramStart"/>
        <w:r w:rsidR="00A10189">
          <w:rPr>
            <w:rFonts w:hint="eastAsia"/>
            <w:sz w:val="24"/>
          </w:rPr>
          <w:t>创基地</w:t>
        </w:r>
      </w:ins>
      <w:proofErr w:type="gramEnd"/>
      <w:r>
        <w:rPr>
          <w:rFonts w:hint="eastAsia"/>
          <w:sz w:val="24"/>
        </w:rPr>
        <w:t>课程</w:t>
      </w:r>
      <w:ins w:id="85" w:author="Woody Wang" w:date="2014-05-29T18:44:00Z">
        <w:r w:rsidR="00A10189">
          <w:rPr>
            <w:rFonts w:hint="eastAsia"/>
            <w:sz w:val="24"/>
          </w:rPr>
          <w:t>系列</w:t>
        </w:r>
      </w:ins>
    </w:p>
    <w:p w:rsidR="00F226E6" w:rsidRPr="00ED76C9" w:rsidRDefault="00F226E6" w:rsidP="00F226E6">
      <w:pPr>
        <w:ind w:firstLineChars="200" w:firstLine="480"/>
        <w:rPr>
          <w:rFonts w:hint="eastAsia"/>
          <w:sz w:val="24"/>
        </w:rPr>
      </w:pPr>
      <w:del w:id="86" w:author="Woody Wang" w:date="2014-05-29T18:52:00Z">
        <w:r w:rsidDel="007E0C2E">
          <w:rPr>
            <w:rFonts w:hint="eastAsia"/>
            <w:sz w:val="24"/>
          </w:rPr>
          <w:delText>创客空间</w:delText>
        </w:r>
      </w:del>
      <w:ins w:id="87" w:author="Woody Wang" w:date="2014-05-29T18:52:00Z">
        <w:r w:rsidR="007E0C2E">
          <w:rPr>
            <w:rFonts w:hint="eastAsia"/>
            <w:sz w:val="24"/>
          </w:rPr>
          <w:t>三</w:t>
        </w:r>
        <w:proofErr w:type="gramStart"/>
        <w:r w:rsidR="007E0C2E">
          <w:rPr>
            <w:rFonts w:hint="eastAsia"/>
            <w:sz w:val="24"/>
          </w:rPr>
          <w:t>创基地</w:t>
        </w:r>
      </w:ins>
      <w:proofErr w:type="gramEnd"/>
      <w:r>
        <w:rPr>
          <w:rFonts w:hint="eastAsia"/>
          <w:sz w:val="24"/>
        </w:rPr>
        <w:t>课程建设特点是综合化、跨学科和挑战性。</w:t>
      </w:r>
      <w:r w:rsidRPr="00346741">
        <w:rPr>
          <w:rFonts w:hint="eastAsia"/>
          <w:sz w:val="24"/>
        </w:rPr>
        <w:t>综合化和</w:t>
      </w:r>
      <w:r>
        <w:rPr>
          <w:rFonts w:hint="eastAsia"/>
          <w:sz w:val="24"/>
        </w:rPr>
        <w:t>跨学科教学有利于学生获得宽阔的基础、专业视野和较强的适应能力；</w:t>
      </w:r>
      <w:r w:rsidRPr="00056755">
        <w:rPr>
          <w:rFonts w:hint="eastAsia"/>
          <w:sz w:val="24"/>
        </w:rPr>
        <w:t>挑战性</w:t>
      </w:r>
      <w:r>
        <w:rPr>
          <w:rFonts w:hint="eastAsia"/>
          <w:sz w:val="24"/>
        </w:rPr>
        <w:t>教学</w:t>
      </w:r>
      <w:r w:rsidRPr="00056755">
        <w:rPr>
          <w:rFonts w:hint="eastAsia"/>
          <w:sz w:val="24"/>
        </w:rPr>
        <w:t>激发学生的好奇心和想象力，主动获取新知识并综合运用知识，在完成挑战性任务中获得成就感，提高学生的勇气和自信，培养沟通、合作和创新等能力。</w:t>
      </w:r>
      <w:r>
        <w:rPr>
          <w:rFonts w:hint="eastAsia"/>
          <w:sz w:val="24"/>
        </w:rPr>
        <w:t>建议对全校</w:t>
      </w:r>
      <w:r w:rsidRPr="00ED76C9">
        <w:rPr>
          <w:rFonts w:hint="eastAsia"/>
          <w:sz w:val="24"/>
        </w:rPr>
        <w:t>学生</w:t>
      </w:r>
      <w:r>
        <w:rPr>
          <w:rFonts w:hint="eastAsia"/>
          <w:sz w:val="24"/>
        </w:rPr>
        <w:lastRenderedPageBreak/>
        <w:t>开设以下四种风格独特但内容与形式上互补的跨学科系列课程：</w:t>
      </w:r>
      <w:del w:id="88" w:author="Woody Wang" w:date="2014-05-29T18:41:00Z">
        <w:r w:rsidRPr="00ED76C9" w:rsidDel="00DE0A1B">
          <w:rPr>
            <w:rFonts w:hint="eastAsia"/>
            <w:sz w:val="24"/>
          </w:rPr>
          <w:delText>。</w:delText>
        </w:r>
      </w:del>
    </w:p>
    <w:p w:rsidR="0050086B" w:rsidRDefault="00F226E6" w:rsidP="004657C6">
      <w:pPr>
        <w:pStyle w:val="ListParagraph"/>
        <w:numPr>
          <w:ilvl w:val="0"/>
          <w:numId w:val="1"/>
        </w:numPr>
        <w:ind w:firstLineChars="0"/>
        <w:rPr>
          <w:ins w:id="89" w:author="Woody Wang" w:date="2014-05-29T18:59:00Z"/>
          <w:sz w:val="24"/>
        </w:rPr>
        <w:pPrChange w:id="90" w:author="Woody Wang" w:date="2014-05-29T18:07:00Z">
          <w:pPr>
            <w:ind w:firstLineChars="200" w:firstLine="420"/>
          </w:pPr>
        </w:pPrChange>
      </w:pPr>
      <w:del w:id="91" w:author="Woody Wang" w:date="2014-05-29T18:07:00Z">
        <w:r w:rsidRPr="004657C6" w:rsidDel="004657C6">
          <w:rPr>
            <w:rFonts w:ascii="宋体" w:hAnsi="宋体" w:hint="eastAsia"/>
            <w:sz w:val="24"/>
            <w:rPrChange w:id="92" w:author="Woody Wang" w:date="2014-05-29T18:07:00Z">
              <w:rPr>
                <w:rFonts w:ascii="宋体" w:hAnsi="宋体" w:hint="eastAsia"/>
              </w:rPr>
            </w:rPrChange>
          </w:rPr>
          <w:delText>⑴</w:delText>
        </w:r>
      </w:del>
      <w:r w:rsidRPr="004657C6">
        <w:rPr>
          <w:rFonts w:hint="eastAsia"/>
          <w:sz w:val="24"/>
          <w:rPrChange w:id="93" w:author="Woody Wang" w:date="2014-05-29T18:07:00Z">
            <w:rPr>
              <w:rFonts w:hint="eastAsia"/>
            </w:rPr>
          </w:rPrChange>
        </w:rPr>
        <w:t>短暂而密集的</w:t>
      </w:r>
      <w:r w:rsidRPr="004657C6">
        <w:rPr>
          <w:rFonts w:hint="eastAsia"/>
          <w:b/>
          <w:sz w:val="24"/>
          <w:rPrChange w:id="94" w:author="Woody Wang" w:date="2014-05-29T18:09:00Z">
            <w:rPr>
              <w:rFonts w:hint="eastAsia"/>
            </w:rPr>
          </w:rPrChange>
        </w:rPr>
        <w:t>跨学科导引课</w:t>
      </w:r>
      <w:r w:rsidRPr="004657C6">
        <w:rPr>
          <w:rFonts w:hint="eastAsia"/>
          <w:sz w:val="24"/>
          <w:rPrChange w:id="95" w:author="Woody Wang" w:date="2014-05-29T18:07:00Z">
            <w:rPr>
              <w:rFonts w:hint="eastAsia"/>
            </w:rPr>
          </w:rPrChange>
        </w:rPr>
        <w:t>：让不同学科的混合团队，以完成一个复杂而紧迫的共同目标为学习任务，体验交叉学科的工作方式</w:t>
      </w:r>
      <w:ins w:id="96" w:author="Woody Wang" w:date="2014-05-29T18:05:00Z">
        <w:r w:rsidR="004657C6" w:rsidRPr="004657C6">
          <w:rPr>
            <w:rFonts w:hint="eastAsia"/>
            <w:sz w:val="24"/>
            <w:rPrChange w:id="97" w:author="Woody Wang" w:date="2014-05-29T18:07:00Z">
              <w:rPr>
                <w:rFonts w:hint="eastAsia"/>
              </w:rPr>
            </w:rPrChange>
          </w:rPr>
          <w:t>，并在</w:t>
        </w:r>
      </w:ins>
      <w:ins w:id="98" w:author="Woody Wang" w:date="2014-05-29T18:06:00Z">
        <w:r w:rsidR="004657C6" w:rsidRPr="004657C6">
          <w:rPr>
            <w:rFonts w:hint="eastAsia"/>
            <w:sz w:val="24"/>
            <w:rPrChange w:id="99" w:author="Woody Wang" w:date="2014-05-29T18:07:00Z">
              <w:rPr>
                <w:rFonts w:hint="eastAsia"/>
              </w:rPr>
            </w:rPrChange>
          </w:rPr>
          <w:t>过程中充分反映不同性格特质学生的特长</w:t>
        </w:r>
      </w:ins>
      <w:r w:rsidRPr="004657C6">
        <w:rPr>
          <w:rFonts w:hint="eastAsia"/>
          <w:sz w:val="24"/>
          <w:rPrChange w:id="100" w:author="Woody Wang" w:date="2014-05-29T18:07:00Z">
            <w:rPr>
              <w:rFonts w:hint="eastAsia"/>
            </w:rPr>
          </w:rPrChange>
        </w:rPr>
        <w:t>。在</w:t>
      </w:r>
      <w:ins w:id="101" w:author="Woody Wang" w:date="2014-05-29T18:06:00Z">
        <w:r w:rsidR="004657C6" w:rsidRPr="004657C6">
          <w:rPr>
            <w:rFonts w:hint="eastAsia"/>
            <w:sz w:val="24"/>
            <w:rPrChange w:id="102" w:author="Woody Wang" w:date="2014-05-29T18:07:00Z">
              <w:rPr>
                <w:rFonts w:hint="eastAsia"/>
              </w:rPr>
            </w:rPrChange>
          </w:rPr>
          <w:t>课</w:t>
        </w:r>
      </w:ins>
      <w:del w:id="103" w:author="Woody Wang" w:date="2014-05-29T18:06:00Z">
        <w:r w:rsidRPr="004657C6" w:rsidDel="004657C6">
          <w:rPr>
            <w:rFonts w:hint="eastAsia"/>
            <w:sz w:val="24"/>
            <w:rPrChange w:id="104" w:author="Woody Wang" w:date="2014-05-29T18:07:00Z">
              <w:rPr>
                <w:rFonts w:hint="eastAsia"/>
              </w:rPr>
            </w:rPrChange>
          </w:rPr>
          <w:delText>过</w:delText>
        </w:r>
      </w:del>
      <w:r w:rsidRPr="004657C6">
        <w:rPr>
          <w:rFonts w:hint="eastAsia"/>
          <w:sz w:val="24"/>
          <w:rPrChange w:id="105" w:author="Woody Wang" w:date="2014-05-29T18:07:00Z">
            <w:rPr>
              <w:rFonts w:hint="eastAsia"/>
            </w:rPr>
          </w:rPrChange>
        </w:rPr>
        <w:t>程中引入各种团队与社会协作的思维与工具，如契约式设计方法论</w:t>
      </w:r>
      <w:r w:rsidRPr="004657C6">
        <w:rPr>
          <w:rFonts w:hint="eastAsia"/>
          <w:sz w:val="24"/>
          <w:rPrChange w:id="106" w:author="Woody Wang" w:date="2014-05-29T18:07:00Z">
            <w:rPr>
              <w:rFonts w:hint="eastAsia"/>
            </w:rPr>
          </w:rPrChange>
        </w:rPr>
        <w:t>(Design by Contract)</w:t>
      </w:r>
      <w:ins w:id="107" w:author="Woody Wang" w:date="2014-05-29T18:07:00Z">
        <w:r w:rsidR="004657C6" w:rsidRPr="004657C6">
          <w:rPr>
            <w:rFonts w:hint="eastAsia"/>
            <w:sz w:val="24"/>
            <w:rPrChange w:id="108" w:author="Woody Wang" w:date="2014-05-29T18:07:00Z">
              <w:rPr>
                <w:rFonts w:hint="eastAsia"/>
              </w:rPr>
            </w:rPrChange>
          </w:rPr>
          <w:t>、</w:t>
        </w:r>
        <w:r w:rsidR="004657C6">
          <w:rPr>
            <w:rFonts w:hint="eastAsia"/>
            <w:sz w:val="24"/>
          </w:rPr>
          <w:t>群体议事规则</w:t>
        </w:r>
        <w:r w:rsidR="004657C6">
          <w:rPr>
            <w:sz w:val="24"/>
          </w:rPr>
          <w:t>及</w:t>
        </w:r>
        <w:r w:rsidR="004657C6">
          <w:rPr>
            <w:rFonts w:hint="eastAsia"/>
            <w:sz w:val="24"/>
          </w:rPr>
          <w:t>决策方法</w:t>
        </w:r>
        <w:r w:rsidR="004657C6">
          <w:rPr>
            <w:sz w:val="24"/>
          </w:rPr>
          <w:t>、知识</w:t>
        </w:r>
        <w:r w:rsidR="004657C6">
          <w:rPr>
            <w:rFonts w:hint="eastAsia"/>
            <w:sz w:val="24"/>
          </w:rPr>
          <w:t>内容</w:t>
        </w:r>
        <w:r w:rsidR="004657C6">
          <w:rPr>
            <w:sz w:val="24"/>
          </w:rPr>
          <w:t>记录与</w:t>
        </w:r>
      </w:ins>
      <w:ins w:id="109" w:author="Woody Wang" w:date="2014-05-29T18:08:00Z">
        <w:r w:rsidR="004657C6">
          <w:rPr>
            <w:rFonts w:hint="eastAsia"/>
            <w:sz w:val="24"/>
          </w:rPr>
          <w:t>知识</w:t>
        </w:r>
        <w:r w:rsidR="004657C6">
          <w:rPr>
            <w:sz w:val="24"/>
          </w:rPr>
          <w:t>共享协议</w:t>
        </w:r>
        <w:r w:rsidR="004657C6">
          <w:rPr>
            <w:rFonts w:hint="eastAsia"/>
            <w:sz w:val="24"/>
          </w:rPr>
          <w:t>、</w:t>
        </w:r>
        <w:r w:rsidR="004657C6">
          <w:rPr>
            <w:sz w:val="24"/>
          </w:rPr>
          <w:t>市场交易规则</w:t>
        </w:r>
        <w:r w:rsidR="004657C6">
          <w:rPr>
            <w:rFonts w:hint="eastAsia"/>
            <w:sz w:val="24"/>
          </w:rPr>
          <w:t>等。课程重点</w:t>
        </w:r>
        <w:r w:rsidR="004657C6">
          <w:rPr>
            <w:sz w:val="24"/>
          </w:rPr>
          <w:t>培养学生</w:t>
        </w:r>
      </w:ins>
      <w:del w:id="110" w:author="Woody Wang" w:date="2014-05-29T18:08:00Z">
        <w:r w:rsidRPr="004657C6" w:rsidDel="004657C6">
          <w:rPr>
            <w:rFonts w:hint="eastAsia"/>
            <w:sz w:val="24"/>
            <w:rPrChange w:id="111" w:author="Woody Wang" w:date="2014-05-29T18:07:00Z">
              <w:rPr>
                <w:rFonts w:hint="eastAsia"/>
              </w:rPr>
            </w:rPrChange>
          </w:rPr>
          <w:delText>，以及</w:delText>
        </w:r>
      </w:del>
      <w:r w:rsidRPr="004657C6">
        <w:rPr>
          <w:rFonts w:hint="eastAsia"/>
          <w:sz w:val="24"/>
          <w:rPrChange w:id="112" w:author="Woody Wang" w:date="2014-05-29T18:07:00Z">
            <w:rPr>
              <w:rFonts w:hint="eastAsia"/>
            </w:rPr>
          </w:rPrChange>
        </w:rPr>
        <w:t>熟练使用</w:t>
      </w:r>
      <w:ins w:id="113" w:author="Woody Wang" w:date="2014-05-29T18:08:00Z">
        <w:r w:rsidR="004657C6">
          <w:rPr>
            <w:rFonts w:hint="eastAsia"/>
            <w:sz w:val="24"/>
          </w:rPr>
          <w:t>并</w:t>
        </w:r>
        <w:r w:rsidR="004657C6">
          <w:rPr>
            <w:sz w:val="24"/>
          </w:rPr>
          <w:t>掌握</w:t>
        </w:r>
      </w:ins>
      <w:r w:rsidRPr="004657C6">
        <w:rPr>
          <w:rFonts w:hint="eastAsia"/>
          <w:sz w:val="24"/>
          <w:rPrChange w:id="114" w:author="Woody Wang" w:date="2014-05-29T18:07:00Z">
            <w:rPr>
              <w:rFonts w:hint="eastAsia"/>
            </w:rPr>
          </w:rPrChange>
        </w:rPr>
        <w:t>可支持跨学科、跨地域、跨时区的数字</w:t>
      </w:r>
      <w:ins w:id="115" w:author="Woody Wang" w:date="2014-05-29T18:08:00Z">
        <w:r w:rsidR="004657C6">
          <w:rPr>
            <w:rFonts w:hint="eastAsia"/>
            <w:sz w:val="24"/>
          </w:rPr>
          <w:t>化</w:t>
        </w:r>
      </w:ins>
      <w:r w:rsidRPr="004657C6">
        <w:rPr>
          <w:rFonts w:hint="eastAsia"/>
          <w:sz w:val="24"/>
          <w:rPrChange w:id="116" w:author="Woody Wang" w:date="2014-05-29T18:07:00Z">
            <w:rPr>
              <w:rFonts w:hint="eastAsia"/>
            </w:rPr>
          </w:rPrChange>
        </w:rPr>
        <w:t>协同工具</w:t>
      </w:r>
      <w:ins w:id="117" w:author="Woody Wang" w:date="2014-05-29T18:08:00Z">
        <w:r w:rsidR="004657C6">
          <w:rPr>
            <w:rFonts w:hint="eastAsia"/>
            <w:sz w:val="24"/>
          </w:rPr>
          <w:t>，</w:t>
        </w:r>
        <w:r w:rsidR="004657C6">
          <w:rPr>
            <w:sz w:val="24"/>
          </w:rPr>
          <w:t>为</w:t>
        </w:r>
        <w:r w:rsidR="004657C6">
          <w:rPr>
            <w:rFonts w:hint="eastAsia"/>
            <w:sz w:val="24"/>
          </w:rPr>
          <w:t>后续</w:t>
        </w:r>
        <w:r w:rsidR="004657C6">
          <w:rPr>
            <w:sz w:val="24"/>
          </w:rPr>
          <w:t>参与、管理</w:t>
        </w:r>
      </w:ins>
      <w:ins w:id="118" w:author="Woody Wang" w:date="2014-05-29T18:09:00Z">
        <w:r w:rsidR="004657C6">
          <w:rPr>
            <w:rFonts w:hint="eastAsia"/>
            <w:sz w:val="24"/>
          </w:rPr>
          <w:t>不同规模</w:t>
        </w:r>
        <w:r w:rsidR="004657C6">
          <w:rPr>
            <w:sz w:val="24"/>
          </w:rPr>
          <w:t>的</w:t>
        </w:r>
      </w:ins>
      <w:ins w:id="119" w:author="Woody Wang" w:date="2014-05-29T18:08:00Z">
        <w:r w:rsidR="004657C6">
          <w:rPr>
            <w:sz w:val="24"/>
          </w:rPr>
          <w:t>项目</w:t>
        </w:r>
        <w:r w:rsidR="004657C6">
          <w:rPr>
            <w:rFonts w:hint="eastAsia"/>
            <w:sz w:val="24"/>
          </w:rPr>
          <w:t>做好</w:t>
        </w:r>
        <w:r w:rsidR="004657C6">
          <w:rPr>
            <w:sz w:val="24"/>
          </w:rPr>
          <w:t>准备</w:t>
        </w:r>
      </w:ins>
      <w:r w:rsidRPr="004657C6">
        <w:rPr>
          <w:rFonts w:hint="eastAsia"/>
          <w:sz w:val="24"/>
          <w:rPrChange w:id="120" w:author="Woody Wang" w:date="2014-05-29T18:07:00Z">
            <w:rPr>
              <w:rFonts w:hint="eastAsia"/>
            </w:rPr>
          </w:rPrChange>
        </w:rPr>
        <w:t>。</w:t>
      </w:r>
    </w:p>
    <w:p w:rsidR="00F226E6" w:rsidDel="004657C6" w:rsidRDefault="0050086B" w:rsidP="0050086B">
      <w:pPr>
        <w:pStyle w:val="ListParagraph"/>
        <w:ind w:left="840" w:firstLineChars="0" w:firstLine="0"/>
        <w:rPr>
          <w:del w:id="121" w:author="Woody Wang" w:date="2014-05-29T18:09:00Z"/>
          <w:rFonts w:hint="eastAsia"/>
          <w:sz w:val="24"/>
        </w:rPr>
        <w:pPrChange w:id="122" w:author="Woody Wang" w:date="2014-05-29T18:59:00Z">
          <w:pPr>
            <w:ind w:firstLineChars="200" w:firstLine="480"/>
          </w:pPr>
        </w:pPrChange>
      </w:pPr>
      <w:ins w:id="123" w:author="Woody Wang" w:date="2014-05-29T18:59:00Z">
        <w:r>
          <w:rPr>
            <w:rFonts w:hint="eastAsia"/>
            <w:sz w:val="24"/>
          </w:rPr>
          <w:t>此外，</w:t>
        </w:r>
        <w:r>
          <w:rPr>
            <w:sz w:val="24"/>
          </w:rPr>
          <w:t>导引课</w:t>
        </w:r>
        <w:r>
          <w:rPr>
            <w:rFonts w:hint="eastAsia"/>
            <w:sz w:val="24"/>
          </w:rPr>
          <w:t>的</w:t>
        </w:r>
        <w:r>
          <w:rPr>
            <w:sz w:val="24"/>
          </w:rPr>
          <w:t>课前与课后</w:t>
        </w:r>
        <w:r>
          <w:rPr>
            <w:rFonts w:hint="eastAsia"/>
            <w:sz w:val="24"/>
          </w:rPr>
          <w:t>，</w:t>
        </w:r>
        <w:r>
          <w:rPr>
            <w:sz w:val="24"/>
          </w:rPr>
          <w:t>可分别对学生进行性格特质测试（</w:t>
        </w:r>
        <w:r>
          <w:rPr>
            <w:rFonts w:hint="eastAsia"/>
            <w:sz w:val="24"/>
          </w:rPr>
          <w:t>如</w:t>
        </w:r>
        <w:r>
          <w:rPr>
            <w:sz w:val="24"/>
          </w:rPr>
          <w:t>DISC</w:t>
        </w:r>
        <w:r>
          <w:rPr>
            <w:sz w:val="24"/>
          </w:rPr>
          <w:t>测试等</w:t>
        </w:r>
        <w:r>
          <w:rPr>
            <w:rFonts w:hint="eastAsia"/>
            <w:sz w:val="24"/>
          </w:rPr>
          <w:t>）</w:t>
        </w:r>
        <w:r>
          <w:rPr>
            <w:sz w:val="24"/>
          </w:rPr>
          <w:t>，</w:t>
        </w:r>
        <w:r>
          <w:rPr>
            <w:rFonts w:hint="eastAsia"/>
            <w:sz w:val="24"/>
          </w:rPr>
          <w:t>结合</w:t>
        </w:r>
        <w:r>
          <w:rPr>
            <w:sz w:val="24"/>
          </w:rPr>
          <w:t>导引课上</w:t>
        </w:r>
      </w:ins>
      <w:ins w:id="124" w:author="Woody Wang" w:date="2014-05-29T19:00:00Z">
        <w:r>
          <w:rPr>
            <w:rFonts w:hint="eastAsia"/>
            <w:sz w:val="24"/>
          </w:rPr>
          <w:t>每个参与者</w:t>
        </w:r>
        <w:r>
          <w:rPr>
            <w:sz w:val="24"/>
          </w:rPr>
          <w:t>的表现，来全面</w:t>
        </w:r>
      </w:ins>
      <w:ins w:id="125" w:author="Woody Wang" w:date="2014-05-29T19:02:00Z">
        <w:r w:rsidR="005A128C">
          <w:rPr>
            <w:rFonts w:hint="eastAsia"/>
            <w:sz w:val="24"/>
          </w:rPr>
          <w:t>反映</w:t>
        </w:r>
      </w:ins>
      <w:ins w:id="126" w:author="Woody Wang" w:date="2014-05-29T19:00:00Z">
        <w:r>
          <w:rPr>
            <w:sz w:val="24"/>
          </w:rPr>
          <w:t>个人的</w:t>
        </w:r>
        <w:r>
          <w:rPr>
            <w:rFonts w:hint="eastAsia"/>
            <w:sz w:val="24"/>
          </w:rPr>
          <w:t>特质</w:t>
        </w:r>
        <w:r>
          <w:rPr>
            <w:sz w:val="24"/>
          </w:rPr>
          <w:t>与专长，从而为</w:t>
        </w:r>
        <w:r>
          <w:rPr>
            <w:rFonts w:hint="eastAsia"/>
            <w:sz w:val="24"/>
          </w:rPr>
          <w:t>其进行个人</w:t>
        </w:r>
        <w:r>
          <w:rPr>
            <w:sz w:val="24"/>
          </w:rPr>
          <w:t>生涯规划</w:t>
        </w:r>
        <w:r>
          <w:rPr>
            <w:rFonts w:hint="eastAsia"/>
            <w:sz w:val="24"/>
          </w:rPr>
          <w:t>提供有力</w:t>
        </w:r>
        <w:r>
          <w:rPr>
            <w:sz w:val="24"/>
          </w:rPr>
          <w:t>的参考。</w:t>
        </w:r>
      </w:ins>
    </w:p>
    <w:p w:rsidR="004657C6" w:rsidRPr="004657C6" w:rsidRDefault="004657C6" w:rsidP="0050086B">
      <w:pPr>
        <w:pStyle w:val="ListParagraph"/>
        <w:ind w:left="840" w:firstLineChars="0" w:firstLine="0"/>
        <w:rPr>
          <w:ins w:id="127" w:author="Woody Wang" w:date="2014-05-29T18:09:00Z"/>
          <w:rFonts w:hint="eastAsia"/>
          <w:sz w:val="24"/>
          <w:rPrChange w:id="128" w:author="Woody Wang" w:date="2014-05-29T18:07:00Z">
            <w:rPr>
              <w:ins w:id="129" w:author="Woody Wang" w:date="2014-05-29T18:09:00Z"/>
              <w:rFonts w:hint="eastAsia"/>
            </w:rPr>
          </w:rPrChange>
        </w:rPr>
        <w:pPrChange w:id="130" w:author="Woody Wang" w:date="2014-05-29T18:59:00Z">
          <w:pPr>
            <w:ind w:firstLineChars="200" w:firstLine="420"/>
          </w:pPr>
        </w:pPrChange>
      </w:pPr>
    </w:p>
    <w:p w:rsidR="00F226E6" w:rsidDel="004657C6" w:rsidRDefault="00F226E6" w:rsidP="004657C6">
      <w:pPr>
        <w:pStyle w:val="ListParagraph"/>
        <w:numPr>
          <w:ilvl w:val="0"/>
          <w:numId w:val="1"/>
        </w:numPr>
        <w:ind w:firstLineChars="0"/>
        <w:rPr>
          <w:del w:id="131" w:author="Woody Wang" w:date="2014-05-29T18:09:00Z"/>
          <w:sz w:val="24"/>
        </w:rPr>
        <w:pPrChange w:id="132" w:author="Woody Wang" w:date="2014-05-29T18:09:00Z">
          <w:pPr>
            <w:ind w:firstLineChars="200" w:firstLine="420"/>
          </w:pPr>
        </w:pPrChange>
      </w:pPr>
      <w:del w:id="133" w:author="Woody Wang" w:date="2014-05-29T18:09:00Z">
        <w:r w:rsidRPr="004657C6" w:rsidDel="004657C6">
          <w:rPr>
            <w:rFonts w:ascii="宋体" w:hAnsi="宋体" w:hint="eastAsia"/>
            <w:sz w:val="24"/>
            <w:rPrChange w:id="134" w:author="Woody Wang" w:date="2014-05-29T18:09:00Z">
              <w:rPr>
                <w:rFonts w:hint="eastAsia"/>
              </w:rPr>
            </w:rPrChange>
          </w:rPr>
          <w:delText>⑵</w:delText>
        </w:r>
      </w:del>
      <w:r w:rsidRPr="004657C6">
        <w:rPr>
          <w:rFonts w:hint="eastAsia"/>
          <w:sz w:val="24"/>
          <w:rPrChange w:id="135" w:author="Woody Wang" w:date="2014-05-29T18:09:00Z">
            <w:rPr>
              <w:rFonts w:hint="eastAsia"/>
            </w:rPr>
          </w:rPrChange>
        </w:rPr>
        <w:t>挖掘具体知识内容</w:t>
      </w:r>
      <w:ins w:id="136" w:author="Woody Wang" w:date="2014-05-29T18:41:00Z">
        <w:r w:rsidR="00DE0A1B">
          <w:rPr>
            <w:rFonts w:hint="eastAsia"/>
            <w:sz w:val="24"/>
          </w:rPr>
          <w:t>、</w:t>
        </w:r>
        <w:r w:rsidR="00DE0A1B">
          <w:rPr>
            <w:sz w:val="24"/>
          </w:rPr>
          <w:t>训练基本操作技能</w:t>
        </w:r>
      </w:ins>
      <w:r w:rsidRPr="004657C6">
        <w:rPr>
          <w:rFonts w:hint="eastAsia"/>
          <w:sz w:val="24"/>
          <w:rPrChange w:id="137" w:author="Woody Wang" w:date="2014-05-29T18:09:00Z">
            <w:rPr>
              <w:rFonts w:hint="eastAsia"/>
            </w:rPr>
          </w:rPrChange>
        </w:rPr>
        <w:t>的</w:t>
      </w:r>
      <w:ins w:id="138" w:author="Woody Wang" w:date="2014-05-29T18:41:00Z">
        <w:r w:rsidR="00DE0A1B">
          <w:rPr>
            <w:rFonts w:hint="eastAsia"/>
            <w:sz w:val="24"/>
          </w:rPr>
          <w:t>科研实践类课程</w:t>
        </w:r>
        <w:r w:rsidR="00DE0A1B">
          <w:rPr>
            <w:sz w:val="24"/>
          </w:rPr>
          <w:t>，包括</w:t>
        </w:r>
      </w:ins>
      <w:r w:rsidRPr="004657C6">
        <w:rPr>
          <w:rFonts w:hint="eastAsia"/>
          <w:b/>
          <w:sz w:val="24"/>
          <w:rPrChange w:id="139" w:author="Woody Wang" w:date="2014-05-29T18:09:00Z">
            <w:rPr>
              <w:rFonts w:hint="eastAsia"/>
            </w:rPr>
          </w:rPrChange>
        </w:rPr>
        <w:t>实验室探究课</w:t>
      </w:r>
      <w:ins w:id="140" w:author="Woody Wang" w:date="2014-05-29T18:41:00Z">
        <w:r w:rsidR="00DE0A1B" w:rsidRPr="00DE0A1B">
          <w:rPr>
            <w:rFonts w:hint="eastAsia"/>
            <w:sz w:val="24"/>
            <w:rPrChange w:id="141" w:author="Woody Wang" w:date="2014-05-29T18:41:00Z">
              <w:rPr>
                <w:rFonts w:hint="eastAsia"/>
                <w:b/>
                <w:sz w:val="24"/>
              </w:rPr>
            </w:rPrChange>
          </w:rPr>
          <w:t>、</w:t>
        </w:r>
        <w:r w:rsidR="00DE0A1B">
          <w:rPr>
            <w:b/>
            <w:sz w:val="24"/>
          </w:rPr>
          <w:t>基础工业实习</w:t>
        </w:r>
        <w:r w:rsidR="00DE0A1B" w:rsidRPr="00DE0A1B">
          <w:rPr>
            <w:rFonts w:hint="eastAsia"/>
            <w:sz w:val="24"/>
            <w:rPrChange w:id="142" w:author="Woody Wang" w:date="2014-05-29T18:41:00Z">
              <w:rPr>
                <w:rFonts w:hint="eastAsia"/>
                <w:b/>
                <w:sz w:val="24"/>
              </w:rPr>
            </w:rPrChange>
          </w:rPr>
          <w:t>等</w:t>
        </w:r>
      </w:ins>
      <w:r w:rsidRPr="004657C6">
        <w:rPr>
          <w:rFonts w:hint="eastAsia"/>
          <w:sz w:val="24"/>
          <w:rPrChange w:id="143" w:author="Woody Wang" w:date="2014-05-29T18:09:00Z">
            <w:rPr>
              <w:rFonts w:hint="eastAsia"/>
            </w:rPr>
          </w:rPrChange>
        </w:rPr>
        <w:t>：让同学们依照个人或团队的兴趣，在校内外寻找可以提供具体解决方案的技术来源，或是学科专家，以访谈或是参观的方式，探寻本学科所不具备的专业知识或是工作方法，用以拓展新的学习内容或是合作对象。</w:t>
      </w:r>
      <w:ins w:id="144" w:author="Woody Wang" w:date="2014-05-29T18:41:00Z">
        <w:r w:rsidR="00DE0A1B">
          <w:rPr>
            <w:rFonts w:hint="eastAsia"/>
            <w:sz w:val="24"/>
          </w:rPr>
          <w:t>同时结合</w:t>
        </w:r>
        <w:r w:rsidR="00DE0A1B">
          <w:rPr>
            <w:sz w:val="24"/>
          </w:rPr>
          <w:t>校内外</w:t>
        </w:r>
      </w:ins>
      <w:ins w:id="145" w:author="Woody Wang" w:date="2014-05-29T18:42:00Z">
        <w:r w:rsidR="00DE0A1B">
          <w:rPr>
            <w:rFonts w:hint="eastAsia"/>
            <w:sz w:val="24"/>
          </w:rPr>
          <w:t>先进</w:t>
        </w:r>
        <w:r w:rsidR="00DE0A1B">
          <w:rPr>
            <w:sz w:val="24"/>
          </w:rPr>
          <w:t>加工制造资源，</w:t>
        </w:r>
        <w:r w:rsidR="00DE0A1B">
          <w:rPr>
            <w:rFonts w:hint="eastAsia"/>
            <w:sz w:val="24"/>
          </w:rPr>
          <w:t>通过</w:t>
        </w:r>
        <w:r w:rsidR="00DE0A1B">
          <w:rPr>
            <w:sz w:val="24"/>
          </w:rPr>
          <w:t>实操了解各类加工工艺与生产技巧，为产品</w:t>
        </w:r>
        <w:r w:rsidR="00DE0A1B">
          <w:rPr>
            <w:rFonts w:hint="eastAsia"/>
            <w:sz w:val="24"/>
          </w:rPr>
          <w:t>及</w:t>
        </w:r>
        <w:r w:rsidR="00DE0A1B">
          <w:rPr>
            <w:sz w:val="24"/>
          </w:rPr>
          <w:t>系统设计</w:t>
        </w:r>
        <w:r w:rsidR="00DE0A1B">
          <w:rPr>
            <w:rFonts w:hint="eastAsia"/>
            <w:sz w:val="24"/>
          </w:rPr>
          <w:t>积累</w:t>
        </w:r>
        <w:r w:rsidR="00DE0A1B">
          <w:rPr>
            <w:sz w:val="24"/>
          </w:rPr>
          <w:t>经验基础。</w:t>
        </w:r>
      </w:ins>
    </w:p>
    <w:p w:rsidR="004657C6" w:rsidRPr="004657C6" w:rsidRDefault="004657C6" w:rsidP="004657C6">
      <w:pPr>
        <w:pStyle w:val="ListParagraph"/>
        <w:numPr>
          <w:ilvl w:val="0"/>
          <w:numId w:val="1"/>
        </w:numPr>
        <w:ind w:firstLineChars="0"/>
        <w:rPr>
          <w:ins w:id="146" w:author="Woody Wang" w:date="2014-05-29T18:09:00Z"/>
          <w:rFonts w:hint="eastAsia"/>
          <w:sz w:val="24"/>
          <w:rPrChange w:id="147" w:author="Woody Wang" w:date="2014-05-29T18:09:00Z">
            <w:rPr>
              <w:ins w:id="148" w:author="Woody Wang" w:date="2014-05-29T18:09:00Z"/>
              <w:rFonts w:hint="eastAsia"/>
            </w:rPr>
          </w:rPrChange>
        </w:rPr>
        <w:pPrChange w:id="149" w:author="Woody Wang" w:date="2014-05-29T18:09:00Z">
          <w:pPr>
            <w:ind w:firstLineChars="200" w:firstLine="420"/>
          </w:pPr>
        </w:pPrChange>
      </w:pPr>
    </w:p>
    <w:p w:rsidR="00F226E6" w:rsidDel="004657C6" w:rsidRDefault="00F226E6" w:rsidP="004657C6">
      <w:pPr>
        <w:pStyle w:val="ListParagraph"/>
        <w:numPr>
          <w:ilvl w:val="0"/>
          <w:numId w:val="1"/>
        </w:numPr>
        <w:ind w:firstLineChars="0"/>
        <w:rPr>
          <w:del w:id="150" w:author="Woody Wang" w:date="2014-05-29T18:09:00Z"/>
          <w:sz w:val="24"/>
        </w:rPr>
        <w:pPrChange w:id="151" w:author="Woody Wang" w:date="2014-05-29T18:09:00Z">
          <w:pPr>
            <w:ind w:firstLineChars="200" w:firstLine="420"/>
          </w:pPr>
        </w:pPrChange>
      </w:pPr>
      <w:del w:id="152" w:author="Woody Wang" w:date="2014-05-29T18:09:00Z">
        <w:r w:rsidRPr="004657C6" w:rsidDel="004657C6">
          <w:rPr>
            <w:rFonts w:ascii="宋体" w:hAnsi="宋体" w:hint="eastAsia"/>
            <w:sz w:val="24"/>
            <w:rPrChange w:id="153" w:author="Woody Wang" w:date="2014-05-29T18:09:00Z">
              <w:rPr>
                <w:rFonts w:hint="eastAsia"/>
              </w:rPr>
            </w:rPrChange>
          </w:rPr>
          <w:delText>⑶</w:delText>
        </w:r>
      </w:del>
      <w:r w:rsidRPr="004657C6">
        <w:rPr>
          <w:rFonts w:hint="eastAsia"/>
          <w:sz w:val="24"/>
          <w:rPrChange w:id="154" w:author="Woody Wang" w:date="2014-05-29T18:09:00Z">
            <w:rPr>
              <w:rFonts w:hint="eastAsia"/>
            </w:rPr>
          </w:rPrChange>
        </w:rPr>
        <w:t>针对个人生涯发展需求的</w:t>
      </w:r>
      <w:r w:rsidRPr="004657C6">
        <w:rPr>
          <w:rFonts w:hint="eastAsia"/>
          <w:b/>
          <w:sz w:val="24"/>
          <w:rPrChange w:id="155" w:author="Woody Wang" w:date="2014-05-29T18:09:00Z">
            <w:rPr>
              <w:rFonts w:hint="eastAsia"/>
              <w:sz w:val="24"/>
            </w:rPr>
          </w:rPrChange>
        </w:rPr>
        <w:t>战略规划课</w:t>
      </w:r>
      <w:r w:rsidRPr="004657C6">
        <w:rPr>
          <w:rFonts w:hint="eastAsia"/>
          <w:sz w:val="24"/>
          <w:rPrChange w:id="156" w:author="Woody Wang" w:date="2014-05-29T18:09:00Z">
            <w:rPr>
              <w:rFonts w:hint="eastAsia"/>
            </w:rPr>
          </w:rPrChange>
        </w:rPr>
        <w:t>：以</w:t>
      </w:r>
      <w:proofErr w:type="gramStart"/>
      <w:r w:rsidRPr="004657C6">
        <w:rPr>
          <w:rFonts w:hint="eastAsia"/>
          <w:sz w:val="24"/>
          <w:rPrChange w:id="157" w:author="Woody Wang" w:date="2014-05-29T18:09:00Z">
            <w:rPr>
              <w:rFonts w:hint="eastAsia"/>
            </w:rPr>
          </w:rPrChange>
        </w:rPr>
        <w:t>个</w:t>
      </w:r>
      <w:proofErr w:type="gramEnd"/>
      <w:r w:rsidRPr="004657C6">
        <w:rPr>
          <w:rFonts w:hint="eastAsia"/>
          <w:sz w:val="24"/>
          <w:rPrChange w:id="158" w:author="Woody Wang" w:date="2014-05-29T18:09:00Z">
            <w:rPr>
              <w:rFonts w:hint="eastAsia"/>
            </w:rPr>
          </w:rPrChange>
        </w:rPr>
        <w:t>人为单位，从家庭、职业、社区</w:t>
      </w:r>
      <w:ins w:id="159" w:author="Woody Wang" w:date="2014-05-29T18:43:00Z">
        <w:r w:rsidR="00DE0A1B">
          <w:rPr>
            <w:rFonts w:hint="eastAsia"/>
            <w:sz w:val="24"/>
          </w:rPr>
          <w:t>、</w:t>
        </w:r>
      </w:ins>
      <w:del w:id="160" w:author="Woody Wang" w:date="2014-05-29T18:43:00Z">
        <w:r w:rsidRPr="004657C6" w:rsidDel="00DE0A1B">
          <w:rPr>
            <w:rFonts w:hint="eastAsia"/>
            <w:sz w:val="24"/>
            <w:rPrChange w:id="161" w:author="Woody Wang" w:date="2014-05-29T18:09:00Z">
              <w:rPr>
                <w:rFonts w:hint="eastAsia"/>
              </w:rPr>
            </w:rPrChange>
          </w:rPr>
          <w:delText>，</w:delText>
        </w:r>
      </w:del>
      <w:r w:rsidRPr="004657C6">
        <w:rPr>
          <w:rFonts w:hint="eastAsia"/>
          <w:sz w:val="24"/>
          <w:rPrChange w:id="162" w:author="Woody Wang" w:date="2014-05-29T18:09:00Z">
            <w:rPr>
              <w:rFonts w:hint="eastAsia"/>
            </w:rPr>
          </w:rPrChange>
        </w:rPr>
        <w:t>地域经济等</w:t>
      </w:r>
      <w:ins w:id="163" w:author="Woody Wang" w:date="2014-05-29T18:43:00Z">
        <w:r w:rsidR="00DE0A1B">
          <w:rPr>
            <w:rFonts w:hint="eastAsia"/>
            <w:sz w:val="24"/>
          </w:rPr>
          <w:t>全球化</w:t>
        </w:r>
        <w:r w:rsidR="00DE0A1B">
          <w:rPr>
            <w:sz w:val="24"/>
          </w:rPr>
          <w:t>产业调研</w:t>
        </w:r>
      </w:ins>
      <w:del w:id="164" w:author="Woody Wang" w:date="2014-05-29T18:43:00Z">
        <w:r w:rsidRPr="004657C6" w:rsidDel="00DE0A1B">
          <w:rPr>
            <w:rFonts w:hint="eastAsia"/>
            <w:sz w:val="24"/>
            <w:rPrChange w:id="165" w:author="Woody Wang" w:date="2014-05-29T18:09:00Z">
              <w:rPr>
                <w:rFonts w:hint="eastAsia"/>
              </w:rPr>
            </w:rPrChange>
          </w:rPr>
          <w:delText>周边机会</w:delText>
        </w:r>
      </w:del>
      <w:r w:rsidRPr="004657C6">
        <w:rPr>
          <w:rFonts w:hint="eastAsia"/>
          <w:sz w:val="24"/>
          <w:rPrChange w:id="166" w:author="Woody Wang" w:date="2014-05-29T18:09:00Z">
            <w:rPr>
              <w:rFonts w:hint="eastAsia"/>
            </w:rPr>
          </w:rPrChange>
        </w:rPr>
        <w:t>逐步展开，带领同学们一起规划并调整个人的生涯发展战略。并且组织跨学科的学生团队，以不同的视角解读时事新闻与产业战略分析报告。同时引导学生在日常生活的范围之外，经由学科组织或专业网络平台，寻找合作伙伴。</w:t>
      </w:r>
      <w:ins w:id="167" w:author="Woody Wang" w:date="2014-05-29T18:43:00Z">
        <w:r w:rsidR="00DE0A1B">
          <w:rPr>
            <w:rFonts w:hint="eastAsia"/>
            <w:sz w:val="24"/>
          </w:rPr>
          <w:t>最终确定</w:t>
        </w:r>
        <w:r w:rsidR="00DE0A1B">
          <w:rPr>
            <w:sz w:val="24"/>
          </w:rPr>
          <w:t>产品战略</w:t>
        </w:r>
        <w:r w:rsidR="00DE0A1B">
          <w:rPr>
            <w:rFonts w:hint="eastAsia"/>
            <w:sz w:val="24"/>
          </w:rPr>
          <w:t>。</w:t>
        </w:r>
      </w:ins>
    </w:p>
    <w:p w:rsidR="004657C6" w:rsidRPr="004657C6" w:rsidRDefault="004657C6" w:rsidP="004657C6">
      <w:pPr>
        <w:pStyle w:val="ListParagraph"/>
        <w:numPr>
          <w:ilvl w:val="0"/>
          <w:numId w:val="1"/>
        </w:numPr>
        <w:ind w:firstLineChars="0"/>
        <w:rPr>
          <w:ins w:id="168" w:author="Woody Wang" w:date="2014-05-29T18:09:00Z"/>
          <w:rFonts w:hint="eastAsia"/>
          <w:sz w:val="24"/>
          <w:rPrChange w:id="169" w:author="Woody Wang" w:date="2014-05-29T18:09:00Z">
            <w:rPr>
              <w:ins w:id="170" w:author="Woody Wang" w:date="2014-05-29T18:09:00Z"/>
              <w:rFonts w:hint="eastAsia"/>
            </w:rPr>
          </w:rPrChange>
        </w:rPr>
        <w:pPrChange w:id="171" w:author="Woody Wang" w:date="2014-05-29T18:09:00Z">
          <w:pPr>
            <w:ind w:firstLineChars="200" w:firstLine="420"/>
          </w:pPr>
        </w:pPrChange>
      </w:pPr>
    </w:p>
    <w:p w:rsidR="00F226E6" w:rsidRPr="004657C6" w:rsidRDefault="00F226E6" w:rsidP="004657C6">
      <w:pPr>
        <w:pStyle w:val="ListParagraph"/>
        <w:numPr>
          <w:ilvl w:val="0"/>
          <w:numId w:val="1"/>
        </w:numPr>
        <w:ind w:firstLineChars="0"/>
        <w:rPr>
          <w:rFonts w:hint="eastAsia"/>
          <w:sz w:val="24"/>
          <w:rPrChange w:id="172" w:author="Woody Wang" w:date="2014-05-29T18:09:00Z">
            <w:rPr>
              <w:rFonts w:hint="eastAsia"/>
            </w:rPr>
          </w:rPrChange>
        </w:rPr>
        <w:pPrChange w:id="173" w:author="Woody Wang" w:date="2014-05-29T18:09:00Z">
          <w:pPr>
            <w:ind w:firstLineChars="200" w:firstLine="420"/>
          </w:pPr>
        </w:pPrChange>
      </w:pPr>
      <w:del w:id="174" w:author="Woody Wang" w:date="2014-05-29T18:09:00Z">
        <w:r w:rsidRPr="004657C6" w:rsidDel="004657C6">
          <w:rPr>
            <w:rFonts w:ascii="宋体" w:hAnsi="宋体" w:hint="eastAsia"/>
            <w:sz w:val="24"/>
            <w:rPrChange w:id="175" w:author="Woody Wang" w:date="2014-05-29T18:09:00Z">
              <w:rPr>
                <w:rFonts w:ascii="宋体" w:hAnsi="宋体" w:hint="eastAsia"/>
              </w:rPr>
            </w:rPrChange>
          </w:rPr>
          <w:delText>⑷</w:delText>
        </w:r>
        <w:r w:rsidRPr="004657C6" w:rsidDel="004657C6">
          <w:rPr>
            <w:rFonts w:hint="eastAsia"/>
            <w:sz w:val="24"/>
            <w:rPrChange w:id="176" w:author="Woody Wang" w:date="2014-05-29T18:09:00Z">
              <w:rPr>
                <w:rFonts w:hint="eastAsia"/>
              </w:rPr>
            </w:rPrChange>
          </w:rPr>
          <w:delText xml:space="preserve"> </w:delText>
        </w:r>
      </w:del>
      <w:r w:rsidRPr="004657C6">
        <w:rPr>
          <w:rFonts w:hint="eastAsia"/>
          <w:sz w:val="24"/>
          <w:rPrChange w:id="177" w:author="Woody Wang" w:date="2014-05-29T18:09:00Z">
            <w:rPr>
              <w:rFonts w:hint="eastAsia"/>
            </w:rPr>
          </w:rPrChange>
        </w:rPr>
        <w:t>以产品为主轴的</w:t>
      </w:r>
      <w:r w:rsidRPr="004657C6">
        <w:rPr>
          <w:rFonts w:hint="eastAsia"/>
          <w:b/>
          <w:sz w:val="24"/>
          <w:rPrChange w:id="178" w:author="Woody Wang" w:date="2014-05-29T18:10:00Z">
            <w:rPr>
              <w:rFonts w:hint="eastAsia"/>
            </w:rPr>
          </w:rPrChange>
        </w:rPr>
        <w:t>系统设计开发课</w:t>
      </w:r>
      <w:r w:rsidRPr="004657C6">
        <w:rPr>
          <w:rFonts w:hint="eastAsia"/>
          <w:sz w:val="24"/>
          <w:rPrChange w:id="179" w:author="Woody Wang" w:date="2014-05-29T18:09:00Z">
            <w:rPr>
              <w:rFonts w:hint="eastAsia"/>
            </w:rPr>
          </w:rPrChange>
        </w:rPr>
        <w:t>：基于前述几门课程的知识与人脉累积，一个针对特定产品系统</w:t>
      </w:r>
      <w:r w:rsidRPr="004657C6">
        <w:rPr>
          <w:rFonts w:hint="eastAsia"/>
          <w:sz w:val="24"/>
          <w:rPrChange w:id="180" w:author="Woody Wang" w:date="2014-05-29T18:09:00Z">
            <w:rPr>
              <w:rFonts w:hint="eastAsia"/>
            </w:rPr>
          </w:rPrChange>
        </w:rPr>
        <w:t>(</w:t>
      </w:r>
      <w:r w:rsidRPr="004657C6">
        <w:rPr>
          <w:rFonts w:hint="eastAsia"/>
          <w:sz w:val="24"/>
          <w:rPrChange w:id="181" w:author="Woody Wang" w:date="2014-05-29T18:09:00Z">
            <w:rPr>
              <w:rFonts w:hint="eastAsia"/>
            </w:rPr>
          </w:rPrChange>
        </w:rPr>
        <w:t>可以是内容、服务或实体产品</w:t>
      </w:r>
      <w:r w:rsidRPr="004657C6">
        <w:rPr>
          <w:rFonts w:hint="eastAsia"/>
          <w:sz w:val="24"/>
          <w:rPrChange w:id="182" w:author="Woody Wang" w:date="2014-05-29T18:09:00Z">
            <w:rPr>
              <w:rFonts w:hint="eastAsia"/>
            </w:rPr>
          </w:rPrChange>
        </w:rPr>
        <w:t>)</w:t>
      </w:r>
      <w:r w:rsidRPr="004657C6">
        <w:rPr>
          <w:rFonts w:hint="eastAsia"/>
          <w:sz w:val="24"/>
          <w:rPrChange w:id="183" w:author="Woody Wang" w:date="2014-05-29T18:09:00Z">
            <w:rPr>
              <w:rFonts w:hint="eastAsia"/>
            </w:rPr>
          </w:rPrChange>
        </w:rPr>
        <w:t>的系统设计与开发项目，可以在经过有相应经验的社会人士或是学术领域专家的审核后立项。依照各项目的合理开发进程，同学们可以组成跨学科的项目团队，依照个人贡献程度，获取相应的学分或</w:t>
      </w:r>
      <w:ins w:id="184" w:author="Woody Wang" w:date="2014-05-29T18:44:00Z">
        <w:r w:rsidR="00DE0A1B">
          <w:rPr>
            <w:rFonts w:hint="eastAsia"/>
            <w:sz w:val="24"/>
          </w:rPr>
          <w:t>能力</w:t>
        </w:r>
      </w:ins>
      <w:del w:id="185" w:author="Woody Wang" w:date="2014-05-29T18:44:00Z">
        <w:r w:rsidRPr="004657C6" w:rsidDel="00DE0A1B">
          <w:rPr>
            <w:rFonts w:hint="eastAsia"/>
            <w:sz w:val="24"/>
            <w:rPrChange w:id="186" w:author="Woody Wang" w:date="2014-05-29T18:09:00Z">
              <w:rPr>
                <w:rFonts w:hint="eastAsia"/>
              </w:rPr>
            </w:rPrChange>
          </w:rPr>
          <w:delText>是能力</w:delText>
        </w:r>
      </w:del>
      <w:r w:rsidRPr="004657C6">
        <w:rPr>
          <w:rFonts w:hint="eastAsia"/>
          <w:sz w:val="24"/>
          <w:rPrChange w:id="187" w:author="Woody Wang" w:date="2014-05-29T18:09:00Z">
            <w:rPr>
              <w:rFonts w:hint="eastAsia"/>
            </w:rPr>
          </w:rPrChange>
        </w:rPr>
        <w:t>认证。</w:t>
      </w:r>
    </w:p>
    <w:p w:rsidR="00F226E6" w:rsidRDefault="00F226E6" w:rsidP="00F226E6">
      <w:pPr>
        <w:ind w:firstLineChars="200" w:firstLine="480"/>
        <w:rPr>
          <w:rFonts w:hint="eastAsia"/>
          <w:sz w:val="24"/>
        </w:rPr>
      </w:pPr>
      <w:r>
        <w:rPr>
          <w:rFonts w:hint="eastAsia"/>
          <w:sz w:val="24"/>
        </w:rPr>
        <w:t xml:space="preserve">2. </w:t>
      </w:r>
      <w:del w:id="188" w:author="Woody Wang" w:date="2014-05-29T18:44:00Z">
        <w:r w:rsidDel="00A10189">
          <w:rPr>
            <w:rFonts w:hint="eastAsia"/>
            <w:sz w:val="24"/>
          </w:rPr>
          <w:delText>创客空间</w:delText>
        </w:r>
      </w:del>
      <w:ins w:id="189" w:author="Woody Wang" w:date="2014-05-29T18:44:00Z">
        <w:r w:rsidR="00A10189">
          <w:rPr>
            <w:rFonts w:hint="eastAsia"/>
            <w:sz w:val="24"/>
          </w:rPr>
          <w:t>三</w:t>
        </w:r>
        <w:proofErr w:type="gramStart"/>
        <w:r w:rsidR="00A10189">
          <w:rPr>
            <w:rFonts w:hint="eastAsia"/>
            <w:sz w:val="24"/>
          </w:rPr>
          <w:t>创</w:t>
        </w:r>
        <w:r w:rsidR="00A10189">
          <w:rPr>
            <w:sz w:val="24"/>
          </w:rPr>
          <w:t>基地</w:t>
        </w:r>
      </w:ins>
      <w:proofErr w:type="gramEnd"/>
      <w:ins w:id="190" w:author="Woody Wang" w:date="2014-05-29T18:45:00Z">
        <w:r w:rsidR="00A10189">
          <w:rPr>
            <w:rFonts w:hint="eastAsia"/>
            <w:sz w:val="24"/>
          </w:rPr>
          <w:t>特色</w:t>
        </w:r>
      </w:ins>
      <w:del w:id="191" w:author="Woody Wang" w:date="2014-05-29T18:45:00Z">
        <w:r w:rsidDel="00A10189">
          <w:rPr>
            <w:rFonts w:hint="eastAsia"/>
            <w:sz w:val="24"/>
          </w:rPr>
          <w:delText>教学</w:delText>
        </w:r>
      </w:del>
      <w:r>
        <w:rPr>
          <w:rFonts w:hint="eastAsia"/>
          <w:sz w:val="24"/>
        </w:rPr>
        <w:t>活动</w:t>
      </w:r>
    </w:p>
    <w:p w:rsidR="00F226E6" w:rsidRDefault="00F226E6" w:rsidP="00F226E6">
      <w:pPr>
        <w:ind w:firstLineChars="200" w:firstLine="480"/>
        <w:rPr>
          <w:rFonts w:hint="eastAsia"/>
          <w:sz w:val="24"/>
        </w:rPr>
      </w:pPr>
      <w:del w:id="192" w:author="Woody Wang" w:date="2014-05-29T18:45:00Z">
        <w:r w:rsidDel="00A10189">
          <w:rPr>
            <w:rFonts w:hint="eastAsia"/>
            <w:sz w:val="24"/>
          </w:rPr>
          <w:delText>创客</w:delText>
        </w:r>
      </w:del>
      <w:ins w:id="193" w:author="Woody Wang" w:date="2014-05-29T18:45:00Z">
        <w:r w:rsidR="00A10189">
          <w:rPr>
            <w:rFonts w:hint="eastAsia"/>
            <w:sz w:val="24"/>
          </w:rPr>
          <w:t>三</w:t>
        </w:r>
        <w:proofErr w:type="gramStart"/>
        <w:r w:rsidR="00A10189">
          <w:rPr>
            <w:rFonts w:hint="eastAsia"/>
            <w:sz w:val="24"/>
          </w:rPr>
          <w:t>创</w:t>
        </w:r>
      </w:ins>
      <w:r>
        <w:rPr>
          <w:rFonts w:hint="eastAsia"/>
          <w:sz w:val="24"/>
        </w:rPr>
        <w:t>教学</w:t>
      </w:r>
      <w:proofErr w:type="gramEnd"/>
      <w:r>
        <w:rPr>
          <w:rFonts w:hint="eastAsia"/>
          <w:sz w:val="24"/>
        </w:rPr>
        <w:t>活动将</w:t>
      </w:r>
      <w:proofErr w:type="gramStart"/>
      <w:r>
        <w:rPr>
          <w:rFonts w:hint="eastAsia"/>
          <w:sz w:val="24"/>
        </w:rPr>
        <w:t>覆盖创客讲座</w:t>
      </w:r>
      <w:proofErr w:type="gramEnd"/>
      <w:r>
        <w:rPr>
          <w:rFonts w:hint="eastAsia"/>
          <w:sz w:val="24"/>
        </w:rPr>
        <w:t>、</w:t>
      </w:r>
      <w:proofErr w:type="gramStart"/>
      <w:r>
        <w:rPr>
          <w:rFonts w:hint="eastAsia"/>
          <w:sz w:val="24"/>
        </w:rPr>
        <w:t>创意工</w:t>
      </w:r>
      <w:proofErr w:type="gramEnd"/>
      <w:r>
        <w:rPr>
          <w:rFonts w:hint="eastAsia"/>
          <w:sz w:val="24"/>
        </w:rPr>
        <w:t>作坊、极限</w:t>
      </w:r>
      <w:del w:id="194" w:author="Woody Wang" w:date="2014-05-29T18:45:00Z">
        <w:r w:rsidDel="00A10189">
          <w:rPr>
            <w:rFonts w:hint="eastAsia"/>
            <w:sz w:val="24"/>
          </w:rPr>
          <w:delText>挑战课程</w:delText>
        </w:r>
      </w:del>
      <w:ins w:id="195" w:author="Woody Wang" w:date="2014-05-29T18:45:00Z">
        <w:r w:rsidR="00A10189">
          <w:rPr>
            <w:rFonts w:hint="eastAsia"/>
            <w:sz w:val="24"/>
          </w:rPr>
          <w:t>学习课程</w:t>
        </w:r>
      </w:ins>
      <w:r>
        <w:rPr>
          <w:rFonts w:hint="eastAsia"/>
          <w:sz w:val="24"/>
        </w:rPr>
        <w:t>、团队研发项目等，主要举措包括：</w:t>
      </w:r>
    </w:p>
    <w:p w:rsidR="00F226E6" w:rsidDel="00136429" w:rsidRDefault="00F226E6" w:rsidP="00136429">
      <w:pPr>
        <w:pStyle w:val="ListParagraph"/>
        <w:numPr>
          <w:ilvl w:val="0"/>
          <w:numId w:val="2"/>
        </w:numPr>
        <w:ind w:firstLineChars="0"/>
        <w:rPr>
          <w:del w:id="196" w:author="Woody Wang" w:date="2014-05-29T19:25:00Z"/>
          <w:sz w:val="24"/>
        </w:rPr>
        <w:pPrChange w:id="197" w:author="Woody Wang" w:date="2014-05-29T19:25:00Z">
          <w:pPr/>
        </w:pPrChange>
      </w:pPr>
      <w:del w:id="198" w:author="Woody Wang" w:date="2014-05-29T19:25:00Z">
        <w:r w:rsidRPr="00136429" w:rsidDel="00136429">
          <w:rPr>
            <w:rFonts w:ascii="宋体" w:hAnsi="宋体" w:hint="eastAsia"/>
            <w:sz w:val="24"/>
            <w:rPrChange w:id="199" w:author="Woody Wang" w:date="2014-05-29T19:25:00Z">
              <w:rPr>
                <w:rFonts w:ascii="宋体" w:hAnsi="宋体" w:hint="eastAsia"/>
              </w:rPr>
            </w:rPrChange>
          </w:rPr>
          <w:delText xml:space="preserve">    ⑴</w:delText>
        </w:r>
      </w:del>
      <w:r w:rsidRPr="00136429">
        <w:rPr>
          <w:rFonts w:hint="eastAsia"/>
          <w:sz w:val="24"/>
          <w:rPrChange w:id="200" w:author="Woody Wang" w:date="2014-05-29T19:25:00Z">
            <w:rPr>
              <w:rFonts w:hint="eastAsia"/>
            </w:rPr>
          </w:rPrChange>
        </w:rPr>
        <w:t>开设</w:t>
      </w:r>
      <w:proofErr w:type="gramStart"/>
      <w:r w:rsidRPr="00136429">
        <w:rPr>
          <w:rFonts w:hint="eastAsia"/>
          <w:b/>
          <w:sz w:val="24"/>
          <w:rPrChange w:id="201" w:author="Woody Wang" w:date="2014-05-29T19:25:00Z">
            <w:rPr>
              <w:rFonts w:hint="eastAsia"/>
              <w:sz w:val="24"/>
            </w:rPr>
          </w:rPrChange>
        </w:rPr>
        <w:t>创客教育</w:t>
      </w:r>
      <w:proofErr w:type="gramEnd"/>
      <w:r w:rsidRPr="00136429">
        <w:rPr>
          <w:rFonts w:hint="eastAsia"/>
          <w:b/>
          <w:sz w:val="24"/>
          <w:rPrChange w:id="202" w:author="Woody Wang" w:date="2014-05-29T19:25:00Z">
            <w:rPr>
              <w:rFonts w:hint="eastAsia"/>
              <w:sz w:val="24"/>
            </w:rPr>
          </w:rPrChange>
        </w:rPr>
        <w:t>导引课程</w:t>
      </w:r>
      <w:r w:rsidRPr="00136429">
        <w:rPr>
          <w:rFonts w:hint="eastAsia"/>
          <w:sz w:val="24"/>
          <w:rPrChange w:id="203" w:author="Woody Wang" w:date="2014-05-29T19:25:00Z">
            <w:rPr>
              <w:rFonts w:hint="eastAsia"/>
            </w:rPr>
          </w:rPrChange>
        </w:rPr>
        <w:t>，大力</w:t>
      </w:r>
      <w:proofErr w:type="gramStart"/>
      <w:r w:rsidRPr="00136429">
        <w:rPr>
          <w:rFonts w:hint="eastAsia"/>
          <w:sz w:val="24"/>
          <w:rPrChange w:id="204" w:author="Woody Wang" w:date="2014-05-29T19:25:00Z">
            <w:rPr>
              <w:rFonts w:hint="eastAsia"/>
            </w:rPr>
          </w:rPrChange>
        </w:rPr>
        <w:t>宣传创客文化</w:t>
      </w:r>
      <w:proofErr w:type="gramEnd"/>
      <w:r w:rsidRPr="00136429">
        <w:rPr>
          <w:rFonts w:hint="eastAsia"/>
          <w:sz w:val="24"/>
          <w:rPrChange w:id="205" w:author="Woody Wang" w:date="2014-05-29T19:25:00Z">
            <w:rPr>
              <w:rFonts w:hint="eastAsia"/>
            </w:rPr>
          </w:rPrChange>
        </w:rPr>
        <w:t>。目前，“创客”、“</w:t>
      </w:r>
      <w:del w:id="206" w:author="Woody Wang" w:date="2014-05-29T18:52:00Z">
        <w:r w:rsidRPr="00136429" w:rsidDel="007E0C2E">
          <w:rPr>
            <w:rFonts w:hint="eastAsia"/>
            <w:sz w:val="24"/>
            <w:rPrChange w:id="207" w:author="Woody Wang" w:date="2014-05-29T19:25:00Z">
              <w:rPr>
                <w:rFonts w:hint="eastAsia"/>
              </w:rPr>
            </w:rPrChange>
          </w:rPr>
          <w:delText>创客空间</w:delText>
        </w:r>
      </w:del>
      <w:ins w:id="208" w:author="Woody Wang" w:date="2014-05-29T18:52:00Z">
        <w:r w:rsidR="007E0C2E" w:rsidRPr="00136429">
          <w:rPr>
            <w:rFonts w:hint="eastAsia"/>
            <w:sz w:val="24"/>
            <w:rPrChange w:id="209" w:author="Woody Wang" w:date="2014-05-29T19:25:00Z">
              <w:rPr>
                <w:rFonts w:hint="eastAsia"/>
              </w:rPr>
            </w:rPrChange>
          </w:rPr>
          <w:t>三创基地</w:t>
        </w:r>
      </w:ins>
      <w:r w:rsidRPr="00136429">
        <w:rPr>
          <w:rFonts w:hint="eastAsia"/>
          <w:sz w:val="24"/>
          <w:rPrChange w:id="210" w:author="Woody Wang" w:date="2014-05-29T19:25:00Z">
            <w:rPr>
              <w:rFonts w:hint="eastAsia"/>
            </w:rPr>
          </w:rPrChange>
        </w:rPr>
        <w:t>”的概念并未被大多数同学所熟知。通过展示各类创意产品和</w:t>
      </w:r>
      <w:r w:rsidRPr="00136429">
        <w:rPr>
          <w:rFonts w:hint="eastAsia"/>
          <w:sz w:val="24"/>
          <w:rPrChange w:id="211" w:author="Woody Wang" w:date="2014-05-29T19:25:00Z">
            <w:rPr>
              <w:rFonts w:hint="eastAsia"/>
            </w:rPr>
          </w:rPrChange>
        </w:rPr>
        <w:t>3D</w:t>
      </w:r>
      <w:r w:rsidRPr="00136429">
        <w:rPr>
          <w:rFonts w:hint="eastAsia"/>
          <w:sz w:val="24"/>
          <w:rPrChange w:id="212" w:author="Woody Wang" w:date="2014-05-29T19:25:00Z">
            <w:rPr>
              <w:rFonts w:hint="eastAsia"/>
            </w:rPr>
          </w:rPrChange>
        </w:rPr>
        <w:t>打印机、开展某些典型数字制造工具的入门培训等方式，激发学生的学习兴趣，让同学们了解和体验数字化设计、</w:t>
      </w:r>
      <w:r w:rsidRPr="00136429">
        <w:rPr>
          <w:rFonts w:hint="eastAsia"/>
          <w:sz w:val="24"/>
          <w:rPrChange w:id="213" w:author="Woody Wang" w:date="2014-05-29T19:25:00Z">
            <w:rPr>
              <w:rFonts w:hint="eastAsia"/>
            </w:rPr>
          </w:rPrChange>
        </w:rPr>
        <w:t xml:space="preserve">3D </w:t>
      </w:r>
      <w:r w:rsidRPr="00136429">
        <w:rPr>
          <w:rFonts w:hint="eastAsia"/>
          <w:sz w:val="24"/>
          <w:rPrChange w:id="214" w:author="Woody Wang" w:date="2014-05-29T19:25:00Z">
            <w:rPr>
              <w:rFonts w:hint="eastAsia"/>
            </w:rPr>
          </w:rPrChange>
        </w:rPr>
        <w:t>打印等高端技术，</w:t>
      </w:r>
      <w:proofErr w:type="gramStart"/>
      <w:r w:rsidRPr="00136429">
        <w:rPr>
          <w:rFonts w:hint="eastAsia"/>
          <w:sz w:val="24"/>
          <w:rPrChange w:id="215" w:author="Woody Wang" w:date="2014-05-29T19:25:00Z">
            <w:rPr>
              <w:rFonts w:hint="eastAsia"/>
            </w:rPr>
          </w:rPrChange>
        </w:rPr>
        <w:t>接受创客开放</w:t>
      </w:r>
      <w:proofErr w:type="gramEnd"/>
      <w:r w:rsidRPr="00136429">
        <w:rPr>
          <w:rFonts w:hint="eastAsia"/>
          <w:sz w:val="24"/>
          <w:rPrChange w:id="216" w:author="Woody Wang" w:date="2014-05-29T19:25:00Z">
            <w:rPr>
              <w:rFonts w:hint="eastAsia"/>
            </w:rPr>
          </w:rPrChange>
        </w:rPr>
        <w:t>、分享、创新的理念，让更多的同学参与进来，享受</w:t>
      </w:r>
      <w:del w:id="217" w:author="Woody Wang" w:date="2014-05-29T18:52:00Z">
        <w:r w:rsidRPr="00136429" w:rsidDel="007E0C2E">
          <w:rPr>
            <w:rFonts w:hint="eastAsia"/>
            <w:sz w:val="24"/>
            <w:rPrChange w:id="218" w:author="Woody Wang" w:date="2014-05-29T19:25:00Z">
              <w:rPr>
                <w:rFonts w:hint="eastAsia"/>
              </w:rPr>
            </w:rPrChange>
          </w:rPr>
          <w:delText>创客空间</w:delText>
        </w:r>
      </w:del>
      <w:ins w:id="219" w:author="Woody Wang" w:date="2014-05-29T18:52:00Z">
        <w:r w:rsidR="007E0C2E" w:rsidRPr="00136429">
          <w:rPr>
            <w:rFonts w:hint="eastAsia"/>
            <w:sz w:val="24"/>
            <w:rPrChange w:id="220" w:author="Woody Wang" w:date="2014-05-29T19:25:00Z">
              <w:rPr>
                <w:rFonts w:hint="eastAsia"/>
              </w:rPr>
            </w:rPrChange>
          </w:rPr>
          <w:t>三</w:t>
        </w:r>
        <w:proofErr w:type="gramStart"/>
        <w:r w:rsidR="007E0C2E" w:rsidRPr="00136429">
          <w:rPr>
            <w:rFonts w:hint="eastAsia"/>
            <w:sz w:val="24"/>
            <w:rPrChange w:id="221" w:author="Woody Wang" w:date="2014-05-29T19:25:00Z">
              <w:rPr>
                <w:rFonts w:hint="eastAsia"/>
              </w:rPr>
            </w:rPrChange>
          </w:rPr>
          <w:t>创基地</w:t>
        </w:r>
      </w:ins>
      <w:proofErr w:type="gramEnd"/>
      <w:r w:rsidRPr="00136429">
        <w:rPr>
          <w:rFonts w:hint="eastAsia"/>
          <w:sz w:val="24"/>
          <w:rPrChange w:id="222" w:author="Woody Wang" w:date="2014-05-29T19:25:00Z">
            <w:rPr>
              <w:rFonts w:hint="eastAsia"/>
            </w:rPr>
          </w:rPrChange>
        </w:rPr>
        <w:t>提供的资源和服务。</w:t>
      </w:r>
    </w:p>
    <w:p w:rsidR="00136429" w:rsidRPr="00136429" w:rsidRDefault="00136429" w:rsidP="00136429">
      <w:pPr>
        <w:pStyle w:val="ListParagraph"/>
        <w:numPr>
          <w:ilvl w:val="0"/>
          <w:numId w:val="2"/>
        </w:numPr>
        <w:ind w:firstLineChars="0"/>
        <w:rPr>
          <w:ins w:id="223" w:author="Woody Wang" w:date="2014-05-29T19:25:00Z"/>
          <w:rFonts w:hint="eastAsia"/>
          <w:sz w:val="24"/>
          <w:rPrChange w:id="224" w:author="Woody Wang" w:date="2014-05-29T19:25:00Z">
            <w:rPr>
              <w:ins w:id="225" w:author="Woody Wang" w:date="2014-05-29T19:25:00Z"/>
              <w:rFonts w:hint="eastAsia"/>
            </w:rPr>
          </w:rPrChange>
        </w:rPr>
        <w:pPrChange w:id="226" w:author="Woody Wang" w:date="2014-05-29T19:25:00Z">
          <w:pPr/>
        </w:pPrChange>
      </w:pPr>
    </w:p>
    <w:p w:rsidR="00136429" w:rsidRDefault="00F226E6" w:rsidP="00136429">
      <w:pPr>
        <w:pStyle w:val="ListParagraph"/>
        <w:numPr>
          <w:ilvl w:val="0"/>
          <w:numId w:val="2"/>
        </w:numPr>
        <w:ind w:firstLineChars="0"/>
        <w:rPr>
          <w:ins w:id="227" w:author="Woody Wang" w:date="2014-05-29T19:26:00Z"/>
          <w:sz w:val="24"/>
        </w:rPr>
        <w:pPrChange w:id="228" w:author="Woody Wang" w:date="2014-05-29T19:26:00Z">
          <w:pPr/>
        </w:pPrChange>
      </w:pPr>
      <w:del w:id="229" w:author="Woody Wang" w:date="2014-05-29T19:25:00Z">
        <w:r w:rsidRPr="00136429" w:rsidDel="00136429">
          <w:rPr>
            <w:rFonts w:ascii="宋体" w:hAnsi="宋体" w:hint="eastAsia"/>
            <w:sz w:val="24"/>
            <w:rPrChange w:id="230" w:author="Woody Wang" w:date="2014-05-29T19:25:00Z">
              <w:rPr>
                <w:rFonts w:hint="eastAsia"/>
              </w:rPr>
            </w:rPrChange>
          </w:rPr>
          <w:delText xml:space="preserve">    </w:delText>
        </w:r>
        <w:r w:rsidRPr="00136429" w:rsidDel="00136429">
          <w:rPr>
            <w:rFonts w:ascii="宋体" w:hAnsi="宋体" w:hint="eastAsia"/>
            <w:sz w:val="24"/>
            <w:rPrChange w:id="231" w:author="Woody Wang" w:date="2014-05-29T19:25:00Z">
              <w:rPr>
                <w:rFonts w:hint="eastAsia"/>
              </w:rPr>
            </w:rPrChange>
          </w:rPr>
          <w:delText>⑵</w:delText>
        </w:r>
      </w:del>
      <w:r w:rsidRPr="00136429">
        <w:rPr>
          <w:rFonts w:hint="eastAsia"/>
          <w:sz w:val="24"/>
          <w:rPrChange w:id="232" w:author="Woody Wang" w:date="2014-05-29T19:25:00Z">
            <w:rPr>
              <w:rFonts w:hint="eastAsia"/>
            </w:rPr>
          </w:rPrChange>
        </w:rPr>
        <w:t>建立</w:t>
      </w:r>
      <w:r w:rsidRPr="00136429">
        <w:rPr>
          <w:rFonts w:hint="eastAsia"/>
          <w:b/>
          <w:sz w:val="24"/>
          <w:rPrChange w:id="233" w:author="Woody Wang" w:date="2014-05-29T19:25:00Z">
            <w:rPr>
              <w:rFonts w:hint="eastAsia"/>
              <w:sz w:val="24"/>
            </w:rPr>
          </w:rPrChange>
        </w:rPr>
        <w:t>在线平台</w:t>
      </w:r>
      <w:r w:rsidRPr="00136429">
        <w:rPr>
          <w:rFonts w:hint="eastAsia"/>
          <w:sz w:val="24"/>
          <w:rPrChange w:id="234" w:author="Woody Wang" w:date="2014-05-29T19:25:00Z">
            <w:rPr>
              <w:rFonts w:hint="eastAsia"/>
            </w:rPr>
          </w:rPrChange>
        </w:rPr>
        <w:t>，</w:t>
      </w:r>
      <w:proofErr w:type="gramStart"/>
      <w:r w:rsidRPr="00136429">
        <w:rPr>
          <w:rFonts w:hint="eastAsia"/>
          <w:sz w:val="24"/>
          <w:rPrChange w:id="235" w:author="Woody Wang" w:date="2014-05-29T19:25:00Z">
            <w:rPr>
              <w:rFonts w:hint="eastAsia"/>
            </w:rPr>
          </w:rPrChange>
        </w:rPr>
        <w:t>鼓励创客交流</w:t>
      </w:r>
      <w:proofErr w:type="gramEnd"/>
      <w:r w:rsidRPr="00136429">
        <w:rPr>
          <w:rFonts w:hint="eastAsia"/>
          <w:sz w:val="24"/>
          <w:rPrChange w:id="236" w:author="Woody Wang" w:date="2014-05-29T19:25:00Z">
            <w:rPr>
              <w:rFonts w:hint="eastAsia"/>
            </w:rPr>
          </w:rPrChange>
        </w:rPr>
        <w:t>。</w:t>
      </w:r>
      <w:del w:id="237" w:author="Woody Wang" w:date="2014-05-29T18:52:00Z">
        <w:r w:rsidRPr="00136429" w:rsidDel="007E0C2E">
          <w:rPr>
            <w:rFonts w:hint="eastAsia"/>
            <w:sz w:val="24"/>
            <w:rPrChange w:id="238" w:author="Woody Wang" w:date="2014-05-29T19:25:00Z">
              <w:rPr>
                <w:rFonts w:hint="eastAsia"/>
              </w:rPr>
            </w:rPrChange>
          </w:rPr>
          <w:delText>创客空间</w:delText>
        </w:r>
      </w:del>
      <w:ins w:id="239" w:author="Woody Wang" w:date="2014-05-29T18:52:00Z">
        <w:r w:rsidR="007E0C2E" w:rsidRPr="00136429">
          <w:rPr>
            <w:rFonts w:hint="eastAsia"/>
            <w:sz w:val="24"/>
            <w:rPrChange w:id="240" w:author="Woody Wang" w:date="2014-05-29T19:25:00Z">
              <w:rPr>
                <w:rFonts w:hint="eastAsia"/>
              </w:rPr>
            </w:rPrChange>
          </w:rPr>
          <w:t>三</w:t>
        </w:r>
        <w:proofErr w:type="gramStart"/>
        <w:r w:rsidR="007E0C2E" w:rsidRPr="00136429">
          <w:rPr>
            <w:rFonts w:hint="eastAsia"/>
            <w:sz w:val="24"/>
            <w:rPrChange w:id="241" w:author="Woody Wang" w:date="2014-05-29T19:25:00Z">
              <w:rPr>
                <w:rFonts w:hint="eastAsia"/>
              </w:rPr>
            </w:rPrChange>
          </w:rPr>
          <w:t>创基地</w:t>
        </w:r>
      </w:ins>
      <w:proofErr w:type="gramEnd"/>
      <w:r w:rsidRPr="00136429">
        <w:rPr>
          <w:rFonts w:hint="eastAsia"/>
          <w:sz w:val="24"/>
          <w:rPrChange w:id="242" w:author="Woody Wang" w:date="2014-05-29T19:25:00Z">
            <w:rPr>
              <w:rFonts w:hint="eastAsia"/>
            </w:rPr>
          </w:rPrChange>
        </w:rPr>
        <w:t>是技术、资源的分享地。为了鼓励同学们进行交流，</w:t>
      </w:r>
      <w:del w:id="243" w:author="Woody Wang" w:date="2014-05-29T18:52:00Z">
        <w:r w:rsidRPr="00136429" w:rsidDel="007E0C2E">
          <w:rPr>
            <w:rFonts w:hint="eastAsia"/>
            <w:sz w:val="24"/>
            <w:rPrChange w:id="244" w:author="Woody Wang" w:date="2014-05-29T19:25:00Z">
              <w:rPr>
                <w:rFonts w:hint="eastAsia"/>
              </w:rPr>
            </w:rPrChange>
          </w:rPr>
          <w:delText>创客空间</w:delText>
        </w:r>
      </w:del>
      <w:ins w:id="245" w:author="Woody Wang" w:date="2014-05-29T18:52:00Z">
        <w:r w:rsidR="007E0C2E" w:rsidRPr="00136429">
          <w:rPr>
            <w:rFonts w:hint="eastAsia"/>
            <w:sz w:val="24"/>
            <w:rPrChange w:id="246" w:author="Woody Wang" w:date="2014-05-29T19:25:00Z">
              <w:rPr>
                <w:rFonts w:hint="eastAsia"/>
              </w:rPr>
            </w:rPrChange>
          </w:rPr>
          <w:t>三</w:t>
        </w:r>
        <w:proofErr w:type="gramStart"/>
        <w:r w:rsidR="007E0C2E" w:rsidRPr="00136429">
          <w:rPr>
            <w:rFonts w:hint="eastAsia"/>
            <w:sz w:val="24"/>
            <w:rPrChange w:id="247" w:author="Woody Wang" w:date="2014-05-29T19:25:00Z">
              <w:rPr>
                <w:rFonts w:hint="eastAsia"/>
              </w:rPr>
            </w:rPrChange>
          </w:rPr>
          <w:t>创基地</w:t>
        </w:r>
      </w:ins>
      <w:proofErr w:type="gramEnd"/>
      <w:r w:rsidRPr="00136429">
        <w:rPr>
          <w:rFonts w:hint="eastAsia"/>
          <w:sz w:val="24"/>
          <w:rPrChange w:id="248" w:author="Woody Wang" w:date="2014-05-29T19:25:00Z">
            <w:rPr>
              <w:rFonts w:hint="eastAsia"/>
            </w:rPr>
          </w:rPrChange>
        </w:rPr>
        <w:t>不仅可以提供实体空间，还应该提供在线论坛这类虚拟空间，满足同学们的多元需求。在这个论坛上，同学们上传自己的设计原型与他人交流，通过深层次的互动，设计者不断受到启发，原型不断得到完善。通过构建在线平台，能保证这些宝贵创意的保存和开放获取。此外，该平台还可以作为创新空间动态、专家招募信息的发布平台</w:t>
      </w:r>
      <w:ins w:id="249" w:author="Woody Wang" w:date="2014-05-29T19:25:00Z">
        <w:r w:rsidR="00136429" w:rsidRPr="00136429">
          <w:rPr>
            <w:rFonts w:hint="eastAsia"/>
            <w:sz w:val="24"/>
            <w:rPrChange w:id="250" w:author="Woody Wang" w:date="2014-05-29T19:25:00Z">
              <w:rPr>
                <w:rFonts w:hint="eastAsia"/>
              </w:rPr>
            </w:rPrChange>
          </w:rPr>
          <w:t>。</w:t>
        </w:r>
      </w:ins>
    </w:p>
    <w:p w:rsidR="00136429" w:rsidRPr="00136429" w:rsidDel="00136429" w:rsidRDefault="00136429" w:rsidP="00136429">
      <w:pPr>
        <w:pStyle w:val="ListParagraph"/>
        <w:numPr>
          <w:ilvl w:val="0"/>
          <w:numId w:val="2"/>
        </w:numPr>
        <w:ind w:firstLineChars="0"/>
        <w:rPr>
          <w:del w:id="251" w:author="Woody Wang" w:date="2014-05-29T19:26:00Z"/>
          <w:rFonts w:hint="eastAsia"/>
          <w:sz w:val="24"/>
          <w:rPrChange w:id="252" w:author="Woody Wang" w:date="2014-05-29T19:26:00Z">
            <w:rPr>
              <w:del w:id="253" w:author="Woody Wang" w:date="2014-05-29T19:26:00Z"/>
              <w:rFonts w:hint="eastAsia"/>
              <w:sz w:val="24"/>
            </w:rPr>
          </w:rPrChange>
        </w:rPr>
        <w:pPrChange w:id="254" w:author="Woody Wang" w:date="2014-05-29T19:26:00Z">
          <w:pPr/>
        </w:pPrChange>
      </w:pPr>
      <w:ins w:id="255" w:author="Woody Wang" w:date="2014-05-29T19:26:00Z">
        <w:r w:rsidRPr="00D87EB7">
          <w:rPr>
            <w:rFonts w:hint="eastAsia"/>
            <w:b/>
            <w:sz w:val="24"/>
            <w:rPrChange w:id="256" w:author="Woody Wang" w:date="2014-05-29T19:31:00Z">
              <w:rPr>
                <w:rFonts w:hint="eastAsia"/>
                <w:sz w:val="24"/>
              </w:rPr>
            </w:rPrChange>
          </w:rPr>
          <w:t>全球热点</w:t>
        </w:r>
        <w:r w:rsidRPr="00D87EB7">
          <w:rPr>
            <w:b/>
            <w:sz w:val="24"/>
            <w:rPrChange w:id="257" w:author="Woody Wang" w:date="2014-05-29T19:31:00Z">
              <w:rPr>
                <w:sz w:val="24"/>
              </w:rPr>
            </w:rPrChange>
          </w:rPr>
          <w:t>问题与前沿</w:t>
        </w:r>
        <w:r w:rsidRPr="00D87EB7">
          <w:rPr>
            <w:rFonts w:hint="eastAsia"/>
            <w:b/>
            <w:sz w:val="24"/>
            <w:rPrChange w:id="258" w:author="Woody Wang" w:date="2014-05-29T19:31:00Z">
              <w:rPr>
                <w:rFonts w:hint="eastAsia"/>
                <w:sz w:val="24"/>
              </w:rPr>
            </w:rPrChange>
          </w:rPr>
          <w:t>动向分享</w:t>
        </w:r>
        <w:r>
          <w:rPr>
            <w:sz w:val="24"/>
          </w:rPr>
          <w:t>。</w:t>
        </w:r>
        <w:r>
          <w:rPr>
            <w:rFonts w:hint="eastAsia"/>
            <w:sz w:val="24"/>
          </w:rPr>
          <w:t>结合</w:t>
        </w:r>
      </w:ins>
      <w:proofErr w:type="spellStart"/>
      <w:ins w:id="259" w:author="Woody Wang" w:date="2014-05-29T19:27:00Z">
        <w:r w:rsidRPr="00136429">
          <w:rPr>
            <w:sz w:val="24"/>
          </w:rPr>
          <w:t>TEDxTHU</w:t>
        </w:r>
        <w:proofErr w:type="spellEnd"/>
        <w:r>
          <w:rPr>
            <w:rFonts w:hint="eastAsia"/>
            <w:sz w:val="24"/>
          </w:rPr>
          <w:t>联络起的校内</w:t>
        </w:r>
        <w:r>
          <w:rPr>
            <w:sz w:val="24"/>
          </w:rPr>
          <w:t>及周边</w:t>
        </w:r>
        <w:r>
          <w:rPr>
            <w:rFonts w:hint="eastAsia"/>
            <w:sz w:val="24"/>
          </w:rPr>
          <w:t>资源</w:t>
        </w:r>
        <w:r>
          <w:rPr>
            <w:sz w:val="24"/>
          </w:rPr>
          <w:t>，</w:t>
        </w:r>
        <w:r>
          <w:rPr>
            <w:sz w:val="24"/>
          </w:rPr>
          <w:lastRenderedPageBreak/>
          <w:t>以及</w:t>
        </w:r>
        <w:r>
          <w:rPr>
            <w:rFonts w:hint="eastAsia"/>
            <w:sz w:val="24"/>
          </w:rPr>
          <w:t>全球最新</w:t>
        </w:r>
        <w:r>
          <w:rPr>
            <w:sz w:val="24"/>
          </w:rPr>
          <w:t>的</w:t>
        </w:r>
        <w:r>
          <w:rPr>
            <w:rFonts w:hint="eastAsia"/>
            <w:sz w:val="24"/>
          </w:rPr>
          <w:t>产业</w:t>
        </w:r>
      </w:ins>
      <w:ins w:id="260" w:author="Woody Wang" w:date="2014-05-29T19:28:00Z">
        <w:r>
          <w:rPr>
            <w:rFonts w:hint="eastAsia"/>
            <w:sz w:val="24"/>
          </w:rPr>
          <w:t>发展动向</w:t>
        </w:r>
      </w:ins>
      <w:ins w:id="261" w:author="Woody Wang" w:date="2014-05-29T19:27:00Z">
        <w:r>
          <w:rPr>
            <w:sz w:val="24"/>
          </w:rPr>
          <w:t>、</w:t>
        </w:r>
      </w:ins>
      <w:ins w:id="262" w:author="Woody Wang" w:date="2014-05-29T19:28:00Z">
        <w:r>
          <w:rPr>
            <w:rFonts w:hint="eastAsia"/>
            <w:sz w:val="24"/>
          </w:rPr>
          <w:t>社会问题</w:t>
        </w:r>
        <w:r>
          <w:rPr>
            <w:sz w:val="24"/>
          </w:rPr>
          <w:t>、</w:t>
        </w:r>
        <w:r>
          <w:rPr>
            <w:rFonts w:hint="eastAsia"/>
            <w:sz w:val="24"/>
          </w:rPr>
          <w:t>最新</w:t>
        </w:r>
        <w:r>
          <w:rPr>
            <w:sz w:val="24"/>
          </w:rPr>
          <w:t>技术、热点行业</w:t>
        </w:r>
        <w:r w:rsidR="000D7CE9">
          <w:rPr>
            <w:rFonts w:hint="eastAsia"/>
            <w:sz w:val="24"/>
          </w:rPr>
          <w:t>、</w:t>
        </w:r>
        <w:r w:rsidR="000D7CE9">
          <w:rPr>
            <w:sz w:val="24"/>
          </w:rPr>
          <w:t>优质学习资料等，为</w:t>
        </w:r>
      </w:ins>
      <w:ins w:id="263" w:author="Woody Wang" w:date="2014-05-29T19:31:00Z">
        <w:r w:rsidR="000D7CE9">
          <w:rPr>
            <w:rFonts w:hint="eastAsia"/>
            <w:sz w:val="24"/>
          </w:rPr>
          <w:t>学生拓展</w:t>
        </w:r>
        <w:r w:rsidR="000D7CE9">
          <w:rPr>
            <w:sz w:val="24"/>
          </w:rPr>
          <w:t>国际视野，促进真正符合社会发展的</w:t>
        </w:r>
        <w:r w:rsidR="000D7CE9">
          <w:rPr>
            <w:rFonts w:hint="eastAsia"/>
            <w:sz w:val="24"/>
          </w:rPr>
          <w:t>、</w:t>
        </w:r>
        <w:r w:rsidR="000D7CE9">
          <w:rPr>
            <w:sz w:val="24"/>
          </w:rPr>
          <w:t>具有重要社会价值的项目的产生。</w:t>
        </w:r>
        <w:r w:rsidR="00D87EB7">
          <w:rPr>
            <w:rFonts w:hint="eastAsia"/>
            <w:sz w:val="24"/>
          </w:rPr>
          <w:t>这类内容</w:t>
        </w:r>
        <w:r w:rsidR="00D87EB7">
          <w:rPr>
            <w:sz w:val="24"/>
          </w:rPr>
          <w:t>通过线下</w:t>
        </w:r>
      </w:ins>
      <w:ins w:id="264" w:author="Woody Wang" w:date="2014-05-29T19:32:00Z">
        <w:r w:rsidR="00D87EB7">
          <w:rPr>
            <w:rFonts w:hint="eastAsia"/>
            <w:sz w:val="24"/>
          </w:rPr>
          <w:t>分享会，</w:t>
        </w:r>
        <w:r w:rsidR="00D87EB7">
          <w:rPr>
            <w:sz w:val="24"/>
          </w:rPr>
          <w:t>结合在线平台</w:t>
        </w:r>
        <w:r w:rsidR="00D87EB7">
          <w:rPr>
            <w:rFonts w:hint="eastAsia"/>
            <w:sz w:val="24"/>
          </w:rPr>
          <w:t>动态</w:t>
        </w:r>
        <w:r w:rsidR="00D87EB7">
          <w:rPr>
            <w:sz w:val="24"/>
          </w:rPr>
          <w:t>展现，持续更新。</w:t>
        </w:r>
      </w:ins>
      <w:del w:id="265" w:author="Woody Wang" w:date="2014-05-29T19:25:00Z">
        <w:r w:rsidR="00F226E6" w:rsidRPr="00136429" w:rsidDel="00136429">
          <w:rPr>
            <w:rFonts w:hint="eastAsia"/>
            <w:sz w:val="24"/>
            <w:rPrChange w:id="266" w:author="Woody Wang" w:date="2014-05-29T19:25:00Z">
              <w:rPr>
                <w:rFonts w:hint="eastAsia"/>
              </w:rPr>
            </w:rPrChange>
          </w:rPr>
          <w:delText>，</w:delText>
        </w:r>
      </w:del>
    </w:p>
    <w:p w:rsidR="00136429" w:rsidRDefault="00F226E6" w:rsidP="00136429">
      <w:pPr>
        <w:pStyle w:val="ListParagraph"/>
        <w:numPr>
          <w:ilvl w:val="0"/>
          <w:numId w:val="2"/>
        </w:numPr>
        <w:ind w:firstLineChars="0"/>
        <w:rPr>
          <w:ins w:id="267" w:author="Woody Wang" w:date="2014-05-29T19:26:00Z"/>
          <w:sz w:val="24"/>
        </w:rPr>
        <w:pPrChange w:id="268" w:author="Woody Wang" w:date="2014-05-29T19:26:00Z">
          <w:pPr/>
        </w:pPrChange>
      </w:pPr>
      <w:del w:id="269" w:author="Woody Wang" w:date="2014-05-29T19:25:00Z">
        <w:r w:rsidRPr="00136429" w:rsidDel="00136429">
          <w:rPr>
            <w:rFonts w:ascii="宋体" w:hAnsi="宋体" w:hint="eastAsia"/>
            <w:sz w:val="24"/>
            <w:rPrChange w:id="270" w:author="Woody Wang" w:date="2014-05-29T19:26:00Z">
              <w:rPr>
                <w:rFonts w:ascii="宋体" w:hAnsi="宋体" w:hint="eastAsia"/>
                <w:sz w:val="24"/>
              </w:rPr>
            </w:rPrChange>
          </w:rPr>
          <w:delText xml:space="preserve">    </w:delText>
        </w:r>
      </w:del>
      <w:del w:id="271" w:author="Woody Wang" w:date="2014-05-29T19:26:00Z">
        <w:r w:rsidRPr="00136429" w:rsidDel="00136429">
          <w:rPr>
            <w:rFonts w:ascii="宋体" w:hAnsi="宋体" w:hint="eastAsia"/>
            <w:sz w:val="24"/>
            <w:rPrChange w:id="272" w:author="Woody Wang" w:date="2014-05-29T19:26:00Z">
              <w:rPr>
                <w:rFonts w:ascii="宋体" w:hAnsi="宋体" w:hint="eastAsia"/>
                <w:sz w:val="24"/>
              </w:rPr>
            </w:rPrChange>
          </w:rPr>
          <w:delText>⑶</w:delText>
        </w:r>
        <w:r w:rsidRPr="00136429" w:rsidDel="00136429">
          <w:rPr>
            <w:rFonts w:hint="eastAsia"/>
            <w:sz w:val="24"/>
            <w:rPrChange w:id="273" w:author="Woody Wang" w:date="2014-05-29T19:26:00Z">
              <w:rPr>
                <w:rFonts w:hint="eastAsia"/>
                <w:sz w:val="24"/>
              </w:rPr>
            </w:rPrChange>
          </w:rPr>
          <w:delText xml:space="preserve"> </w:delText>
        </w:r>
      </w:del>
    </w:p>
    <w:p w:rsidR="00F226E6" w:rsidRPr="00136429" w:rsidRDefault="00F226E6" w:rsidP="00136429">
      <w:pPr>
        <w:pStyle w:val="ListParagraph"/>
        <w:numPr>
          <w:ilvl w:val="0"/>
          <w:numId w:val="2"/>
        </w:numPr>
        <w:ind w:firstLineChars="0"/>
        <w:rPr>
          <w:ins w:id="274" w:author="Woody Wang" w:date="2014-05-29T19:25:00Z"/>
          <w:sz w:val="24"/>
          <w:rPrChange w:id="275" w:author="Woody Wang" w:date="2014-05-29T19:26:00Z">
            <w:rPr>
              <w:ins w:id="276" w:author="Woody Wang" w:date="2014-05-29T19:25:00Z"/>
            </w:rPr>
          </w:rPrChange>
        </w:rPr>
        <w:pPrChange w:id="277" w:author="Woody Wang" w:date="2014-05-29T19:26:00Z">
          <w:pPr/>
        </w:pPrChange>
      </w:pPr>
      <w:r w:rsidRPr="00136429">
        <w:rPr>
          <w:rFonts w:hint="eastAsia"/>
          <w:sz w:val="24"/>
          <w:rPrChange w:id="278" w:author="Woody Wang" w:date="2014-05-29T19:26:00Z">
            <w:rPr>
              <w:rFonts w:hint="eastAsia"/>
              <w:sz w:val="24"/>
            </w:rPr>
          </w:rPrChange>
        </w:rPr>
        <w:t>动员社会各界力量，</w:t>
      </w:r>
      <w:ins w:id="279" w:author="Woody Wang" w:date="2014-05-29T18:46:00Z">
        <w:r w:rsidR="00A10189" w:rsidRPr="00136429">
          <w:rPr>
            <w:rFonts w:hint="eastAsia"/>
            <w:sz w:val="24"/>
            <w:rPrChange w:id="280" w:author="Woody Wang" w:date="2014-05-29T19:26:00Z">
              <w:rPr>
                <w:rFonts w:hint="eastAsia"/>
                <w:sz w:val="24"/>
              </w:rPr>
            </w:rPrChange>
          </w:rPr>
          <w:t>将</w:t>
        </w:r>
        <w:r w:rsidR="00A10189" w:rsidRPr="00136429">
          <w:rPr>
            <w:sz w:val="24"/>
            <w:rPrChange w:id="281" w:author="Woody Wang" w:date="2014-05-29T19:26:00Z">
              <w:rPr>
                <w:sz w:val="24"/>
              </w:rPr>
            </w:rPrChange>
          </w:rPr>
          <w:t>校外个人或企业引入</w:t>
        </w:r>
      </w:ins>
      <w:ins w:id="282" w:author="Woody Wang" w:date="2014-05-29T18:50:00Z">
        <w:r w:rsidR="007E0C2E" w:rsidRPr="00136429">
          <w:rPr>
            <w:rFonts w:hint="eastAsia"/>
            <w:sz w:val="24"/>
            <w:rPrChange w:id="283" w:author="Woody Wang" w:date="2014-05-29T19:26:00Z">
              <w:rPr>
                <w:rFonts w:hint="eastAsia"/>
                <w:sz w:val="24"/>
              </w:rPr>
            </w:rPrChange>
          </w:rPr>
          <w:t>，</w:t>
        </w:r>
        <w:r w:rsidR="007E0C2E" w:rsidRPr="00136429">
          <w:rPr>
            <w:sz w:val="24"/>
            <w:rPrChange w:id="284" w:author="Woody Wang" w:date="2014-05-29T19:26:00Z">
              <w:rPr>
                <w:sz w:val="24"/>
              </w:rPr>
            </w:rPrChange>
          </w:rPr>
          <w:t>通过</w:t>
        </w:r>
        <w:r w:rsidR="007E0C2E" w:rsidRPr="00136429">
          <w:rPr>
            <w:b/>
            <w:sz w:val="24"/>
            <w:rPrChange w:id="285" w:author="Woody Wang" w:date="2014-05-29T19:26:00Z">
              <w:rPr>
                <w:sz w:val="24"/>
              </w:rPr>
            </w:rPrChange>
          </w:rPr>
          <w:t>驻</w:t>
        </w:r>
        <w:proofErr w:type="gramStart"/>
        <w:r w:rsidR="007E0C2E" w:rsidRPr="00136429">
          <w:rPr>
            <w:b/>
            <w:sz w:val="24"/>
            <w:rPrChange w:id="286" w:author="Woody Wang" w:date="2014-05-29T19:26:00Z">
              <w:rPr>
                <w:sz w:val="24"/>
              </w:rPr>
            </w:rPrChange>
          </w:rPr>
          <w:t>校创客</w:t>
        </w:r>
      </w:ins>
      <w:proofErr w:type="gramEnd"/>
      <w:ins w:id="287" w:author="Woody Wang" w:date="2014-05-29T18:51:00Z">
        <w:r w:rsidR="007E0C2E" w:rsidRPr="00136429">
          <w:rPr>
            <w:rFonts w:hint="eastAsia"/>
            <w:sz w:val="24"/>
            <w:rPrChange w:id="288" w:author="Woody Wang" w:date="2014-05-29T19:26:00Z">
              <w:rPr>
                <w:rFonts w:hint="eastAsia"/>
                <w:b/>
                <w:sz w:val="24"/>
              </w:rPr>
            </w:rPrChange>
          </w:rPr>
          <w:t>及</w:t>
        </w:r>
        <w:r w:rsidR="007E0C2E" w:rsidRPr="00136429">
          <w:rPr>
            <w:rFonts w:hint="eastAsia"/>
            <w:b/>
            <w:sz w:val="24"/>
            <w:rPrChange w:id="289" w:author="Woody Wang" w:date="2014-05-29T19:26:00Z">
              <w:rPr>
                <w:rFonts w:hint="eastAsia"/>
                <w:b/>
              </w:rPr>
            </w:rPrChange>
          </w:rPr>
          <w:t>三</w:t>
        </w:r>
        <w:proofErr w:type="gramStart"/>
        <w:r w:rsidR="007E0C2E" w:rsidRPr="00136429">
          <w:rPr>
            <w:rFonts w:hint="eastAsia"/>
            <w:b/>
            <w:sz w:val="24"/>
            <w:rPrChange w:id="290" w:author="Woody Wang" w:date="2014-05-29T19:26:00Z">
              <w:rPr>
                <w:rFonts w:hint="eastAsia"/>
                <w:b/>
              </w:rPr>
            </w:rPrChange>
          </w:rPr>
          <w:t>创基金</w:t>
        </w:r>
        <w:proofErr w:type="gramEnd"/>
        <w:r w:rsidR="007E0C2E" w:rsidRPr="00136429">
          <w:rPr>
            <w:rFonts w:hint="eastAsia"/>
            <w:b/>
            <w:sz w:val="24"/>
            <w:rPrChange w:id="291" w:author="Woody Wang" w:date="2014-05-29T19:26:00Z">
              <w:rPr>
                <w:rFonts w:hint="eastAsia"/>
                <w:b/>
              </w:rPr>
            </w:rPrChange>
          </w:rPr>
          <w:t>项目</w:t>
        </w:r>
      </w:ins>
      <w:ins w:id="292" w:author="Woody Wang" w:date="2014-05-29T18:50:00Z">
        <w:r w:rsidR="007E0C2E" w:rsidRPr="00136429">
          <w:rPr>
            <w:sz w:val="24"/>
            <w:rPrChange w:id="293" w:author="Woody Wang" w:date="2014-05-29T19:26:00Z">
              <w:rPr>
                <w:sz w:val="24"/>
              </w:rPr>
            </w:rPrChange>
          </w:rPr>
          <w:t>等形式</w:t>
        </w:r>
      </w:ins>
      <w:ins w:id="294" w:author="Woody Wang" w:date="2014-05-29T18:46:00Z">
        <w:r w:rsidR="00A10189" w:rsidRPr="00136429">
          <w:rPr>
            <w:sz w:val="24"/>
            <w:rPrChange w:id="295" w:author="Woody Wang" w:date="2014-05-29T19:26:00Z">
              <w:rPr>
                <w:sz w:val="24"/>
              </w:rPr>
            </w:rPrChange>
          </w:rPr>
          <w:t>，</w:t>
        </w:r>
      </w:ins>
      <w:r w:rsidRPr="00136429">
        <w:rPr>
          <w:rFonts w:hint="eastAsia"/>
          <w:sz w:val="24"/>
          <w:rPrChange w:id="296" w:author="Woody Wang" w:date="2014-05-29T19:26:00Z">
            <w:rPr>
              <w:rFonts w:hint="eastAsia"/>
              <w:sz w:val="24"/>
            </w:rPr>
          </w:rPrChange>
        </w:rPr>
        <w:t>保障</w:t>
      </w:r>
      <w:del w:id="297" w:author="Woody Wang" w:date="2014-05-29T18:52:00Z">
        <w:r w:rsidRPr="00136429" w:rsidDel="007E0C2E">
          <w:rPr>
            <w:rFonts w:hint="eastAsia"/>
            <w:sz w:val="24"/>
            <w:rPrChange w:id="298" w:author="Woody Wang" w:date="2014-05-29T19:26:00Z">
              <w:rPr>
                <w:rFonts w:hint="eastAsia"/>
                <w:sz w:val="24"/>
              </w:rPr>
            </w:rPrChange>
          </w:rPr>
          <w:delText>创客空间</w:delText>
        </w:r>
      </w:del>
      <w:ins w:id="299" w:author="Woody Wang" w:date="2014-05-29T18:52:00Z">
        <w:r w:rsidR="007E0C2E" w:rsidRPr="00136429">
          <w:rPr>
            <w:rFonts w:hint="eastAsia"/>
            <w:sz w:val="24"/>
            <w:rPrChange w:id="300" w:author="Woody Wang" w:date="2014-05-29T19:26:00Z">
              <w:rPr>
                <w:rFonts w:hint="eastAsia"/>
              </w:rPr>
            </w:rPrChange>
          </w:rPr>
          <w:t>三</w:t>
        </w:r>
        <w:proofErr w:type="gramStart"/>
        <w:r w:rsidR="007E0C2E" w:rsidRPr="00136429">
          <w:rPr>
            <w:rFonts w:hint="eastAsia"/>
            <w:sz w:val="24"/>
            <w:rPrChange w:id="301" w:author="Woody Wang" w:date="2014-05-29T19:26:00Z">
              <w:rPr>
                <w:rFonts w:hint="eastAsia"/>
              </w:rPr>
            </w:rPrChange>
          </w:rPr>
          <w:t>创基地</w:t>
        </w:r>
      </w:ins>
      <w:proofErr w:type="gramEnd"/>
      <w:r w:rsidRPr="00136429">
        <w:rPr>
          <w:rFonts w:hint="eastAsia"/>
          <w:sz w:val="24"/>
          <w:rPrChange w:id="302" w:author="Woody Wang" w:date="2014-05-29T19:26:00Z">
            <w:rPr>
              <w:rFonts w:hint="eastAsia"/>
              <w:sz w:val="24"/>
            </w:rPr>
          </w:rPrChange>
        </w:rPr>
        <w:t>正常运行。通过对</w:t>
      </w:r>
      <w:ins w:id="303" w:author="Woody Wang" w:date="2014-05-29T18:46:00Z">
        <w:r w:rsidR="00A10189" w:rsidRPr="00136429">
          <w:rPr>
            <w:rFonts w:hint="eastAsia"/>
            <w:sz w:val="24"/>
            <w:rPrChange w:id="304" w:author="Woody Wang" w:date="2014-05-29T19:26:00Z">
              <w:rPr>
                <w:rFonts w:hint="eastAsia"/>
                <w:sz w:val="24"/>
              </w:rPr>
            </w:rPrChange>
          </w:rPr>
          <w:t>三</w:t>
        </w:r>
        <w:proofErr w:type="gramStart"/>
        <w:r w:rsidR="00A10189" w:rsidRPr="00136429">
          <w:rPr>
            <w:rFonts w:hint="eastAsia"/>
            <w:sz w:val="24"/>
            <w:rPrChange w:id="305" w:author="Woody Wang" w:date="2014-05-29T19:26:00Z">
              <w:rPr>
                <w:rFonts w:hint="eastAsia"/>
                <w:sz w:val="24"/>
              </w:rPr>
            </w:rPrChange>
          </w:rPr>
          <w:t>创</w:t>
        </w:r>
        <w:r w:rsidR="00A10189" w:rsidRPr="00136429">
          <w:rPr>
            <w:sz w:val="24"/>
            <w:rPrChange w:id="306" w:author="Woody Wang" w:date="2014-05-29T19:26:00Z">
              <w:rPr>
                <w:sz w:val="24"/>
              </w:rPr>
            </w:rPrChange>
          </w:rPr>
          <w:t>基地</w:t>
        </w:r>
      </w:ins>
      <w:proofErr w:type="gramEnd"/>
      <w:del w:id="307" w:author="Woody Wang" w:date="2014-05-29T18:46:00Z">
        <w:r w:rsidRPr="00136429" w:rsidDel="00A10189">
          <w:rPr>
            <w:rFonts w:hint="eastAsia"/>
            <w:sz w:val="24"/>
            <w:rPrChange w:id="308" w:author="Woody Wang" w:date="2014-05-29T19:26:00Z">
              <w:rPr>
                <w:rFonts w:hint="eastAsia"/>
                <w:sz w:val="24"/>
              </w:rPr>
            </w:rPrChange>
          </w:rPr>
          <w:delText>创客空间</w:delText>
        </w:r>
      </w:del>
      <w:r w:rsidRPr="00136429">
        <w:rPr>
          <w:rFonts w:hint="eastAsia"/>
          <w:sz w:val="24"/>
          <w:rPrChange w:id="309" w:author="Woody Wang" w:date="2014-05-29T19:26:00Z">
            <w:rPr>
              <w:rFonts w:hint="eastAsia"/>
              <w:sz w:val="24"/>
            </w:rPr>
          </w:rPrChange>
        </w:rPr>
        <w:t>的积极意义进行广泛宣传，与设计、实验相关的</w:t>
      </w:r>
      <w:ins w:id="310" w:author="Woody Wang" w:date="2014-05-29T18:46:00Z">
        <w:r w:rsidR="00A10189" w:rsidRPr="00136429">
          <w:rPr>
            <w:rFonts w:hint="eastAsia"/>
            <w:sz w:val="24"/>
            <w:rPrChange w:id="311" w:author="Woody Wang" w:date="2014-05-29T19:26:00Z">
              <w:rPr>
                <w:rFonts w:hint="eastAsia"/>
                <w:sz w:val="24"/>
              </w:rPr>
            </w:rPrChange>
          </w:rPr>
          <w:t>个人</w:t>
        </w:r>
        <w:r w:rsidR="00A10189" w:rsidRPr="00136429">
          <w:rPr>
            <w:sz w:val="24"/>
            <w:rPrChange w:id="312" w:author="Woody Wang" w:date="2014-05-29T19:26:00Z">
              <w:rPr>
                <w:sz w:val="24"/>
              </w:rPr>
            </w:rPrChange>
          </w:rPr>
          <w:t>及</w:t>
        </w:r>
      </w:ins>
      <w:r w:rsidRPr="00136429">
        <w:rPr>
          <w:rFonts w:hint="eastAsia"/>
          <w:sz w:val="24"/>
          <w:rPrChange w:id="313" w:author="Woody Wang" w:date="2014-05-29T19:26:00Z">
            <w:rPr>
              <w:rFonts w:hint="eastAsia"/>
              <w:sz w:val="24"/>
            </w:rPr>
          </w:rPrChange>
        </w:rPr>
        <w:t>企业合作，由各专业</w:t>
      </w:r>
      <w:ins w:id="314" w:author="Woody Wang" w:date="2014-05-29T18:46:00Z">
        <w:r w:rsidR="00A10189" w:rsidRPr="00136429">
          <w:rPr>
            <w:rFonts w:hint="eastAsia"/>
            <w:sz w:val="24"/>
            <w:rPrChange w:id="315" w:author="Woody Wang" w:date="2014-05-29T19:26:00Z">
              <w:rPr>
                <w:rFonts w:hint="eastAsia"/>
                <w:sz w:val="24"/>
              </w:rPr>
            </w:rPrChange>
          </w:rPr>
          <w:t>人士</w:t>
        </w:r>
        <w:r w:rsidR="00A10189" w:rsidRPr="00136429">
          <w:rPr>
            <w:sz w:val="24"/>
            <w:rPrChange w:id="316" w:author="Woody Wang" w:date="2014-05-29T19:26:00Z">
              <w:rPr>
                <w:sz w:val="24"/>
              </w:rPr>
            </w:rPrChange>
          </w:rPr>
          <w:t>及</w:t>
        </w:r>
      </w:ins>
      <w:del w:id="317" w:author="Woody Wang" w:date="2014-05-29T18:46:00Z">
        <w:r w:rsidRPr="00136429" w:rsidDel="00A10189">
          <w:rPr>
            <w:rFonts w:hint="eastAsia"/>
            <w:sz w:val="24"/>
            <w:rPrChange w:id="318" w:author="Woody Wang" w:date="2014-05-29T19:26:00Z">
              <w:rPr>
                <w:rFonts w:hint="eastAsia"/>
                <w:sz w:val="24"/>
              </w:rPr>
            </w:rPrChange>
          </w:rPr>
          <w:delText>公司</w:delText>
        </w:r>
      </w:del>
      <w:ins w:id="319" w:author="Woody Wang" w:date="2014-05-29T18:46:00Z">
        <w:r w:rsidR="00A10189" w:rsidRPr="00136429">
          <w:rPr>
            <w:rFonts w:hint="eastAsia"/>
            <w:sz w:val="24"/>
            <w:rPrChange w:id="320" w:author="Woody Wang" w:date="2014-05-29T19:26:00Z">
              <w:rPr>
                <w:rFonts w:hint="eastAsia"/>
                <w:sz w:val="24"/>
              </w:rPr>
            </w:rPrChange>
          </w:rPr>
          <w:t>单位</w:t>
        </w:r>
      </w:ins>
      <w:del w:id="321" w:author="Woody Wang" w:date="2014-05-29T18:46:00Z">
        <w:r w:rsidRPr="00136429" w:rsidDel="00A10189">
          <w:rPr>
            <w:rFonts w:hint="eastAsia"/>
            <w:sz w:val="24"/>
            <w:rPrChange w:id="322" w:author="Woody Wang" w:date="2014-05-29T19:26:00Z">
              <w:rPr>
                <w:rFonts w:hint="eastAsia"/>
                <w:sz w:val="24"/>
              </w:rPr>
            </w:rPrChange>
          </w:rPr>
          <w:delText>各自</w:delText>
        </w:r>
      </w:del>
      <w:r w:rsidRPr="00136429">
        <w:rPr>
          <w:rFonts w:hint="eastAsia"/>
          <w:sz w:val="24"/>
          <w:rPrChange w:id="323" w:author="Woody Wang" w:date="2014-05-29T19:26:00Z">
            <w:rPr>
              <w:rFonts w:hint="eastAsia"/>
              <w:sz w:val="24"/>
            </w:rPr>
          </w:rPrChange>
        </w:rPr>
        <w:t>提供</w:t>
      </w:r>
      <w:ins w:id="324" w:author="Woody Wang" w:date="2014-05-29T18:46:00Z">
        <w:r w:rsidR="00A10189" w:rsidRPr="00136429">
          <w:rPr>
            <w:rFonts w:hint="eastAsia"/>
            <w:sz w:val="24"/>
            <w:rPrChange w:id="325" w:author="Woody Wang" w:date="2014-05-29T19:26:00Z">
              <w:rPr>
                <w:rFonts w:hint="eastAsia"/>
                <w:sz w:val="24"/>
              </w:rPr>
            </w:rPrChange>
          </w:rPr>
          <w:t>内容指导</w:t>
        </w:r>
        <w:r w:rsidR="00A10189" w:rsidRPr="00136429">
          <w:rPr>
            <w:sz w:val="24"/>
            <w:rPrChange w:id="326" w:author="Woody Wang" w:date="2014-05-29T19:26:00Z">
              <w:rPr>
                <w:sz w:val="24"/>
              </w:rPr>
            </w:rPrChange>
          </w:rPr>
          <w:t>、</w:t>
        </w:r>
      </w:ins>
      <w:r w:rsidRPr="00136429">
        <w:rPr>
          <w:rFonts w:hint="eastAsia"/>
          <w:sz w:val="24"/>
          <w:rPrChange w:id="327" w:author="Woody Wang" w:date="2014-05-29T19:26:00Z">
            <w:rPr>
              <w:rFonts w:hint="eastAsia"/>
              <w:sz w:val="24"/>
            </w:rPr>
          </w:rPrChange>
        </w:rPr>
        <w:t>各种软硬件</w:t>
      </w:r>
      <w:ins w:id="328" w:author="Woody Wang" w:date="2014-05-29T18:46:00Z">
        <w:r w:rsidR="00A10189" w:rsidRPr="00136429">
          <w:rPr>
            <w:rFonts w:hint="eastAsia"/>
            <w:sz w:val="24"/>
            <w:rPrChange w:id="329" w:author="Woody Wang" w:date="2014-05-29T19:26:00Z">
              <w:rPr>
                <w:rFonts w:hint="eastAsia"/>
                <w:sz w:val="24"/>
              </w:rPr>
            </w:rPrChange>
          </w:rPr>
          <w:t>等</w:t>
        </w:r>
        <w:r w:rsidR="00A10189" w:rsidRPr="00136429">
          <w:rPr>
            <w:sz w:val="24"/>
            <w:rPrChange w:id="330" w:author="Woody Wang" w:date="2014-05-29T19:26:00Z">
              <w:rPr>
                <w:sz w:val="24"/>
              </w:rPr>
            </w:rPrChange>
          </w:rPr>
          <w:t>支持</w:t>
        </w:r>
      </w:ins>
      <w:r w:rsidRPr="00136429">
        <w:rPr>
          <w:rFonts w:hint="eastAsia"/>
          <w:sz w:val="24"/>
          <w:rPrChange w:id="331" w:author="Woody Wang" w:date="2014-05-29T19:26:00Z">
            <w:rPr>
              <w:rFonts w:hint="eastAsia"/>
              <w:sz w:val="24"/>
            </w:rPr>
          </w:rPrChange>
        </w:rPr>
        <w:t>，将</w:t>
      </w:r>
      <w:del w:id="332" w:author="Woody Wang" w:date="2014-05-29T18:52:00Z">
        <w:r w:rsidRPr="00136429" w:rsidDel="007E0C2E">
          <w:rPr>
            <w:rFonts w:hint="eastAsia"/>
            <w:sz w:val="24"/>
            <w:rPrChange w:id="333" w:author="Woody Wang" w:date="2014-05-29T19:26:00Z">
              <w:rPr>
                <w:rFonts w:hint="eastAsia"/>
                <w:sz w:val="24"/>
              </w:rPr>
            </w:rPrChange>
          </w:rPr>
          <w:delText>创客空间</w:delText>
        </w:r>
      </w:del>
      <w:ins w:id="334" w:author="Woody Wang" w:date="2014-05-29T18:52:00Z">
        <w:r w:rsidR="007E0C2E" w:rsidRPr="00136429">
          <w:rPr>
            <w:rFonts w:hint="eastAsia"/>
            <w:sz w:val="24"/>
            <w:rPrChange w:id="335" w:author="Woody Wang" w:date="2014-05-29T19:26:00Z">
              <w:rPr>
                <w:rFonts w:hint="eastAsia"/>
              </w:rPr>
            </w:rPrChange>
          </w:rPr>
          <w:t>三</w:t>
        </w:r>
        <w:proofErr w:type="gramStart"/>
        <w:r w:rsidR="007E0C2E" w:rsidRPr="00136429">
          <w:rPr>
            <w:rFonts w:hint="eastAsia"/>
            <w:sz w:val="24"/>
            <w:rPrChange w:id="336" w:author="Woody Wang" w:date="2014-05-29T19:26:00Z">
              <w:rPr>
                <w:rFonts w:hint="eastAsia"/>
              </w:rPr>
            </w:rPrChange>
          </w:rPr>
          <w:t>创基地</w:t>
        </w:r>
      </w:ins>
      <w:proofErr w:type="gramEnd"/>
      <w:r w:rsidRPr="00136429">
        <w:rPr>
          <w:rFonts w:hint="eastAsia"/>
          <w:sz w:val="24"/>
          <w:rPrChange w:id="337" w:author="Woody Wang" w:date="2014-05-29T19:26:00Z">
            <w:rPr>
              <w:rFonts w:hint="eastAsia"/>
              <w:sz w:val="24"/>
            </w:rPr>
          </w:rPrChange>
        </w:rPr>
        <w:t>作为他们的实验基地，让</w:t>
      </w:r>
      <w:del w:id="338" w:author="Woody Wang" w:date="2014-05-29T18:52:00Z">
        <w:r w:rsidRPr="00136429" w:rsidDel="007E0C2E">
          <w:rPr>
            <w:rFonts w:hint="eastAsia"/>
            <w:sz w:val="24"/>
            <w:rPrChange w:id="339" w:author="Woody Wang" w:date="2014-05-29T19:26:00Z">
              <w:rPr>
                <w:rFonts w:hint="eastAsia"/>
                <w:sz w:val="24"/>
              </w:rPr>
            </w:rPrChange>
          </w:rPr>
          <w:delText>创客空间</w:delText>
        </w:r>
      </w:del>
      <w:ins w:id="340" w:author="Woody Wang" w:date="2014-05-29T18:52:00Z">
        <w:r w:rsidR="007E0C2E" w:rsidRPr="00136429">
          <w:rPr>
            <w:rFonts w:hint="eastAsia"/>
            <w:sz w:val="24"/>
            <w:rPrChange w:id="341" w:author="Woody Wang" w:date="2014-05-29T19:26:00Z">
              <w:rPr>
                <w:rFonts w:hint="eastAsia"/>
              </w:rPr>
            </w:rPrChange>
          </w:rPr>
          <w:t>三</w:t>
        </w:r>
        <w:proofErr w:type="gramStart"/>
        <w:r w:rsidR="007E0C2E" w:rsidRPr="00136429">
          <w:rPr>
            <w:rFonts w:hint="eastAsia"/>
            <w:sz w:val="24"/>
            <w:rPrChange w:id="342" w:author="Woody Wang" w:date="2014-05-29T19:26:00Z">
              <w:rPr>
                <w:rFonts w:hint="eastAsia"/>
              </w:rPr>
            </w:rPrChange>
          </w:rPr>
          <w:t>创基地</w:t>
        </w:r>
      </w:ins>
      <w:proofErr w:type="gramEnd"/>
      <w:r w:rsidRPr="00136429">
        <w:rPr>
          <w:rFonts w:hint="eastAsia"/>
          <w:sz w:val="24"/>
          <w:rPrChange w:id="343" w:author="Woody Wang" w:date="2014-05-29T19:26:00Z">
            <w:rPr>
              <w:rFonts w:hint="eastAsia"/>
              <w:sz w:val="24"/>
            </w:rPr>
          </w:rPrChange>
        </w:rPr>
        <w:t>服务</w:t>
      </w:r>
      <w:ins w:id="344" w:author="Woody Wang" w:date="2014-05-29T18:55:00Z">
        <w:r w:rsidR="007E0C2E" w:rsidRPr="00136429">
          <w:rPr>
            <w:rFonts w:hint="eastAsia"/>
            <w:sz w:val="24"/>
            <w:rPrChange w:id="345" w:author="Woody Wang" w:date="2014-05-29T19:26:00Z">
              <w:rPr>
                <w:rFonts w:hint="eastAsia"/>
              </w:rPr>
            </w:rPrChange>
          </w:rPr>
          <w:t>于</w:t>
        </w:r>
      </w:ins>
      <w:del w:id="346" w:author="Woody Wang" w:date="2014-05-29T18:55:00Z">
        <w:r w:rsidRPr="00136429" w:rsidDel="007E0C2E">
          <w:rPr>
            <w:rFonts w:hint="eastAsia"/>
            <w:sz w:val="24"/>
            <w:rPrChange w:id="347" w:author="Woody Wang" w:date="2014-05-29T19:26:00Z">
              <w:rPr>
                <w:rFonts w:hint="eastAsia"/>
                <w:sz w:val="24"/>
              </w:rPr>
            </w:rPrChange>
          </w:rPr>
          <w:delText>能使</w:delText>
        </w:r>
      </w:del>
      <w:r w:rsidRPr="00136429">
        <w:rPr>
          <w:rFonts w:hint="eastAsia"/>
          <w:sz w:val="24"/>
          <w:rPrChange w:id="348" w:author="Woody Wang" w:date="2014-05-29T19:26:00Z">
            <w:rPr>
              <w:rFonts w:hint="eastAsia"/>
              <w:sz w:val="24"/>
            </w:rPr>
          </w:rPrChange>
        </w:rPr>
        <w:t>一切</w:t>
      </w:r>
      <w:ins w:id="349" w:author="Woody Wang" w:date="2014-05-29T18:55:00Z">
        <w:r w:rsidR="007E0C2E" w:rsidRPr="00136429">
          <w:rPr>
            <w:rFonts w:hint="eastAsia"/>
            <w:sz w:val="24"/>
            <w:rPrChange w:id="350" w:author="Woody Wang" w:date="2014-05-29T19:26:00Z">
              <w:rPr>
                <w:rFonts w:hint="eastAsia"/>
              </w:rPr>
            </w:rPrChange>
          </w:rPr>
          <w:t>值得尊重</w:t>
        </w:r>
        <w:r w:rsidR="007E0C2E" w:rsidRPr="00136429">
          <w:rPr>
            <w:sz w:val="24"/>
            <w:rPrChange w:id="351" w:author="Woody Wang" w:date="2014-05-29T19:26:00Z">
              <w:rPr/>
            </w:rPrChange>
          </w:rPr>
          <w:t>的、</w:t>
        </w:r>
      </w:ins>
      <w:r w:rsidRPr="00136429">
        <w:rPr>
          <w:rFonts w:hint="eastAsia"/>
          <w:sz w:val="24"/>
          <w:rPrChange w:id="352" w:author="Woody Wang" w:date="2014-05-29T19:26:00Z">
            <w:rPr>
              <w:rFonts w:hint="eastAsia"/>
              <w:sz w:val="24"/>
            </w:rPr>
          </w:rPrChange>
        </w:rPr>
        <w:t>有利于社会进步的</w:t>
      </w:r>
      <w:proofErr w:type="gramStart"/>
      <w:r w:rsidRPr="00136429">
        <w:rPr>
          <w:rFonts w:hint="eastAsia"/>
          <w:sz w:val="24"/>
          <w:rPrChange w:id="353" w:author="Woody Wang" w:date="2014-05-29T19:26:00Z">
            <w:rPr>
              <w:rFonts w:hint="eastAsia"/>
              <w:sz w:val="24"/>
            </w:rPr>
          </w:rPrChange>
        </w:rPr>
        <w:t>创造愿景</w:t>
      </w:r>
      <w:proofErr w:type="gramEnd"/>
      <w:del w:id="354" w:author="Woody Wang" w:date="2014-05-29T18:55:00Z">
        <w:r w:rsidRPr="00136429" w:rsidDel="007E0C2E">
          <w:rPr>
            <w:rFonts w:hint="eastAsia"/>
            <w:sz w:val="24"/>
            <w:rPrChange w:id="355" w:author="Woody Wang" w:date="2014-05-29T19:26:00Z">
              <w:rPr>
                <w:rFonts w:hint="eastAsia"/>
                <w:sz w:val="24"/>
              </w:rPr>
            </w:rPrChange>
          </w:rPr>
          <w:delText>都得到尊重</w:delText>
        </w:r>
      </w:del>
      <w:ins w:id="356" w:author="Woody Wang" w:date="2014-05-29T18:55:00Z">
        <w:r w:rsidR="007E0C2E" w:rsidRPr="00136429">
          <w:rPr>
            <w:rFonts w:hint="eastAsia"/>
            <w:sz w:val="24"/>
            <w:rPrChange w:id="357" w:author="Woody Wang" w:date="2014-05-29T19:26:00Z">
              <w:rPr>
                <w:rFonts w:hint="eastAsia"/>
              </w:rPr>
            </w:rPrChange>
          </w:rPr>
          <w:t>。</w:t>
        </w:r>
      </w:ins>
      <w:del w:id="358" w:author="Woody Wang" w:date="2014-05-29T18:55:00Z">
        <w:r w:rsidRPr="00136429" w:rsidDel="007E0C2E">
          <w:rPr>
            <w:rFonts w:hint="eastAsia"/>
            <w:sz w:val="24"/>
            <w:rPrChange w:id="359" w:author="Woody Wang" w:date="2014-05-29T19:26:00Z">
              <w:rPr>
                <w:rFonts w:hint="eastAsia"/>
                <w:sz w:val="24"/>
              </w:rPr>
            </w:rPrChange>
          </w:rPr>
          <w:delText>、</w:delText>
        </w:r>
      </w:del>
      <w:ins w:id="360" w:author="Woody Wang" w:date="2014-05-29T18:55:00Z">
        <w:r w:rsidR="007E0C2E" w:rsidRPr="00136429">
          <w:rPr>
            <w:rFonts w:hint="eastAsia"/>
            <w:sz w:val="24"/>
            <w:rPrChange w:id="361" w:author="Woody Wang" w:date="2014-05-29T19:26:00Z">
              <w:rPr>
                <w:rFonts w:hint="eastAsia"/>
              </w:rPr>
            </w:rPrChange>
          </w:rPr>
          <w:t>三创活动</w:t>
        </w:r>
        <w:r w:rsidR="007E0C2E" w:rsidRPr="00136429">
          <w:rPr>
            <w:sz w:val="24"/>
            <w:rPrChange w:id="362" w:author="Woody Wang" w:date="2014-05-29T19:26:00Z">
              <w:rPr/>
            </w:rPrChange>
          </w:rPr>
          <w:t>和项目</w:t>
        </w:r>
      </w:ins>
      <w:del w:id="363" w:author="Woody Wang" w:date="2014-05-29T18:55:00Z">
        <w:r w:rsidRPr="00136429" w:rsidDel="007E0C2E">
          <w:rPr>
            <w:rFonts w:hint="eastAsia"/>
            <w:sz w:val="24"/>
            <w:rPrChange w:id="364" w:author="Woody Wang" w:date="2014-05-29T19:26:00Z">
              <w:rPr>
                <w:rFonts w:hint="eastAsia"/>
                <w:sz w:val="24"/>
              </w:rPr>
            </w:rPrChange>
          </w:rPr>
          <w:delText>创造活动</w:delText>
        </w:r>
      </w:del>
      <w:r w:rsidRPr="00136429">
        <w:rPr>
          <w:rFonts w:hint="eastAsia"/>
          <w:sz w:val="24"/>
          <w:rPrChange w:id="365" w:author="Woody Wang" w:date="2014-05-29T19:26:00Z">
            <w:rPr>
              <w:rFonts w:hint="eastAsia"/>
              <w:sz w:val="24"/>
            </w:rPr>
          </w:rPrChange>
        </w:rPr>
        <w:t>得到支持、创造才能得到发挥、创造成果</w:t>
      </w:r>
      <w:ins w:id="366" w:author="Woody Wang" w:date="2014-05-29T18:56:00Z">
        <w:r w:rsidR="007E0C2E" w:rsidRPr="00136429">
          <w:rPr>
            <w:rFonts w:hint="eastAsia"/>
            <w:sz w:val="24"/>
            <w:rPrChange w:id="367" w:author="Woody Wang" w:date="2014-05-29T19:26:00Z">
              <w:rPr>
                <w:rFonts w:hint="eastAsia"/>
              </w:rPr>
            </w:rPrChange>
          </w:rPr>
          <w:t>才能</w:t>
        </w:r>
      </w:ins>
      <w:r w:rsidRPr="00136429">
        <w:rPr>
          <w:rFonts w:hint="eastAsia"/>
          <w:sz w:val="24"/>
          <w:rPrChange w:id="368" w:author="Woody Wang" w:date="2014-05-29T19:26:00Z">
            <w:rPr>
              <w:rFonts w:hint="eastAsia"/>
              <w:sz w:val="24"/>
            </w:rPr>
          </w:rPrChange>
        </w:rPr>
        <w:t>得到肯定</w:t>
      </w:r>
      <w:ins w:id="369" w:author="Woody Wang" w:date="2014-05-29T18:56:00Z">
        <w:r w:rsidR="007E0C2E" w:rsidRPr="00136429">
          <w:rPr>
            <w:rFonts w:hint="eastAsia"/>
            <w:sz w:val="24"/>
            <w:rPrChange w:id="370" w:author="Woody Wang" w:date="2014-05-29T19:26:00Z">
              <w:rPr>
                <w:rFonts w:hint="eastAsia"/>
              </w:rPr>
            </w:rPrChange>
          </w:rPr>
          <w:t>，</w:t>
        </w:r>
        <w:r w:rsidR="007E0C2E" w:rsidRPr="00136429">
          <w:rPr>
            <w:sz w:val="24"/>
            <w:rPrChange w:id="371" w:author="Woody Wang" w:date="2014-05-29T19:26:00Z">
              <w:rPr/>
            </w:rPrChange>
          </w:rPr>
          <w:t>并延续下去</w:t>
        </w:r>
        <w:r w:rsidR="007E0C2E" w:rsidRPr="00136429">
          <w:rPr>
            <w:rFonts w:hint="eastAsia"/>
            <w:sz w:val="24"/>
            <w:rPrChange w:id="372" w:author="Woody Wang" w:date="2014-05-29T19:26:00Z">
              <w:rPr>
                <w:rFonts w:hint="eastAsia"/>
              </w:rPr>
            </w:rPrChange>
          </w:rPr>
          <w:t>转化为</w:t>
        </w:r>
        <w:r w:rsidR="007E0C2E" w:rsidRPr="00136429">
          <w:rPr>
            <w:sz w:val="24"/>
            <w:rPrChange w:id="373" w:author="Woody Wang" w:date="2014-05-29T19:26:00Z">
              <w:rPr/>
            </w:rPrChange>
          </w:rPr>
          <w:t>社会价值</w:t>
        </w:r>
      </w:ins>
      <w:r w:rsidRPr="00136429">
        <w:rPr>
          <w:rFonts w:hint="eastAsia"/>
          <w:sz w:val="24"/>
          <w:rPrChange w:id="374" w:author="Woody Wang" w:date="2014-05-29T19:26:00Z">
            <w:rPr>
              <w:rFonts w:hint="eastAsia"/>
              <w:sz w:val="24"/>
            </w:rPr>
          </w:rPrChange>
        </w:rPr>
        <w:t>。</w:t>
      </w:r>
      <w:ins w:id="375" w:author="Woody Wang" w:date="2014-05-29T18:56:00Z">
        <w:r w:rsidR="007E0C2E" w:rsidRPr="00136429">
          <w:rPr>
            <w:rFonts w:hint="eastAsia"/>
            <w:sz w:val="24"/>
            <w:rPrChange w:id="376" w:author="Woody Wang" w:date="2014-05-29T19:26:00Z">
              <w:rPr>
                <w:rFonts w:hint="eastAsia"/>
              </w:rPr>
            </w:rPrChange>
          </w:rPr>
          <w:t>可以</w:t>
        </w:r>
        <w:r w:rsidR="007E0C2E" w:rsidRPr="00136429">
          <w:rPr>
            <w:sz w:val="24"/>
            <w:rPrChange w:id="377" w:author="Woody Wang" w:date="2014-05-29T19:26:00Z">
              <w:rPr/>
            </w:rPrChange>
          </w:rPr>
          <w:t>考虑</w:t>
        </w:r>
        <w:proofErr w:type="gramStart"/>
        <w:r w:rsidR="007E0C2E" w:rsidRPr="00136429">
          <w:rPr>
            <w:sz w:val="24"/>
            <w:rPrChange w:id="378" w:author="Woody Wang" w:date="2014-05-29T19:26:00Z">
              <w:rPr/>
            </w:rPrChange>
          </w:rPr>
          <w:t>设置创客之</w:t>
        </w:r>
        <w:proofErr w:type="gramEnd"/>
        <w:r w:rsidR="007E0C2E" w:rsidRPr="00136429">
          <w:rPr>
            <w:sz w:val="24"/>
            <w:rPrChange w:id="379" w:author="Woody Wang" w:date="2014-05-29T19:26:00Z">
              <w:rPr/>
            </w:rPrChange>
          </w:rPr>
          <w:t>友</w:t>
        </w:r>
        <w:r w:rsidR="007E0C2E" w:rsidRPr="00136429">
          <w:rPr>
            <w:rFonts w:hint="eastAsia"/>
            <w:sz w:val="24"/>
            <w:rPrChange w:id="380" w:author="Woody Wang" w:date="2014-05-29T19:26:00Z">
              <w:rPr>
                <w:rFonts w:hint="eastAsia"/>
              </w:rPr>
            </w:rPrChange>
          </w:rPr>
          <w:t>（个人</w:t>
        </w:r>
        <w:r w:rsidR="007E0C2E" w:rsidRPr="00136429">
          <w:rPr>
            <w:sz w:val="24"/>
            <w:rPrChange w:id="381" w:author="Woody Wang" w:date="2014-05-29T19:26:00Z">
              <w:rPr/>
            </w:rPrChange>
          </w:rPr>
          <w:t>奖励基金）、</w:t>
        </w:r>
      </w:ins>
      <w:ins w:id="382" w:author="Woody Wang" w:date="2014-05-29T18:57:00Z">
        <w:r w:rsidR="007E0C2E" w:rsidRPr="00136429">
          <w:rPr>
            <w:rFonts w:hint="eastAsia"/>
            <w:sz w:val="24"/>
            <w:rPrChange w:id="383" w:author="Woody Wang" w:date="2014-05-29T19:26:00Z">
              <w:rPr>
                <w:rFonts w:hint="eastAsia"/>
              </w:rPr>
            </w:rPrChange>
          </w:rPr>
          <w:t>创造之友（</w:t>
        </w:r>
        <w:r w:rsidR="007E0C2E" w:rsidRPr="00136429">
          <w:rPr>
            <w:sz w:val="24"/>
            <w:rPrChange w:id="384" w:author="Woody Wang" w:date="2014-05-29T19:26:00Z">
              <w:rPr/>
            </w:rPrChange>
          </w:rPr>
          <w:t>项目</w:t>
        </w:r>
        <w:r w:rsidR="007E0C2E" w:rsidRPr="00136429">
          <w:rPr>
            <w:rFonts w:hint="eastAsia"/>
            <w:sz w:val="24"/>
            <w:rPrChange w:id="385" w:author="Woody Wang" w:date="2014-05-29T19:26:00Z">
              <w:rPr>
                <w:rFonts w:hint="eastAsia"/>
              </w:rPr>
            </w:rPrChange>
          </w:rPr>
          <w:t>启动</w:t>
        </w:r>
        <w:r w:rsidR="007E0C2E" w:rsidRPr="00136429">
          <w:rPr>
            <w:sz w:val="24"/>
            <w:rPrChange w:id="386" w:author="Woody Wang" w:date="2014-05-29T19:26:00Z">
              <w:rPr/>
            </w:rPrChange>
          </w:rPr>
          <w:t>基金）、</w:t>
        </w:r>
      </w:ins>
      <w:ins w:id="387" w:author="Woody Wang" w:date="2014-05-29T18:56:00Z">
        <w:r w:rsidR="007E0C2E" w:rsidRPr="00136429">
          <w:rPr>
            <w:rFonts w:hint="eastAsia"/>
            <w:sz w:val="24"/>
            <w:rPrChange w:id="388" w:author="Woody Wang" w:date="2014-05-29T19:26:00Z">
              <w:rPr>
                <w:rFonts w:hint="eastAsia"/>
              </w:rPr>
            </w:rPrChange>
          </w:rPr>
          <w:t>创行之友（</w:t>
        </w:r>
        <w:r w:rsidR="007E0C2E" w:rsidRPr="00136429">
          <w:rPr>
            <w:sz w:val="24"/>
            <w:rPrChange w:id="389" w:author="Woody Wang" w:date="2014-05-29T19:26:00Z">
              <w:rPr/>
            </w:rPrChange>
          </w:rPr>
          <w:t>项目</w:t>
        </w:r>
      </w:ins>
      <w:ins w:id="390" w:author="Woody Wang" w:date="2014-05-29T18:57:00Z">
        <w:r w:rsidR="007E0C2E" w:rsidRPr="00136429">
          <w:rPr>
            <w:rFonts w:hint="eastAsia"/>
            <w:sz w:val="24"/>
            <w:rPrChange w:id="391" w:author="Woody Wang" w:date="2014-05-29T19:26:00Z">
              <w:rPr>
                <w:rFonts w:hint="eastAsia"/>
              </w:rPr>
            </w:rPrChange>
          </w:rPr>
          <w:t>孵化</w:t>
        </w:r>
      </w:ins>
      <w:ins w:id="392" w:author="Woody Wang" w:date="2014-05-29T18:56:00Z">
        <w:r w:rsidR="007E0C2E" w:rsidRPr="00136429">
          <w:rPr>
            <w:sz w:val="24"/>
            <w:rPrChange w:id="393" w:author="Woody Wang" w:date="2014-05-29T19:26:00Z">
              <w:rPr/>
            </w:rPrChange>
          </w:rPr>
          <w:t>基金）</w:t>
        </w:r>
      </w:ins>
      <w:ins w:id="394" w:author="Woody Wang" w:date="2014-05-29T18:57:00Z">
        <w:r w:rsidR="007E0C2E" w:rsidRPr="00136429">
          <w:rPr>
            <w:rFonts w:hint="eastAsia"/>
            <w:sz w:val="24"/>
            <w:rPrChange w:id="395" w:author="Woody Wang" w:date="2014-05-29T19:26:00Z">
              <w:rPr>
                <w:rFonts w:hint="eastAsia"/>
              </w:rPr>
            </w:rPrChange>
          </w:rPr>
          <w:t>等</w:t>
        </w:r>
        <w:r w:rsidR="007E0C2E" w:rsidRPr="00136429">
          <w:rPr>
            <w:sz w:val="24"/>
            <w:rPrChange w:id="396" w:author="Woody Wang" w:date="2014-05-29T19:26:00Z">
              <w:rPr/>
            </w:rPrChange>
          </w:rPr>
          <w:t>。</w:t>
        </w:r>
      </w:ins>
    </w:p>
    <w:p w:rsidR="00136429" w:rsidRPr="007E0C2E" w:rsidDel="00136429" w:rsidRDefault="00136429" w:rsidP="00136429">
      <w:pPr>
        <w:ind w:firstLine="480"/>
        <w:rPr>
          <w:del w:id="397" w:author="Woody Wang" w:date="2014-05-29T19:25:00Z"/>
          <w:rFonts w:hint="eastAsia"/>
          <w:sz w:val="24"/>
          <w:rPrChange w:id="398" w:author="Woody Wang" w:date="2014-05-29T18:50:00Z">
            <w:rPr>
              <w:del w:id="399" w:author="Woody Wang" w:date="2014-05-29T19:25:00Z"/>
              <w:rFonts w:hint="eastAsia"/>
              <w:sz w:val="24"/>
            </w:rPr>
          </w:rPrChange>
        </w:rPr>
        <w:pPrChange w:id="400" w:author="Woody Wang" w:date="2014-05-29T19:25:00Z">
          <w:pPr/>
        </w:pPrChange>
      </w:pPr>
    </w:p>
    <w:p w:rsidR="00F226E6" w:rsidRPr="005D59A2" w:rsidRDefault="00F226E6" w:rsidP="00F226E6">
      <w:pPr>
        <w:ind w:firstLineChars="200" w:firstLine="480"/>
        <w:rPr>
          <w:rFonts w:hint="eastAsia"/>
          <w:sz w:val="24"/>
        </w:rPr>
      </w:pPr>
      <w:r>
        <w:rPr>
          <w:rFonts w:hint="eastAsia"/>
          <w:sz w:val="24"/>
        </w:rPr>
        <w:t xml:space="preserve">3. </w:t>
      </w:r>
      <w:r w:rsidRPr="005D59A2">
        <w:rPr>
          <w:rFonts w:hint="eastAsia"/>
          <w:sz w:val="24"/>
        </w:rPr>
        <w:t>创新创业辅修项目</w:t>
      </w:r>
    </w:p>
    <w:p w:rsidR="00F226E6" w:rsidRPr="005D59A2" w:rsidRDefault="00F226E6" w:rsidP="00F226E6">
      <w:pPr>
        <w:rPr>
          <w:rFonts w:hint="eastAsia"/>
          <w:sz w:val="24"/>
        </w:rPr>
      </w:pPr>
      <w:r>
        <w:rPr>
          <w:rFonts w:hint="eastAsia"/>
          <w:sz w:val="24"/>
        </w:rPr>
        <w:t xml:space="preserve">    </w:t>
      </w:r>
      <w:r>
        <w:rPr>
          <w:rFonts w:hint="eastAsia"/>
          <w:sz w:val="24"/>
        </w:rPr>
        <w:t>学校设立</w:t>
      </w:r>
      <w:r w:rsidRPr="005D59A2">
        <w:rPr>
          <w:rFonts w:hint="eastAsia"/>
          <w:sz w:val="24"/>
        </w:rPr>
        <w:t>辅修项目（试运行）</w:t>
      </w:r>
      <w:r>
        <w:rPr>
          <w:rFonts w:hint="eastAsia"/>
          <w:sz w:val="24"/>
        </w:rPr>
        <w:t>，</w:t>
      </w:r>
      <w:r w:rsidRPr="005D59A2">
        <w:rPr>
          <w:rFonts w:hint="eastAsia"/>
          <w:sz w:val="24"/>
        </w:rPr>
        <w:t>面向清华大学高年级各专业本科生以及</w:t>
      </w:r>
      <w:proofErr w:type="gramStart"/>
      <w:r w:rsidRPr="005D59A2">
        <w:rPr>
          <w:rFonts w:hint="eastAsia"/>
          <w:sz w:val="24"/>
        </w:rPr>
        <w:t>研</w:t>
      </w:r>
      <w:proofErr w:type="gramEnd"/>
      <w:r w:rsidRPr="005D59A2">
        <w:rPr>
          <w:rFonts w:hint="eastAsia"/>
          <w:sz w:val="24"/>
        </w:rPr>
        <w:t>士、博士</w:t>
      </w:r>
      <w:proofErr w:type="gramStart"/>
      <w:r w:rsidRPr="005D59A2">
        <w:rPr>
          <w:rFonts w:hint="eastAsia"/>
          <w:sz w:val="24"/>
        </w:rPr>
        <w:t>硕究生</w:t>
      </w:r>
      <w:proofErr w:type="gramEnd"/>
      <w:r w:rsidRPr="005D59A2">
        <w:rPr>
          <w:rFonts w:hint="eastAsia"/>
          <w:sz w:val="24"/>
        </w:rPr>
        <w:t>开放。创新创业辅修项目学制为</w:t>
      </w:r>
      <w:r w:rsidRPr="005D59A2">
        <w:rPr>
          <w:rFonts w:hint="eastAsia"/>
          <w:sz w:val="24"/>
        </w:rPr>
        <w:t>1.5</w:t>
      </w:r>
      <w:r w:rsidRPr="005D59A2">
        <w:rPr>
          <w:rFonts w:hint="eastAsia"/>
          <w:sz w:val="24"/>
        </w:rPr>
        <w:t>年（三个学期）</w:t>
      </w:r>
      <w:r w:rsidRPr="005D59A2">
        <w:rPr>
          <w:rFonts w:hint="eastAsia"/>
          <w:sz w:val="24"/>
        </w:rPr>
        <w:t>*</w:t>
      </w:r>
      <w:r w:rsidRPr="005D59A2">
        <w:rPr>
          <w:rFonts w:hint="eastAsia"/>
          <w:sz w:val="24"/>
        </w:rPr>
        <w:t>，第一学期以创业技能课程为重点，第二、三学期以项目实践为重点。</w:t>
      </w:r>
    </w:p>
    <w:p w:rsidR="00F226E6" w:rsidRPr="0046688F" w:rsidRDefault="00F226E6" w:rsidP="00F226E6">
      <w:pPr>
        <w:ind w:firstLineChars="200" w:firstLine="480"/>
        <w:rPr>
          <w:sz w:val="24"/>
        </w:rPr>
      </w:pPr>
      <w:r w:rsidRPr="005D59A2">
        <w:rPr>
          <w:rFonts w:hint="eastAsia"/>
          <w:sz w:val="24"/>
        </w:rPr>
        <w:t>学生需完成</w:t>
      </w:r>
      <w:r w:rsidRPr="005D59A2">
        <w:rPr>
          <w:rFonts w:hint="eastAsia"/>
          <w:sz w:val="24"/>
        </w:rPr>
        <w:t>XX</w:t>
      </w:r>
      <w:r w:rsidRPr="005D59A2">
        <w:rPr>
          <w:rFonts w:hint="eastAsia"/>
          <w:sz w:val="24"/>
        </w:rPr>
        <w:t>学分，同时所在团队的创业项目获得资助</w:t>
      </w:r>
      <w:r w:rsidRPr="005D59A2">
        <w:rPr>
          <w:rFonts w:hint="eastAsia"/>
          <w:sz w:val="24"/>
        </w:rPr>
        <w:t>*</w:t>
      </w:r>
      <w:r w:rsidRPr="005D59A2">
        <w:rPr>
          <w:rFonts w:hint="eastAsia"/>
          <w:sz w:val="24"/>
        </w:rPr>
        <w:t>，可以获得辅修项目证书。若未能修满辅修项目全部学分，可获已修课程的证明。试运行阶段</w:t>
      </w:r>
      <w:r>
        <w:rPr>
          <w:rFonts w:hint="eastAsia"/>
          <w:sz w:val="24"/>
        </w:rPr>
        <w:t>，学生</w:t>
      </w:r>
      <w:r w:rsidRPr="005D59A2">
        <w:rPr>
          <w:rFonts w:hint="eastAsia"/>
          <w:sz w:val="24"/>
        </w:rPr>
        <w:t>免学费。</w:t>
      </w:r>
    </w:p>
    <w:p w:rsidR="00F226E6" w:rsidRDefault="00F226E6" w:rsidP="00F226E6">
      <w:pPr>
        <w:ind w:firstLineChars="200" w:firstLine="480"/>
        <w:rPr>
          <w:rFonts w:hint="eastAsia"/>
          <w:sz w:val="24"/>
        </w:rPr>
      </w:pPr>
      <w:r>
        <w:rPr>
          <w:rFonts w:hint="eastAsia"/>
          <w:sz w:val="24"/>
        </w:rPr>
        <w:t>建议以下课程纳入辅修项目：</w:t>
      </w:r>
    </w:p>
    <w:p w:rsidR="00F226E6" w:rsidRPr="005D59A2" w:rsidDel="004657C6" w:rsidRDefault="00F226E6" w:rsidP="00F226E6">
      <w:pPr>
        <w:ind w:firstLineChars="200" w:firstLine="480"/>
        <w:rPr>
          <w:del w:id="401" w:author="Woody Wang" w:date="2014-05-29T18:02:00Z"/>
          <w:rFonts w:hint="eastAsia"/>
          <w:sz w:val="24"/>
        </w:rPr>
      </w:pPr>
      <w:del w:id="402" w:author="Woody Wang" w:date="2014-05-29T18:02:00Z">
        <w:r w:rsidRPr="005D59A2" w:rsidDel="004657C6">
          <w:rPr>
            <w:rFonts w:hint="eastAsia"/>
            <w:sz w:val="24"/>
          </w:rPr>
          <w:delText>导引课程：《</w:delText>
        </w:r>
        <w:r w:rsidRPr="005D59A2" w:rsidDel="004657C6">
          <w:rPr>
            <w:rFonts w:hint="eastAsia"/>
            <w:sz w:val="24"/>
          </w:rPr>
          <w:delText>XLP</w:delText>
        </w:r>
        <w:r w:rsidRPr="005D59A2" w:rsidDel="004657C6">
          <w:rPr>
            <w:rFonts w:hint="eastAsia"/>
            <w:sz w:val="24"/>
          </w:rPr>
          <w:delText>导引课》、《创业认识与实践》、《设计思维》</w:delText>
        </w:r>
      </w:del>
    </w:p>
    <w:p w:rsidR="00F226E6" w:rsidRPr="005D59A2" w:rsidDel="004657C6" w:rsidRDefault="00F226E6" w:rsidP="00F226E6">
      <w:pPr>
        <w:ind w:firstLineChars="200" w:firstLine="480"/>
        <w:rPr>
          <w:del w:id="403" w:author="Woody Wang" w:date="2014-05-29T18:02:00Z"/>
          <w:rFonts w:hint="eastAsia"/>
          <w:sz w:val="24"/>
        </w:rPr>
      </w:pPr>
      <w:del w:id="404" w:author="Woody Wang" w:date="2014-05-29T18:02:00Z">
        <w:r w:rsidRPr="005D59A2" w:rsidDel="004657C6">
          <w:rPr>
            <w:rFonts w:hint="eastAsia"/>
            <w:sz w:val="24"/>
          </w:rPr>
          <w:delText>实践课程：《全球制造战略》、《实验室科研探究》、《工程训练系列课程》</w:delText>
        </w:r>
      </w:del>
    </w:p>
    <w:p w:rsidR="00F226E6" w:rsidRPr="005D59A2" w:rsidDel="004657C6" w:rsidRDefault="00F226E6" w:rsidP="00F226E6">
      <w:pPr>
        <w:ind w:firstLineChars="200" w:firstLine="480"/>
        <w:rPr>
          <w:del w:id="405" w:author="Woody Wang" w:date="2014-05-29T18:02:00Z"/>
          <w:rFonts w:hint="eastAsia"/>
          <w:sz w:val="24"/>
        </w:rPr>
      </w:pPr>
      <w:del w:id="406" w:author="Woody Wang" w:date="2014-05-29T18:02:00Z">
        <w:r w:rsidRPr="005D59A2" w:rsidDel="004657C6">
          <w:rPr>
            <w:rFonts w:hint="eastAsia"/>
            <w:sz w:val="24"/>
          </w:rPr>
          <w:delText>项目驱动：《设计与科技创业实验室》</w:delText>
        </w:r>
      </w:del>
    </w:p>
    <w:p w:rsidR="00F226E6" w:rsidRPr="005D59A2" w:rsidDel="004657C6" w:rsidRDefault="00F226E6" w:rsidP="00F226E6">
      <w:pPr>
        <w:ind w:firstLineChars="200" w:firstLine="480"/>
        <w:rPr>
          <w:del w:id="407" w:author="Woody Wang" w:date="2014-05-29T18:02:00Z"/>
          <w:rFonts w:hint="eastAsia"/>
          <w:sz w:val="24"/>
        </w:rPr>
      </w:pPr>
      <w:del w:id="408" w:author="Woody Wang" w:date="2014-05-29T18:02:00Z">
        <w:r w:rsidRPr="005D59A2" w:rsidDel="004657C6">
          <w:rPr>
            <w:rFonts w:hint="eastAsia"/>
            <w:sz w:val="24"/>
          </w:rPr>
          <w:delText>特色课程：各院系《创业类课程》</w:delText>
        </w:r>
      </w:del>
    </w:p>
    <w:p w:rsidR="00F226E6" w:rsidRPr="0046688F" w:rsidDel="004657C6" w:rsidRDefault="00F226E6" w:rsidP="00F226E6">
      <w:pPr>
        <w:ind w:firstLineChars="200" w:firstLine="480"/>
        <w:rPr>
          <w:del w:id="409" w:author="Woody Wang" w:date="2014-05-29T18:02:00Z"/>
          <w:rFonts w:hint="eastAsia"/>
          <w:sz w:val="24"/>
        </w:rPr>
      </w:pPr>
      <w:del w:id="410" w:author="Woody Wang" w:date="2014-05-29T18:02:00Z">
        <w:r w:rsidRPr="005D59A2" w:rsidDel="004657C6">
          <w:rPr>
            <w:rFonts w:hint="eastAsia"/>
            <w:sz w:val="24"/>
          </w:rPr>
          <w:delText>商业类课程：</w:delText>
        </w:r>
        <w:r w:rsidRPr="005D59A2" w:rsidDel="004657C6">
          <w:rPr>
            <w:rFonts w:hint="eastAsia"/>
            <w:sz w:val="24"/>
          </w:rPr>
          <w:delText xml:space="preserve"> </w:delText>
        </w:r>
        <w:r w:rsidRPr="005D59A2" w:rsidDel="004657C6">
          <w:rPr>
            <w:rFonts w:hint="eastAsia"/>
            <w:sz w:val="24"/>
          </w:rPr>
          <w:delText>《创业管理》、《创业计划》、《创业领导力》等</w:delText>
        </w:r>
      </w:del>
    </w:p>
    <w:p w:rsidR="00D15C29" w:rsidRDefault="00D15C29" w:rsidP="00D15C29">
      <w:pPr>
        <w:rPr>
          <w:ins w:id="411" w:author="Woody Wang" w:date="2014-05-29T17:51:00Z"/>
          <w:rFonts w:hint="eastAsia"/>
        </w:rPr>
      </w:pPr>
      <w:ins w:id="412" w:author="Woody Wang" w:date="2014-05-29T17:51:00Z">
        <w:r>
          <w:rPr>
            <w:rFonts w:hint="eastAsia"/>
          </w:rPr>
          <w:t>o</w:t>
        </w:r>
        <w:r>
          <w:rPr>
            <w:rFonts w:hint="eastAsia"/>
          </w:rPr>
          <w:tab/>
        </w:r>
        <w:r>
          <w:rPr>
            <w:rFonts w:hint="eastAsia"/>
          </w:rPr>
          <w:t>基本素养：</w:t>
        </w:r>
      </w:ins>
      <w:ins w:id="413" w:author="Woody Wang" w:date="2014-05-29T18:00:00Z">
        <w:r w:rsidRPr="00D15C29">
          <w:rPr>
            <w:rFonts w:hint="eastAsia"/>
          </w:rPr>
          <w:t>《</w:t>
        </w:r>
        <w:r w:rsidRPr="00D15C29">
          <w:rPr>
            <w:rFonts w:hint="eastAsia"/>
          </w:rPr>
          <w:t>XLP</w:t>
        </w:r>
        <w:r w:rsidRPr="00D15C29">
          <w:rPr>
            <w:rFonts w:hint="eastAsia"/>
          </w:rPr>
          <w:t>导引课》</w:t>
        </w:r>
        <w:r>
          <w:rPr>
            <w:rFonts w:hint="eastAsia"/>
          </w:rPr>
          <w:t>；</w:t>
        </w:r>
      </w:ins>
      <w:ins w:id="414" w:author="Woody Wang" w:date="2014-05-29T17:51:00Z">
        <w:r>
          <w:rPr>
            <w:rFonts w:hint="eastAsia"/>
          </w:rPr>
          <w:t>知识产权、法律、市场、媒体整合体验</w:t>
        </w:r>
      </w:ins>
      <w:ins w:id="415" w:author="Woody Wang" w:date="2014-05-29T19:02:00Z">
        <w:r w:rsidR="00F27523">
          <w:rPr>
            <w:rFonts w:hint="eastAsia"/>
          </w:rPr>
          <w:t>、</w:t>
        </w:r>
        <w:r w:rsidR="00F27523">
          <w:t>个人性格</w:t>
        </w:r>
        <w:r w:rsidR="002B0B55">
          <w:rPr>
            <w:rFonts w:hint="eastAsia"/>
          </w:rPr>
          <w:t>特征</w:t>
        </w:r>
      </w:ins>
    </w:p>
    <w:p w:rsidR="00D15C29" w:rsidRDefault="00D15C29" w:rsidP="00D15C29">
      <w:pPr>
        <w:rPr>
          <w:ins w:id="416" w:author="Woody Wang" w:date="2014-05-29T17:51:00Z"/>
          <w:rFonts w:hint="eastAsia"/>
        </w:rPr>
      </w:pPr>
      <w:ins w:id="417" w:author="Woody Wang" w:date="2014-05-29T17:51:00Z">
        <w:r>
          <w:rPr>
            <w:rFonts w:hint="eastAsia"/>
          </w:rPr>
          <w:t>o</w:t>
        </w:r>
        <w:r>
          <w:rPr>
            <w:rFonts w:hint="eastAsia"/>
          </w:rPr>
          <w:tab/>
        </w:r>
        <w:r>
          <w:rPr>
            <w:rFonts w:hint="eastAsia"/>
          </w:rPr>
          <w:t>设计方法：</w:t>
        </w:r>
      </w:ins>
      <w:ins w:id="418" w:author="Woody Wang" w:date="2014-05-29T18:00:00Z">
        <w:r w:rsidRPr="00D15C29">
          <w:rPr>
            <w:rFonts w:hint="eastAsia"/>
          </w:rPr>
          <w:t>《设计思维》</w:t>
        </w:r>
        <w:r>
          <w:rPr>
            <w:rFonts w:hint="eastAsia"/>
          </w:rPr>
          <w:t>；</w:t>
        </w:r>
      </w:ins>
      <w:ins w:id="419" w:author="Woody Wang" w:date="2014-05-29T17:51:00Z">
        <w:r>
          <w:rPr>
            <w:rFonts w:hint="eastAsia"/>
          </w:rPr>
          <w:t>交互设计，信息设计，服务设计</w:t>
        </w:r>
      </w:ins>
    </w:p>
    <w:p w:rsidR="00D15C29" w:rsidRDefault="00D15C29" w:rsidP="00D15C29">
      <w:pPr>
        <w:rPr>
          <w:ins w:id="420" w:author="Woody Wang" w:date="2014-05-29T17:51:00Z"/>
          <w:rFonts w:hint="eastAsia"/>
        </w:rPr>
      </w:pPr>
      <w:ins w:id="421" w:author="Woody Wang" w:date="2014-05-29T17:51:00Z">
        <w:r>
          <w:rPr>
            <w:rFonts w:hint="eastAsia"/>
          </w:rPr>
          <w:t>o</w:t>
        </w:r>
        <w:r>
          <w:rPr>
            <w:rFonts w:hint="eastAsia"/>
          </w:rPr>
          <w:tab/>
        </w:r>
        <w:r>
          <w:rPr>
            <w:rFonts w:hint="eastAsia"/>
          </w:rPr>
          <w:t>产品战略：</w:t>
        </w:r>
      </w:ins>
      <w:ins w:id="422" w:author="Woody Wang" w:date="2014-05-29T18:00:00Z">
        <w:r>
          <w:rPr>
            <w:rFonts w:hint="eastAsia"/>
          </w:rPr>
          <w:t>《</w:t>
        </w:r>
        <w:r w:rsidRPr="00D15C29">
          <w:rPr>
            <w:rFonts w:hint="eastAsia"/>
          </w:rPr>
          <w:t>全球制造战略》</w:t>
        </w:r>
        <w:r>
          <w:rPr>
            <w:rFonts w:hint="eastAsia"/>
          </w:rPr>
          <w:t>、</w:t>
        </w:r>
        <w:r w:rsidRPr="00D15C29">
          <w:rPr>
            <w:rFonts w:hint="eastAsia"/>
          </w:rPr>
          <w:t>《实验室科研探究》</w:t>
        </w:r>
        <w:r>
          <w:rPr>
            <w:rFonts w:hint="eastAsia"/>
          </w:rPr>
          <w:t>；</w:t>
        </w:r>
      </w:ins>
      <w:ins w:id="423" w:author="Woody Wang" w:date="2014-05-29T17:51:00Z">
        <w:r>
          <w:rPr>
            <w:rFonts w:hint="eastAsia"/>
          </w:rPr>
          <w:t>个人发展战略、行业调研、全球供应链、国际贸易等</w:t>
        </w:r>
      </w:ins>
    </w:p>
    <w:p w:rsidR="00D15C29" w:rsidRDefault="00D15C29" w:rsidP="00D15C29">
      <w:pPr>
        <w:rPr>
          <w:ins w:id="424" w:author="Woody Wang" w:date="2014-05-29T17:51:00Z"/>
          <w:rFonts w:hint="eastAsia"/>
        </w:rPr>
      </w:pPr>
      <w:ins w:id="425" w:author="Woody Wang" w:date="2014-05-29T17:51:00Z">
        <w:r>
          <w:rPr>
            <w:rFonts w:hint="eastAsia"/>
          </w:rPr>
          <w:t>o</w:t>
        </w:r>
        <w:r>
          <w:rPr>
            <w:rFonts w:hint="eastAsia"/>
          </w:rPr>
          <w:tab/>
        </w:r>
        <w:r>
          <w:rPr>
            <w:rFonts w:hint="eastAsia"/>
          </w:rPr>
          <w:t>实践实现：</w:t>
        </w:r>
      </w:ins>
      <w:ins w:id="426" w:author="Woody Wang" w:date="2014-05-29T18:00:00Z">
        <w:r w:rsidRPr="00D15C29">
          <w:rPr>
            <w:rFonts w:hint="eastAsia"/>
          </w:rPr>
          <w:t>《创业认识与实践》</w:t>
        </w:r>
      </w:ins>
      <w:ins w:id="427" w:author="Woody Wang" w:date="2014-05-29T18:01:00Z">
        <w:r>
          <w:rPr>
            <w:rFonts w:hint="eastAsia"/>
          </w:rPr>
          <w:t>、</w:t>
        </w:r>
        <w:r w:rsidRPr="00D15C29">
          <w:rPr>
            <w:rFonts w:hint="eastAsia"/>
          </w:rPr>
          <w:t>《工程训练系列课程》</w:t>
        </w:r>
        <w:r w:rsidR="004657C6">
          <w:rPr>
            <w:rFonts w:hint="eastAsia"/>
          </w:rPr>
          <w:t>、</w:t>
        </w:r>
        <w:r w:rsidR="004657C6" w:rsidRPr="004657C6">
          <w:rPr>
            <w:rFonts w:hint="eastAsia"/>
          </w:rPr>
          <w:t>《设计与科技创业实验室》</w:t>
        </w:r>
        <w:r w:rsidR="004657C6">
          <w:rPr>
            <w:rFonts w:hint="eastAsia"/>
          </w:rPr>
          <w:t>、</w:t>
        </w:r>
        <w:r w:rsidR="004657C6" w:rsidRPr="004657C6">
          <w:rPr>
            <w:rFonts w:hint="eastAsia"/>
          </w:rPr>
          <w:t>各院系《创业类课程》</w:t>
        </w:r>
        <w:r>
          <w:rPr>
            <w:rFonts w:hint="eastAsia"/>
          </w:rPr>
          <w:t>；</w:t>
        </w:r>
      </w:ins>
      <w:ins w:id="428" w:author="Woody Wang" w:date="2014-05-29T17:51:00Z">
        <w:r>
          <w:rPr>
            <w:rFonts w:hint="eastAsia"/>
          </w:rPr>
          <w:t>工程设计，加工制造，材料，加工工艺，数控加工等</w:t>
        </w:r>
      </w:ins>
    </w:p>
    <w:p w:rsidR="009E6A28" w:rsidRDefault="00D15C29" w:rsidP="00D15C29">
      <w:ins w:id="429" w:author="Woody Wang" w:date="2014-05-29T17:51:00Z">
        <w:r>
          <w:rPr>
            <w:rFonts w:hint="eastAsia"/>
          </w:rPr>
          <w:t>o</w:t>
        </w:r>
        <w:r>
          <w:rPr>
            <w:rFonts w:hint="eastAsia"/>
          </w:rPr>
          <w:tab/>
        </w:r>
        <w:r>
          <w:rPr>
            <w:rFonts w:hint="eastAsia"/>
          </w:rPr>
          <w:t>产品整合：</w:t>
        </w:r>
      </w:ins>
      <w:ins w:id="430" w:author="Woody Wang" w:date="2014-05-29T18:01:00Z">
        <w:r w:rsidR="004657C6" w:rsidRPr="004657C6">
          <w:rPr>
            <w:rFonts w:hint="eastAsia"/>
          </w:rPr>
          <w:t>《创业管理》、《创业计划》、《创业领导力》</w:t>
        </w:r>
        <w:r w:rsidR="004657C6">
          <w:rPr>
            <w:rFonts w:hint="eastAsia"/>
          </w:rPr>
          <w:t>；</w:t>
        </w:r>
      </w:ins>
      <w:ins w:id="431" w:author="Woody Wang" w:date="2014-05-29T17:51:00Z">
        <w:r>
          <w:rPr>
            <w:rFonts w:hint="eastAsia"/>
          </w:rPr>
          <w:t>系统集成设计</w:t>
        </w:r>
      </w:ins>
    </w:p>
    <w:p w:rsidR="00F226E6" w:rsidRDefault="00F226E6"/>
    <w:p w:rsidR="00F226E6" w:rsidRPr="00F226E6" w:rsidRDefault="00F226E6" w:rsidP="00F226E6">
      <w:pPr>
        <w:rPr>
          <w:rFonts w:ascii="Times New Roman" w:eastAsia="宋体" w:hAnsi="Times New Roman" w:cs="Times New Roman" w:hint="eastAsia"/>
          <w:b/>
          <w:sz w:val="30"/>
          <w:szCs w:val="30"/>
        </w:rPr>
      </w:pPr>
      <w:r>
        <w:rPr>
          <w:rFonts w:ascii="Times New Roman" w:eastAsia="宋体" w:hAnsi="Times New Roman" w:cs="Times New Roman" w:hint="eastAsia"/>
          <w:b/>
          <w:sz w:val="30"/>
          <w:szCs w:val="30"/>
        </w:rPr>
        <w:t>四</w:t>
      </w:r>
      <w:r>
        <w:rPr>
          <w:rFonts w:ascii="Times New Roman" w:eastAsia="宋体" w:hAnsi="Times New Roman" w:cs="Times New Roman"/>
          <w:b/>
          <w:sz w:val="30"/>
          <w:szCs w:val="30"/>
        </w:rPr>
        <w:t>、</w:t>
      </w:r>
      <w:r w:rsidRPr="00F226E6">
        <w:rPr>
          <w:rFonts w:ascii="Times New Roman" w:eastAsia="宋体" w:hAnsi="Times New Roman" w:cs="Times New Roman" w:hint="eastAsia"/>
          <w:b/>
          <w:sz w:val="30"/>
          <w:szCs w:val="30"/>
        </w:rPr>
        <w:t>运行机制</w:t>
      </w:r>
    </w:p>
    <w:p w:rsidR="00F226E6" w:rsidRPr="00F226E6" w:rsidRDefault="00F226E6" w:rsidP="00F226E6">
      <w:pPr>
        <w:ind w:firstLineChars="200" w:firstLine="562"/>
        <w:rPr>
          <w:rFonts w:ascii="Times New Roman" w:eastAsia="宋体" w:hAnsi="Times New Roman" w:cs="Times New Roman" w:hint="eastAsia"/>
          <w:b/>
          <w:sz w:val="28"/>
          <w:szCs w:val="28"/>
        </w:rPr>
      </w:pPr>
      <w:r w:rsidRPr="00F226E6">
        <w:rPr>
          <w:rFonts w:ascii="Times New Roman" w:eastAsia="宋体" w:hAnsi="Times New Roman" w:cs="Times New Roman" w:hint="eastAsia"/>
          <w:b/>
          <w:sz w:val="28"/>
          <w:szCs w:val="28"/>
        </w:rPr>
        <w:t xml:space="preserve">1. </w:t>
      </w:r>
      <w:r w:rsidRPr="00F226E6">
        <w:rPr>
          <w:rFonts w:ascii="Times New Roman" w:eastAsia="宋体" w:hAnsi="Times New Roman" w:cs="Times New Roman" w:hint="eastAsia"/>
          <w:b/>
          <w:sz w:val="28"/>
          <w:szCs w:val="28"/>
        </w:rPr>
        <w:t>学生活动机制</w:t>
      </w:r>
    </w:p>
    <w:p w:rsidR="00F226E6" w:rsidRPr="00F226E6" w:rsidRDefault="00F226E6" w:rsidP="00F226E6">
      <w:pPr>
        <w:ind w:firstLineChars="200" w:firstLine="480"/>
        <w:rPr>
          <w:rFonts w:ascii="Times New Roman" w:eastAsia="宋体" w:hAnsi="Times New Roman" w:cs="Times New Roman"/>
          <w:sz w:val="24"/>
          <w:szCs w:val="24"/>
        </w:rPr>
      </w:pPr>
      <w:r w:rsidRPr="00F226E6">
        <w:rPr>
          <w:rFonts w:ascii="Times New Roman" w:eastAsia="宋体" w:hAnsi="Times New Roman" w:cs="Times New Roman" w:hint="eastAsia"/>
          <w:sz w:val="24"/>
          <w:szCs w:val="24"/>
        </w:rPr>
        <w:t>清华大学学生</w:t>
      </w:r>
      <w:del w:id="432" w:author="Woody Wang" w:date="2014-05-29T18:52:00Z">
        <w:r w:rsidRPr="00F226E6" w:rsidDel="007E0C2E">
          <w:rPr>
            <w:rFonts w:ascii="Times New Roman" w:eastAsia="宋体" w:hAnsi="Times New Roman" w:cs="Times New Roman" w:hint="eastAsia"/>
            <w:sz w:val="24"/>
            <w:szCs w:val="24"/>
          </w:rPr>
          <w:delText>创客空间</w:delText>
        </w:r>
      </w:del>
      <w:ins w:id="433" w:author="Woody Wang" w:date="2014-05-29T18:52:00Z">
        <w:r w:rsidR="007E0C2E">
          <w:rPr>
            <w:rFonts w:ascii="Times New Roman" w:eastAsia="宋体" w:hAnsi="Times New Roman" w:cs="Times New Roman" w:hint="eastAsia"/>
            <w:sz w:val="24"/>
            <w:szCs w:val="24"/>
          </w:rPr>
          <w:t>三创基地</w:t>
        </w:r>
      </w:ins>
      <w:r w:rsidRPr="00F226E6">
        <w:rPr>
          <w:rFonts w:ascii="Times New Roman" w:eastAsia="宋体" w:hAnsi="Times New Roman" w:cs="Times New Roman" w:hint="eastAsia"/>
          <w:sz w:val="24"/>
          <w:szCs w:val="24"/>
        </w:rPr>
        <w:t>，以“动手实现，奇思妙想，学科融合，乐于分享”为宗旨，采用课程导引，演讲讲座，创意周末，</w:t>
      </w:r>
      <w:proofErr w:type="gramStart"/>
      <w:r w:rsidRPr="00F226E6">
        <w:rPr>
          <w:rFonts w:ascii="Times New Roman" w:eastAsia="宋体" w:hAnsi="Times New Roman" w:cs="Times New Roman" w:hint="eastAsia"/>
          <w:sz w:val="24"/>
          <w:szCs w:val="24"/>
        </w:rPr>
        <w:t>创客马拉松</w:t>
      </w:r>
      <w:proofErr w:type="gramEnd"/>
      <w:r w:rsidRPr="00F226E6">
        <w:rPr>
          <w:rFonts w:ascii="Times New Roman" w:eastAsia="宋体" w:hAnsi="Times New Roman" w:cs="Times New Roman" w:hint="eastAsia"/>
          <w:sz w:val="24"/>
          <w:szCs w:val="24"/>
        </w:rPr>
        <w:t>，项目产品化，参加</w:t>
      </w:r>
      <w:proofErr w:type="gramStart"/>
      <w:r w:rsidRPr="00F226E6">
        <w:rPr>
          <w:rFonts w:ascii="Times New Roman" w:eastAsia="宋体" w:hAnsi="Times New Roman" w:cs="Times New Roman" w:hint="eastAsia"/>
          <w:sz w:val="24"/>
          <w:szCs w:val="24"/>
        </w:rPr>
        <w:t>校内外创客活动</w:t>
      </w:r>
      <w:proofErr w:type="gramEnd"/>
      <w:r w:rsidRPr="00F226E6">
        <w:rPr>
          <w:rFonts w:ascii="Times New Roman" w:eastAsia="宋体" w:hAnsi="Times New Roman" w:cs="Times New Roman" w:hint="eastAsia"/>
          <w:sz w:val="24"/>
          <w:szCs w:val="24"/>
        </w:rPr>
        <w:t>等多种形式，最大限度的引导与释放</w:t>
      </w:r>
      <w:proofErr w:type="gramStart"/>
      <w:r w:rsidRPr="00F226E6">
        <w:rPr>
          <w:rFonts w:ascii="Times New Roman" w:eastAsia="宋体" w:hAnsi="Times New Roman" w:cs="Times New Roman" w:hint="eastAsia"/>
          <w:sz w:val="24"/>
          <w:szCs w:val="24"/>
        </w:rPr>
        <w:t>学生创客们</w:t>
      </w:r>
      <w:proofErr w:type="gramEnd"/>
      <w:r w:rsidRPr="00F226E6">
        <w:rPr>
          <w:rFonts w:ascii="Times New Roman" w:eastAsia="宋体" w:hAnsi="Times New Roman" w:cs="Times New Roman" w:hint="eastAsia"/>
          <w:sz w:val="24"/>
          <w:szCs w:val="24"/>
        </w:rPr>
        <w:t>的创造热情，同时通过网络与海报等方式进行大力宣传，在清华大学营造出</w:t>
      </w:r>
      <w:proofErr w:type="gramStart"/>
      <w:r w:rsidRPr="00F226E6">
        <w:rPr>
          <w:rFonts w:ascii="Times New Roman" w:eastAsia="宋体" w:hAnsi="Times New Roman" w:cs="Times New Roman" w:hint="eastAsia"/>
          <w:sz w:val="24"/>
          <w:szCs w:val="24"/>
        </w:rPr>
        <w:t>“想法当实现”创客氛围</w:t>
      </w:r>
      <w:proofErr w:type="gramEnd"/>
      <w:r w:rsidRPr="00F226E6">
        <w:rPr>
          <w:rFonts w:ascii="Times New Roman" w:eastAsia="宋体" w:hAnsi="Times New Roman" w:cs="Times New Roman" w:hint="eastAsia"/>
          <w:sz w:val="24"/>
          <w:szCs w:val="24"/>
        </w:rPr>
        <w:t>，让更多的师生理解科技与艺术，爱上创新与制造。</w:t>
      </w:r>
      <w:r w:rsidRPr="00F226E6">
        <w:rPr>
          <w:rFonts w:ascii="Times New Roman" w:eastAsia="宋体" w:hAnsi="Times New Roman" w:cs="Times New Roman" w:hint="eastAsia"/>
          <w:sz w:val="24"/>
          <w:szCs w:val="24"/>
        </w:rPr>
        <w:t xml:space="preserve"> </w:t>
      </w:r>
    </w:p>
    <w:p w:rsidR="00F226E6" w:rsidRPr="00F226E6" w:rsidRDefault="00F226E6" w:rsidP="00F226E6">
      <w:pPr>
        <w:ind w:firstLineChars="200" w:firstLine="480"/>
        <w:rPr>
          <w:rFonts w:ascii="Times New Roman" w:eastAsia="宋体" w:hAnsi="Times New Roman" w:cs="Times New Roman"/>
          <w:sz w:val="24"/>
          <w:szCs w:val="24"/>
        </w:rPr>
      </w:pPr>
      <w:r w:rsidRPr="00F226E6">
        <w:rPr>
          <w:rFonts w:ascii="Times New Roman" w:eastAsia="宋体" w:hAnsi="Times New Roman" w:cs="Times New Roman" w:hint="eastAsia"/>
          <w:sz w:val="24"/>
          <w:szCs w:val="24"/>
        </w:rPr>
        <w:t>开放运行：面向全校师生免费开放，优先满足</w:t>
      </w:r>
      <w:del w:id="434" w:author="Woody Wang" w:date="2014-05-29T18:52:00Z">
        <w:r w:rsidRPr="00F226E6" w:rsidDel="007E0C2E">
          <w:rPr>
            <w:rFonts w:ascii="Times New Roman" w:eastAsia="宋体" w:hAnsi="Times New Roman" w:cs="Times New Roman" w:hint="eastAsia"/>
            <w:sz w:val="24"/>
            <w:szCs w:val="24"/>
          </w:rPr>
          <w:delText>创客空间</w:delText>
        </w:r>
      </w:del>
      <w:ins w:id="435" w:author="Woody Wang" w:date="2014-05-29T18:52:00Z">
        <w:r w:rsidR="007E0C2E">
          <w:rPr>
            <w:rFonts w:ascii="Times New Roman" w:eastAsia="宋体" w:hAnsi="Times New Roman" w:cs="Times New Roman" w:hint="eastAsia"/>
            <w:sz w:val="24"/>
            <w:szCs w:val="24"/>
          </w:rPr>
          <w:t>三</w:t>
        </w:r>
        <w:proofErr w:type="gramStart"/>
        <w:r w:rsidR="007E0C2E">
          <w:rPr>
            <w:rFonts w:ascii="Times New Roman" w:eastAsia="宋体" w:hAnsi="Times New Roman" w:cs="Times New Roman" w:hint="eastAsia"/>
            <w:sz w:val="24"/>
            <w:szCs w:val="24"/>
          </w:rPr>
          <w:t>创基地</w:t>
        </w:r>
      </w:ins>
      <w:proofErr w:type="gramEnd"/>
      <w:r w:rsidRPr="00F226E6">
        <w:rPr>
          <w:rFonts w:ascii="Times New Roman" w:eastAsia="宋体" w:hAnsi="Times New Roman" w:cs="Times New Roman" w:hint="eastAsia"/>
          <w:sz w:val="24"/>
          <w:szCs w:val="24"/>
        </w:rPr>
        <w:t>课程计划安排。平均每天开放时间不少于</w:t>
      </w:r>
      <w:r w:rsidRPr="00F226E6">
        <w:rPr>
          <w:rFonts w:ascii="Times New Roman" w:eastAsia="宋体" w:hAnsi="Times New Roman" w:cs="Times New Roman" w:hint="eastAsia"/>
          <w:sz w:val="24"/>
          <w:szCs w:val="24"/>
        </w:rPr>
        <w:t>15</w:t>
      </w:r>
      <w:r w:rsidRPr="00F226E6">
        <w:rPr>
          <w:rFonts w:ascii="Times New Roman" w:eastAsia="宋体" w:hAnsi="Times New Roman" w:cs="Times New Roman" w:hint="eastAsia"/>
          <w:sz w:val="24"/>
          <w:szCs w:val="24"/>
        </w:rPr>
        <w:t>小时（早</w:t>
      </w:r>
      <w:r w:rsidRPr="00F226E6">
        <w:rPr>
          <w:rFonts w:ascii="Times New Roman" w:eastAsia="宋体" w:hAnsi="Times New Roman" w:cs="Times New Roman" w:hint="eastAsia"/>
          <w:sz w:val="24"/>
          <w:szCs w:val="24"/>
        </w:rPr>
        <w:t>8</w:t>
      </w:r>
      <w:r w:rsidRPr="00F226E6">
        <w:rPr>
          <w:rFonts w:ascii="Times New Roman" w:eastAsia="宋体" w:hAnsi="Times New Roman" w:cs="Times New Roman" w:hint="eastAsia"/>
          <w:sz w:val="24"/>
          <w:szCs w:val="24"/>
        </w:rPr>
        <w:t>：</w:t>
      </w:r>
      <w:r w:rsidRPr="00F226E6">
        <w:rPr>
          <w:rFonts w:ascii="Times New Roman" w:eastAsia="宋体" w:hAnsi="Times New Roman" w:cs="Times New Roman" w:hint="eastAsia"/>
          <w:sz w:val="24"/>
          <w:szCs w:val="24"/>
        </w:rPr>
        <w:t>00-</w:t>
      </w:r>
      <w:r w:rsidRPr="00F226E6">
        <w:rPr>
          <w:rFonts w:ascii="Times New Roman" w:eastAsia="宋体" w:hAnsi="Times New Roman" w:cs="Times New Roman" w:hint="eastAsia"/>
          <w:sz w:val="24"/>
          <w:szCs w:val="24"/>
        </w:rPr>
        <w:t>晚</w:t>
      </w:r>
      <w:r w:rsidRPr="00F226E6">
        <w:rPr>
          <w:rFonts w:ascii="Times New Roman" w:eastAsia="宋体" w:hAnsi="Times New Roman" w:cs="Times New Roman" w:hint="eastAsia"/>
          <w:sz w:val="24"/>
          <w:szCs w:val="24"/>
        </w:rPr>
        <w:t>11</w:t>
      </w:r>
      <w:r w:rsidRPr="00F226E6">
        <w:rPr>
          <w:rFonts w:ascii="Times New Roman" w:eastAsia="宋体" w:hAnsi="Times New Roman" w:cs="Times New Roman" w:hint="eastAsia"/>
          <w:sz w:val="24"/>
          <w:szCs w:val="24"/>
        </w:rPr>
        <w:t>：</w:t>
      </w:r>
      <w:r w:rsidRPr="00F226E6">
        <w:rPr>
          <w:rFonts w:ascii="Times New Roman" w:eastAsia="宋体" w:hAnsi="Times New Roman" w:cs="Times New Roman" w:hint="eastAsia"/>
          <w:sz w:val="24"/>
          <w:szCs w:val="24"/>
        </w:rPr>
        <w:t>00</w:t>
      </w:r>
      <w:r w:rsidRPr="00F226E6">
        <w:rPr>
          <w:rFonts w:ascii="Times New Roman" w:eastAsia="宋体" w:hAnsi="Times New Roman" w:cs="Times New Roman" w:hint="eastAsia"/>
          <w:sz w:val="24"/>
          <w:szCs w:val="24"/>
        </w:rPr>
        <w:t>）。需要工程师协助完成的高复杂性或高危险性机械加工等实验室项目，可以实行阶段性开放或预约开放，</w:t>
      </w:r>
      <w:ins w:id="436" w:author="Woody Wang" w:date="2014-05-29T18:58:00Z">
        <w:r w:rsidR="007E0C2E">
          <w:rPr>
            <w:rFonts w:ascii="Times New Roman" w:eastAsia="宋体" w:hAnsi="Times New Roman" w:cs="Times New Roman" w:hint="eastAsia"/>
            <w:sz w:val="24"/>
            <w:szCs w:val="24"/>
          </w:rPr>
          <w:t>借助</w:t>
        </w:r>
        <w:r w:rsidR="007E0C2E">
          <w:rPr>
            <w:rFonts w:ascii="Times New Roman" w:eastAsia="宋体" w:hAnsi="Times New Roman" w:cs="Times New Roman"/>
            <w:sz w:val="24"/>
            <w:szCs w:val="24"/>
          </w:rPr>
          <w:t>网络平台向全校师生公布</w:t>
        </w:r>
      </w:ins>
      <w:r w:rsidRPr="00F226E6">
        <w:rPr>
          <w:rFonts w:ascii="Times New Roman" w:eastAsia="宋体" w:hAnsi="Times New Roman" w:cs="Times New Roman" w:hint="eastAsia"/>
          <w:sz w:val="24"/>
          <w:szCs w:val="24"/>
        </w:rPr>
        <w:t>开放时间</w:t>
      </w:r>
      <w:ins w:id="437" w:author="Woody Wang" w:date="2014-05-29T18:58:00Z">
        <w:r w:rsidR="007E0C2E">
          <w:rPr>
            <w:rFonts w:ascii="Times New Roman" w:eastAsia="宋体" w:hAnsi="Times New Roman" w:cs="Times New Roman" w:hint="eastAsia"/>
            <w:sz w:val="24"/>
            <w:szCs w:val="24"/>
          </w:rPr>
          <w:t>并</w:t>
        </w:r>
        <w:r w:rsidR="007E0C2E">
          <w:rPr>
            <w:rFonts w:ascii="Times New Roman" w:eastAsia="宋体" w:hAnsi="Times New Roman" w:cs="Times New Roman"/>
            <w:sz w:val="24"/>
            <w:szCs w:val="24"/>
          </w:rPr>
          <w:t>办理</w:t>
        </w:r>
      </w:ins>
      <w:del w:id="438" w:author="Woody Wang" w:date="2014-05-29T18:58:00Z">
        <w:r w:rsidRPr="00F226E6" w:rsidDel="007E0C2E">
          <w:rPr>
            <w:rFonts w:ascii="Times New Roman" w:eastAsia="宋体" w:hAnsi="Times New Roman" w:cs="Times New Roman" w:hint="eastAsia"/>
            <w:sz w:val="24"/>
            <w:szCs w:val="24"/>
          </w:rPr>
          <w:delText>或</w:delText>
        </w:r>
      </w:del>
      <w:r w:rsidRPr="00F226E6">
        <w:rPr>
          <w:rFonts w:ascii="Times New Roman" w:eastAsia="宋体" w:hAnsi="Times New Roman" w:cs="Times New Roman" w:hint="eastAsia"/>
          <w:sz w:val="24"/>
          <w:szCs w:val="24"/>
        </w:rPr>
        <w:t>预约</w:t>
      </w:r>
      <w:del w:id="439" w:author="Woody Wang" w:date="2014-05-29T18:58:00Z">
        <w:r w:rsidRPr="00F226E6" w:rsidDel="007E0C2E">
          <w:rPr>
            <w:rFonts w:ascii="Times New Roman" w:eastAsia="宋体" w:hAnsi="Times New Roman" w:cs="Times New Roman" w:hint="eastAsia"/>
            <w:sz w:val="24"/>
            <w:szCs w:val="24"/>
          </w:rPr>
          <w:delText>办法需提前一周向师生公布</w:delText>
        </w:r>
      </w:del>
      <w:r w:rsidRPr="00F226E6">
        <w:rPr>
          <w:rFonts w:ascii="Times New Roman" w:eastAsia="宋体" w:hAnsi="Times New Roman" w:cs="Times New Roman" w:hint="eastAsia"/>
          <w:sz w:val="24"/>
          <w:szCs w:val="24"/>
        </w:rPr>
        <w:t>。</w:t>
      </w:r>
    </w:p>
    <w:p w:rsidR="00F226E6" w:rsidRDefault="00F226E6" w:rsidP="00F226E6">
      <w:pPr>
        <w:ind w:firstLineChars="200" w:firstLine="480"/>
        <w:rPr>
          <w:ins w:id="440" w:author="Woody Wang" w:date="2014-05-29T19:32:00Z"/>
          <w:rFonts w:ascii="Times New Roman" w:eastAsia="宋体" w:hAnsi="Times New Roman" w:cs="Times New Roman"/>
          <w:sz w:val="24"/>
          <w:szCs w:val="24"/>
        </w:rPr>
      </w:pPr>
      <w:r w:rsidRPr="00F226E6">
        <w:rPr>
          <w:rFonts w:ascii="Times New Roman" w:eastAsia="宋体" w:hAnsi="Times New Roman" w:cs="Times New Roman" w:hint="eastAsia"/>
          <w:sz w:val="24"/>
          <w:szCs w:val="24"/>
        </w:rPr>
        <w:t>空间运行管理：训练中心和学生社团共同管理机制，“交叉、实现、分享”的原则，充分体现以学生为本，力求做到规范化、人性化管理，为学生的创新发展提供支持与保障。为保证清华</w:t>
      </w:r>
      <w:del w:id="441" w:author="Woody Wang" w:date="2014-05-29T18:52:00Z">
        <w:r w:rsidRPr="00F226E6" w:rsidDel="007E0C2E">
          <w:rPr>
            <w:rFonts w:ascii="Times New Roman" w:eastAsia="宋体" w:hAnsi="Times New Roman" w:cs="Times New Roman" w:hint="eastAsia"/>
            <w:sz w:val="24"/>
            <w:szCs w:val="24"/>
          </w:rPr>
          <w:delText>创客空间</w:delText>
        </w:r>
      </w:del>
      <w:ins w:id="442" w:author="Woody Wang" w:date="2014-05-29T18:52:00Z">
        <w:r w:rsidR="007E0C2E">
          <w:rPr>
            <w:rFonts w:ascii="Times New Roman" w:eastAsia="宋体" w:hAnsi="Times New Roman" w:cs="Times New Roman" w:hint="eastAsia"/>
            <w:sz w:val="24"/>
            <w:szCs w:val="24"/>
          </w:rPr>
          <w:t>三</w:t>
        </w:r>
        <w:proofErr w:type="gramStart"/>
        <w:r w:rsidR="007E0C2E">
          <w:rPr>
            <w:rFonts w:ascii="Times New Roman" w:eastAsia="宋体" w:hAnsi="Times New Roman" w:cs="Times New Roman" w:hint="eastAsia"/>
            <w:sz w:val="24"/>
            <w:szCs w:val="24"/>
          </w:rPr>
          <w:t>创基地</w:t>
        </w:r>
      </w:ins>
      <w:proofErr w:type="gramEnd"/>
      <w:r w:rsidRPr="00F226E6">
        <w:rPr>
          <w:rFonts w:ascii="Times New Roman" w:eastAsia="宋体" w:hAnsi="Times New Roman" w:cs="Times New Roman" w:hint="eastAsia"/>
          <w:sz w:val="24"/>
          <w:szCs w:val="24"/>
        </w:rPr>
        <w:t>教学及日常运行的顺利进行，须制定相</w:t>
      </w:r>
      <w:r w:rsidRPr="00F226E6">
        <w:rPr>
          <w:rFonts w:ascii="Times New Roman" w:eastAsia="宋体" w:hAnsi="Times New Roman" w:cs="Times New Roman" w:hint="eastAsia"/>
          <w:sz w:val="24"/>
          <w:szCs w:val="24"/>
        </w:rPr>
        <w:lastRenderedPageBreak/>
        <w:t>关的规章制度。例如《清华大学</w:t>
      </w:r>
      <w:del w:id="443" w:author="Woody Wang" w:date="2014-05-29T18:52:00Z">
        <w:r w:rsidRPr="00F226E6" w:rsidDel="007E0C2E">
          <w:rPr>
            <w:rFonts w:ascii="Times New Roman" w:eastAsia="宋体" w:hAnsi="Times New Roman" w:cs="Times New Roman" w:hint="eastAsia"/>
            <w:sz w:val="24"/>
            <w:szCs w:val="24"/>
          </w:rPr>
          <w:delText>创客空间</w:delText>
        </w:r>
      </w:del>
      <w:ins w:id="444" w:author="Woody Wang" w:date="2014-05-29T18:52:00Z">
        <w:r w:rsidR="007E0C2E">
          <w:rPr>
            <w:rFonts w:ascii="Times New Roman" w:eastAsia="宋体" w:hAnsi="Times New Roman" w:cs="Times New Roman" w:hint="eastAsia"/>
            <w:sz w:val="24"/>
            <w:szCs w:val="24"/>
          </w:rPr>
          <w:t>三创基地</w:t>
        </w:r>
      </w:ins>
      <w:r w:rsidRPr="00F226E6">
        <w:rPr>
          <w:rFonts w:ascii="Times New Roman" w:eastAsia="宋体" w:hAnsi="Times New Roman" w:cs="Times New Roman" w:hint="eastAsia"/>
          <w:sz w:val="24"/>
          <w:szCs w:val="24"/>
        </w:rPr>
        <w:t>开放管理办法》等。相关管理制度要确保</w:t>
      </w:r>
      <w:del w:id="445" w:author="Woody Wang" w:date="2014-05-29T18:52:00Z">
        <w:r w:rsidRPr="00F226E6" w:rsidDel="007E0C2E">
          <w:rPr>
            <w:rFonts w:ascii="Times New Roman" w:eastAsia="宋体" w:hAnsi="Times New Roman" w:cs="Times New Roman" w:hint="eastAsia"/>
            <w:sz w:val="24"/>
            <w:szCs w:val="24"/>
          </w:rPr>
          <w:delText>创客空间</w:delText>
        </w:r>
      </w:del>
      <w:ins w:id="446" w:author="Woody Wang" w:date="2014-05-29T18:52:00Z">
        <w:r w:rsidR="007E0C2E">
          <w:rPr>
            <w:rFonts w:ascii="Times New Roman" w:eastAsia="宋体" w:hAnsi="Times New Roman" w:cs="Times New Roman" w:hint="eastAsia"/>
            <w:sz w:val="24"/>
            <w:szCs w:val="24"/>
          </w:rPr>
          <w:t>三</w:t>
        </w:r>
        <w:proofErr w:type="gramStart"/>
        <w:r w:rsidR="007E0C2E">
          <w:rPr>
            <w:rFonts w:ascii="Times New Roman" w:eastAsia="宋体" w:hAnsi="Times New Roman" w:cs="Times New Roman" w:hint="eastAsia"/>
            <w:sz w:val="24"/>
            <w:szCs w:val="24"/>
          </w:rPr>
          <w:t>创基地</w:t>
        </w:r>
      </w:ins>
      <w:proofErr w:type="gramEnd"/>
      <w:r w:rsidRPr="00F226E6">
        <w:rPr>
          <w:rFonts w:ascii="Times New Roman" w:eastAsia="宋体" w:hAnsi="Times New Roman" w:cs="Times New Roman" w:hint="eastAsia"/>
          <w:sz w:val="24"/>
          <w:szCs w:val="24"/>
        </w:rPr>
        <w:t>的安全、高效运行。一系列规章制度的制定和落实从根本上保证了实验中心的长久发展和良好运行。</w:t>
      </w:r>
      <w:ins w:id="447" w:author="Woody Wang" w:date="2014-05-29T19:32:00Z">
        <w:r w:rsidR="00990EC0">
          <w:rPr>
            <w:rFonts w:ascii="Times New Roman" w:eastAsia="宋体" w:hAnsi="Times New Roman" w:cs="Times New Roman" w:hint="eastAsia"/>
            <w:sz w:val="24"/>
            <w:szCs w:val="24"/>
          </w:rPr>
          <w:t>具体</w:t>
        </w:r>
        <w:r w:rsidR="00990EC0">
          <w:rPr>
            <w:rFonts w:ascii="Times New Roman" w:eastAsia="宋体" w:hAnsi="Times New Roman" w:cs="Times New Roman"/>
            <w:sz w:val="24"/>
            <w:szCs w:val="24"/>
          </w:rPr>
          <w:t>可分为如下几类：</w:t>
        </w:r>
      </w:ins>
    </w:p>
    <w:p w:rsidR="00990EC0" w:rsidRPr="00990EC0" w:rsidRDefault="00990EC0" w:rsidP="00990EC0">
      <w:pPr>
        <w:ind w:firstLineChars="200" w:firstLine="482"/>
        <w:rPr>
          <w:ins w:id="448" w:author="Woody Wang" w:date="2014-05-29T19:32:00Z"/>
          <w:rFonts w:ascii="Times New Roman" w:eastAsia="宋体" w:hAnsi="Times New Roman" w:cs="Times New Roman" w:hint="eastAsia"/>
          <w:sz w:val="24"/>
          <w:szCs w:val="24"/>
        </w:rPr>
      </w:pPr>
      <w:ins w:id="449" w:author="Woody Wang" w:date="2014-05-29T19:32:00Z">
        <w:r w:rsidRPr="00990EC0">
          <w:rPr>
            <w:rFonts w:ascii="Times New Roman" w:eastAsia="宋体" w:hAnsi="Times New Roman" w:cs="Times New Roman" w:hint="eastAsia"/>
            <w:b/>
            <w:sz w:val="24"/>
            <w:szCs w:val="24"/>
            <w:rPrChange w:id="450" w:author="Woody Wang" w:date="2014-05-29T19:33:00Z">
              <w:rPr>
                <w:rFonts w:ascii="Times New Roman" w:eastAsia="宋体" w:hAnsi="Times New Roman" w:cs="Times New Roman" w:hint="eastAsia"/>
                <w:sz w:val="24"/>
                <w:szCs w:val="24"/>
              </w:rPr>
            </w:rPrChange>
          </w:rPr>
          <w:t>全开放</w:t>
        </w:r>
        <w:r w:rsidRPr="00990EC0">
          <w:rPr>
            <w:rFonts w:ascii="Times New Roman" w:eastAsia="宋体" w:hAnsi="Times New Roman" w:cs="Times New Roman" w:hint="eastAsia"/>
            <w:sz w:val="24"/>
            <w:szCs w:val="24"/>
          </w:rPr>
          <w:t>：</w:t>
        </w:r>
      </w:ins>
    </w:p>
    <w:p w:rsidR="00990EC0" w:rsidRDefault="00990EC0" w:rsidP="00990EC0">
      <w:pPr>
        <w:ind w:firstLineChars="200" w:firstLine="480"/>
        <w:rPr>
          <w:ins w:id="451" w:author="Woody Wang" w:date="2014-05-29T19:32:00Z"/>
          <w:rFonts w:ascii="Times New Roman" w:eastAsia="宋体" w:hAnsi="Times New Roman" w:cs="Times New Roman"/>
          <w:sz w:val="24"/>
          <w:szCs w:val="24"/>
        </w:rPr>
      </w:pPr>
      <w:ins w:id="452" w:author="Woody Wang" w:date="2014-05-29T19:32:00Z">
        <w:r w:rsidRPr="00990EC0">
          <w:rPr>
            <w:rFonts w:ascii="Times New Roman" w:eastAsia="宋体" w:hAnsi="Times New Roman" w:cs="Times New Roman" w:hint="eastAsia"/>
            <w:sz w:val="24"/>
            <w:szCs w:val="24"/>
          </w:rPr>
          <w:t>训练中心提供</w:t>
        </w:r>
        <w:r w:rsidRPr="00990EC0">
          <w:rPr>
            <w:rFonts w:ascii="Times New Roman" w:eastAsia="宋体" w:hAnsi="Times New Roman" w:cs="Times New Roman" w:hint="eastAsia"/>
            <w:sz w:val="24"/>
            <w:szCs w:val="24"/>
          </w:rPr>
          <w:t>7x24</w:t>
        </w:r>
        <w:r w:rsidRPr="00990EC0">
          <w:rPr>
            <w:rFonts w:ascii="Times New Roman" w:eastAsia="宋体" w:hAnsi="Times New Roman" w:cs="Times New Roman" w:hint="eastAsia"/>
            <w:sz w:val="24"/>
            <w:szCs w:val="24"/>
          </w:rPr>
          <w:t>全天候的资源开放。师生凭本校证件进入大楼后，可在公共区域及全开放区域自由活动，共享使用空间并利用其中资源。</w:t>
        </w:r>
      </w:ins>
    </w:p>
    <w:p w:rsidR="00990EC0" w:rsidRDefault="00990EC0" w:rsidP="00990EC0">
      <w:pPr>
        <w:ind w:firstLineChars="200" w:firstLine="482"/>
        <w:rPr>
          <w:ins w:id="453" w:author="Woody Wang" w:date="2014-05-29T19:33:00Z"/>
          <w:rFonts w:ascii="Times New Roman" w:eastAsia="宋体" w:hAnsi="Times New Roman" w:cs="Times New Roman"/>
          <w:sz w:val="24"/>
          <w:szCs w:val="24"/>
        </w:rPr>
      </w:pPr>
      <w:proofErr w:type="gramStart"/>
      <w:ins w:id="454" w:author="Woody Wang" w:date="2014-05-29T19:32:00Z">
        <w:r w:rsidRPr="00990EC0">
          <w:rPr>
            <w:rFonts w:ascii="Times New Roman" w:eastAsia="宋体" w:hAnsi="Times New Roman" w:cs="Times New Roman" w:hint="eastAsia"/>
            <w:b/>
            <w:sz w:val="24"/>
            <w:szCs w:val="24"/>
            <w:rPrChange w:id="455" w:author="Woody Wang" w:date="2014-05-29T19:33:00Z">
              <w:rPr>
                <w:rFonts w:ascii="Times New Roman" w:eastAsia="宋体" w:hAnsi="Times New Roman" w:cs="Times New Roman" w:hint="eastAsia"/>
                <w:sz w:val="24"/>
                <w:szCs w:val="24"/>
              </w:rPr>
            </w:rPrChange>
          </w:rPr>
          <w:t>限时全</w:t>
        </w:r>
        <w:proofErr w:type="gramEnd"/>
        <w:r w:rsidRPr="00990EC0">
          <w:rPr>
            <w:rFonts w:ascii="Times New Roman" w:eastAsia="宋体" w:hAnsi="Times New Roman" w:cs="Times New Roman" w:hint="eastAsia"/>
            <w:b/>
            <w:sz w:val="24"/>
            <w:szCs w:val="24"/>
            <w:rPrChange w:id="456" w:author="Woody Wang" w:date="2014-05-29T19:33:00Z">
              <w:rPr>
                <w:rFonts w:ascii="Times New Roman" w:eastAsia="宋体" w:hAnsi="Times New Roman" w:cs="Times New Roman" w:hint="eastAsia"/>
                <w:sz w:val="24"/>
                <w:szCs w:val="24"/>
              </w:rPr>
            </w:rPrChange>
          </w:rPr>
          <w:t>开放</w:t>
        </w:r>
        <w:r w:rsidRPr="00990EC0">
          <w:rPr>
            <w:rFonts w:ascii="Times New Roman" w:eastAsia="宋体" w:hAnsi="Times New Roman" w:cs="Times New Roman" w:hint="eastAsia"/>
            <w:sz w:val="24"/>
            <w:szCs w:val="24"/>
          </w:rPr>
          <w:t>：</w:t>
        </w:r>
      </w:ins>
    </w:p>
    <w:p w:rsidR="00990EC0" w:rsidRDefault="00990EC0" w:rsidP="00990EC0">
      <w:pPr>
        <w:ind w:firstLineChars="200" w:firstLine="480"/>
        <w:rPr>
          <w:ins w:id="457" w:author="Woody Wang" w:date="2014-05-29T19:33:00Z"/>
          <w:rFonts w:ascii="Times New Roman" w:eastAsia="宋体" w:hAnsi="Times New Roman" w:cs="Times New Roman"/>
          <w:sz w:val="24"/>
          <w:szCs w:val="24"/>
        </w:rPr>
      </w:pPr>
      <w:ins w:id="458" w:author="Woody Wang" w:date="2014-05-29T19:32:00Z">
        <w:r w:rsidRPr="00990EC0">
          <w:rPr>
            <w:rFonts w:ascii="Times New Roman" w:eastAsia="宋体" w:hAnsi="Times New Roman" w:cs="Times New Roman" w:hint="eastAsia"/>
            <w:sz w:val="24"/>
            <w:szCs w:val="24"/>
          </w:rPr>
          <w:t>除去非值班时段、设施维护、接待展示、科研开发等内部工作时间段之外，其他时间采用全开放模式。</w:t>
        </w:r>
      </w:ins>
    </w:p>
    <w:p w:rsidR="00990EC0" w:rsidRDefault="00990EC0" w:rsidP="00990EC0">
      <w:pPr>
        <w:ind w:firstLineChars="200" w:firstLine="482"/>
        <w:rPr>
          <w:ins w:id="459" w:author="Woody Wang" w:date="2014-05-29T19:33:00Z"/>
          <w:rFonts w:ascii="Times New Roman" w:eastAsia="宋体" w:hAnsi="Times New Roman" w:cs="Times New Roman"/>
          <w:sz w:val="24"/>
          <w:szCs w:val="24"/>
        </w:rPr>
      </w:pPr>
      <w:ins w:id="460" w:author="Woody Wang" w:date="2014-05-29T19:33:00Z">
        <w:r w:rsidRPr="00990EC0">
          <w:rPr>
            <w:rFonts w:ascii="Times New Roman" w:eastAsia="宋体" w:hAnsi="Times New Roman" w:cs="Times New Roman" w:hint="eastAsia"/>
            <w:b/>
            <w:sz w:val="24"/>
            <w:szCs w:val="24"/>
            <w:rPrChange w:id="461" w:author="Woody Wang" w:date="2014-05-29T19:33:00Z">
              <w:rPr>
                <w:rFonts w:ascii="Times New Roman" w:eastAsia="宋体" w:hAnsi="Times New Roman" w:cs="Times New Roman" w:hint="eastAsia"/>
                <w:sz w:val="24"/>
                <w:szCs w:val="24"/>
              </w:rPr>
            </w:rPrChange>
          </w:rPr>
          <w:t>预约开放</w:t>
        </w:r>
        <w:r w:rsidRPr="00990EC0">
          <w:rPr>
            <w:rFonts w:ascii="Times New Roman" w:eastAsia="宋体" w:hAnsi="Times New Roman" w:cs="Times New Roman" w:hint="eastAsia"/>
            <w:sz w:val="24"/>
            <w:szCs w:val="24"/>
          </w:rPr>
          <w:t>：</w:t>
        </w:r>
      </w:ins>
    </w:p>
    <w:p w:rsidR="00990EC0" w:rsidRDefault="00990EC0" w:rsidP="00990EC0">
      <w:pPr>
        <w:ind w:firstLineChars="200" w:firstLine="480"/>
        <w:rPr>
          <w:ins w:id="462" w:author="Woody Wang" w:date="2014-05-29T19:33:00Z"/>
          <w:rFonts w:ascii="Times New Roman" w:eastAsia="宋体" w:hAnsi="Times New Roman" w:cs="Times New Roman"/>
          <w:sz w:val="24"/>
          <w:szCs w:val="24"/>
        </w:rPr>
      </w:pPr>
      <w:ins w:id="463" w:author="Woody Wang" w:date="2014-05-29T19:33:00Z">
        <w:r w:rsidRPr="00990EC0">
          <w:rPr>
            <w:rFonts w:ascii="Times New Roman" w:eastAsia="宋体" w:hAnsi="Times New Roman" w:cs="Times New Roman" w:hint="eastAsia"/>
            <w:sz w:val="24"/>
            <w:szCs w:val="24"/>
          </w:rPr>
          <w:t>在</w:t>
        </w:r>
        <w:proofErr w:type="gramStart"/>
        <w:r w:rsidRPr="00990EC0">
          <w:rPr>
            <w:rFonts w:ascii="Times New Roman" w:eastAsia="宋体" w:hAnsi="Times New Roman" w:cs="Times New Roman" w:hint="eastAsia"/>
            <w:sz w:val="24"/>
            <w:szCs w:val="24"/>
          </w:rPr>
          <w:t>限时全</w:t>
        </w:r>
        <w:proofErr w:type="gramEnd"/>
        <w:r w:rsidRPr="00990EC0">
          <w:rPr>
            <w:rFonts w:ascii="Times New Roman" w:eastAsia="宋体" w:hAnsi="Times New Roman" w:cs="Times New Roman" w:hint="eastAsia"/>
            <w:sz w:val="24"/>
            <w:szCs w:val="24"/>
          </w:rPr>
          <w:t>开放的时间段内，学生通过在线系统进行预约，现场读取学生证后可独占使用相关资源。（管理系统可参考文科图书馆讨论间模式）</w:t>
        </w:r>
      </w:ins>
    </w:p>
    <w:p w:rsidR="00990EC0" w:rsidRDefault="00990EC0" w:rsidP="00990EC0">
      <w:pPr>
        <w:ind w:firstLineChars="200" w:firstLine="482"/>
        <w:rPr>
          <w:ins w:id="464" w:author="Woody Wang" w:date="2014-05-29T19:33:00Z"/>
          <w:rFonts w:ascii="Times New Roman" w:eastAsia="宋体" w:hAnsi="Times New Roman" w:cs="Times New Roman"/>
          <w:sz w:val="24"/>
          <w:szCs w:val="24"/>
        </w:rPr>
      </w:pPr>
      <w:ins w:id="465" w:author="Woody Wang" w:date="2014-05-29T19:33:00Z">
        <w:r w:rsidRPr="00990EC0">
          <w:rPr>
            <w:rFonts w:ascii="Times New Roman" w:eastAsia="宋体" w:hAnsi="Times New Roman" w:cs="Times New Roman" w:hint="eastAsia"/>
            <w:b/>
            <w:sz w:val="24"/>
            <w:szCs w:val="24"/>
            <w:rPrChange w:id="466" w:author="Woody Wang" w:date="2014-05-29T19:33:00Z">
              <w:rPr>
                <w:rFonts w:ascii="Times New Roman" w:eastAsia="宋体" w:hAnsi="Times New Roman" w:cs="Times New Roman" w:hint="eastAsia"/>
                <w:sz w:val="24"/>
                <w:szCs w:val="24"/>
              </w:rPr>
            </w:rPrChange>
          </w:rPr>
          <w:t>教学保障</w:t>
        </w:r>
        <w:r w:rsidRPr="00990EC0">
          <w:rPr>
            <w:rFonts w:ascii="Times New Roman" w:eastAsia="宋体" w:hAnsi="Times New Roman" w:cs="Times New Roman" w:hint="eastAsia"/>
            <w:sz w:val="24"/>
            <w:szCs w:val="24"/>
          </w:rPr>
          <w:t>：</w:t>
        </w:r>
      </w:ins>
    </w:p>
    <w:p w:rsidR="00990EC0" w:rsidRPr="00990EC0" w:rsidRDefault="00990EC0" w:rsidP="00990EC0">
      <w:pPr>
        <w:ind w:firstLineChars="200" w:firstLine="480"/>
        <w:rPr>
          <w:rFonts w:ascii="Times New Roman" w:eastAsia="宋体" w:hAnsi="Times New Roman" w:cs="Times New Roman" w:hint="eastAsia"/>
          <w:sz w:val="24"/>
          <w:szCs w:val="24"/>
          <w:rPrChange w:id="467" w:author="Woody Wang" w:date="2014-05-29T19:33:00Z">
            <w:rPr>
              <w:rFonts w:ascii="Times New Roman" w:eastAsia="宋体" w:hAnsi="Times New Roman" w:cs="Times New Roman" w:hint="eastAsia"/>
              <w:sz w:val="24"/>
              <w:szCs w:val="24"/>
            </w:rPr>
          </w:rPrChange>
        </w:rPr>
      </w:pPr>
      <w:ins w:id="468" w:author="Woody Wang" w:date="2014-05-29T19:33:00Z">
        <w:r w:rsidRPr="00990EC0">
          <w:rPr>
            <w:rFonts w:ascii="Times New Roman" w:eastAsia="宋体" w:hAnsi="Times New Roman" w:cs="Times New Roman" w:hint="eastAsia"/>
            <w:sz w:val="24"/>
            <w:szCs w:val="24"/>
          </w:rPr>
          <w:t>为日常教学服务的设施与设备，重点保障教学活动的开展。学生使用相应资源，需要与相关教师协商预约，或通过订单的方式，委托相关负责人利用设备完成特定工作内容。</w:t>
        </w:r>
      </w:ins>
    </w:p>
    <w:p w:rsidR="00990EC0" w:rsidRDefault="00990EC0" w:rsidP="00F226E6">
      <w:pPr>
        <w:ind w:firstLineChars="200" w:firstLine="480"/>
        <w:rPr>
          <w:ins w:id="469" w:author="Woody Wang" w:date="2014-05-29T19:33:00Z"/>
          <w:rFonts w:ascii="Times New Roman" w:eastAsia="宋体" w:hAnsi="Times New Roman" w:cs="Times New Roman"/>
          <w:sz w:val="24"/>
          <w:szCs w:val="24"/>
        </w:rPr>
      </w:pPr>
    </w:p>
    <w:p w:rsidR="00F226E6" w:rsidRPr="00F226E6" w:rsidRDefault="00F226E6" w:rsidP="00F226E6">
      <w:pPr>
        <w:ind w:firstLineChars="200" w:firstLine="480"/>
        <w:rPr>
          <w:rFonts w:ascii="Times New Roman" w:eastAsia="宋体" w:hAnsi="Times New Roman" w:cs="Times New Roman" w:hint="eastAsia"/>
          <w:sz w:val="24"/>
          <w:szCs w:val="24"/>
        </w:rPr>
      </w:pPr>
      <w:r w:rsidRPr="00F226E6">
        <w:rPr>
          <w:rFonts w:ascii="Times New Roman" w:eastAsia="宋体" w:hAnsi="Times New Roman" w:cs="Times New Roman" w:hint="eastAsia"/>
          <w:sz w:val="24"/>
          <w:szCs w:val="24"/>
        </w:rPr>
        <w:t>学生活动机制：学生使用清华</w:t>
      </w:r>
      <w:del w:id="470" w:author="Woody Wang" w:date="2014-05-29T18:52:00Z">
        <w:r w:rsidRPr="00F226E6" w:rsidDel="007E0C2E">
          <w:rPr>
            <w:rFonts w:ascii="Times New Roman" w:eastAsia="宋体" w:hAnsi="Times New Roman" w:cs="Times New Roman" w:hint="eastAsia"/>
            <w:sz w:val="24"/>
            <w:szCs w:val="24"/>
          </w:rPr>
          <w:delText>创客空间</w:delText>
        </w:r>
      </w:del>
      <w:ins w:id="471" w:author="Woody Wang" w:date="2014-05-29T18:52:00Z">
        <w:r w:rsidR="007E0C2E">
          <w:rPr>
            <w:rFonts w:ascii="Times New Roman" w:eastAsia="宋体" w:hAnsi="Times New Roman" w:cs="Times New Roman" w:hint="eastAsia"/>
            <w:sz w:val="24"/>
            <w:szCs w:val="24"/>
          </w:rPr>
          <w:t>三创基地</w:t>
        </w:r>
      </w:ins>
      <w:r w:rsidRPr="00F226E6">
        <w:rPr>
          <w:rFonts w:ascii="Times New Roman" w:eastAsia="宋体" w:hAnsi="Times New Roman" w:cs="Times New Roman" w:hint="eastAsia"/>
          <w:sz w:val="24"/>
          <w:szCs w:val="24"/>
        </w:rPr>
        <w:t>，主要涉及如下几个方面：</w:t>
      </w:r>
    </w:p>
    <w:p w:rsidR="00F226E6" w:rsidRPr="00F226E6" w:rsidRDefault="00F226E6" w:rsidP="00F226E6">
      <w:pPr>
        <w:ind w:firstLineChars="200" w:firstLine="480"/>
        <w:rPr>
          <w:rFonts w:ascii="Times New Roman" w:eastAsia="宋体" w:hAnsi="Times New Roman" w:cs="Times New Roman" w:hint="eastAsia"/>
          <w:sz w:val="24"/>
          <w:szCs w:val="24"/>
        </w:rPr>
      </w:pPr>
      <w:r w:rsidRPr="00F226E6">
        <w:rPr>
          <w:rFonts w:ascii="宋体" w:eastAsia="宋体" w:hAnsi="宋体" w:cs="Times New Roman" w:hint="eastAsia"/>
          <w:sz w:val="24"/>
          <w:szCs w:val="24"/>
        </w:rPr>
        <w:t xml:space="preserve">⑴ </w:t>
      </w:r>
      <w:proofErr w:type="gramStart"/>
      <w:r w:rsidRPr="00F226E6">
        <w:rPr>
          <w:rFonts w:ascii="Times New Roman" w:eastAsia="宋体" w:hAnsi="Times New Roman" w:cs="Times New Roman" w:hint="eastAsia"/>
          <w:sz w:val="24"/>
          <w:szCs w:val="24"/>
        </w:rPr>
        <w:t>创客相关</w:t>
      </w:r>
      <w:proofErr w:type="gramEnd"/>
      <w:r w:rsidRPr="00F226E6">
        <w:rPr>
          <w:rFonts w:ascii="Times New Roman" w:eastAsia="宋体" w:hAnsi="Times New Roman" w:cs="Times New Roman" w:hint="eastAsia"/>
          <w:sz w:val="24"/>
          <w:szCs w:val="24"/>
        </w:rPr>
        <w:t>课程的学生。</w:t>
      </w:r>
      <w:proofErr w:type="gramStart"/>
      <w:r w:rsidRPr="00F226E6">
        <w:rPr>
          <w:rFonts w:ascii="Times New Roman" w:eastAsia="宋体" w:hAnsi="Times New Roman" w:cs="Times New Roman" w:hint="eastAsia"/>
          <w:sz w:val="24"/>
          <w:szCs w:val="24"/>
        </w:rPr>
        <w:t>部分创客课程</w:t>
      </w:r>
      <w:proofErr w:type="gramEnd"/>
      <w:r w:rsidRPr="00F226E6">
        <w:rPr>
          <w:rFonts w:ascii="Times New Roman" w:eastAsia="宋体" w:hAnsi="Times New Roman" w:cs="Times New Roman" w:hint="eastAsia"/>
          <w:sz w:val="24"/>
          <w:szCs w:val="24"/>
        </w:rPr>
        <w:t>需要在</w:t>
      </w:r>
      <w:del w:id="472" w:author="Woody Wang" w:date="2014-05-29T18:52:00Z">
        <w:r w:rsidRPr="00F226E6" w:rsidDel="007E0C2E">
          <w:rPr>
            <w:rFonts w:ascii="Times New Roman" w:eastAsia="宋体" w:hAnsi="Times New Roman" w:cs="Times New Roman" w:hint="eastAsia"/>
            <w:sz w:val="24"/>
            <w:szCs w:val="24"/>
          </w:rPr>
          <w:delText>创客空间</w:delText>
        </w:r>
      </w:del>
      <w:ins w:id="473" w:author="Woody Wang" w:date="2014-05-29T18:52:00Z">
        <w:r w:rsidR="007E0C2E">
          <w:rPr>
            <w:rFonts w:ascii="Times New Roman" w:eastAsia="宋体" w:hAnsi="Times New Roman" w:cs="Times New Roman" w:hint="eastAsia"/>
            <w:sz w:val="24"/>
            <w:szCs w:val="24"/>
          </w:rPr>
          <w:t>三</w:t>
        </w:r>
        <w:proofErr w:type="gramStart"/>
        <w:r w:rsidR="007E0C2E">
          <w:rPr>
            <w:rFonts w:ascii="Times New Roman" w:eastAsia="宋体" w:hAnsi="Times New Roman" w:cs="Times New Roman" w:hint="eastAsia"/>
            <w:sz w:val="24"/>
            <w:szCs w:val="24"/>
          </w:rPr>
          <w:t>创基地</w:t>
        </w:r>
      </w:ins>
      <w:proofErr w:type="gramEnd"/>
      <w:r w:rsidRPr="00F226E6">
        <w:rPr>
          <w:rFonts w:ascii="Times New Roman" w:eastAsia="宋体" w:hAnsi="Times New Roman" w:cs="Times New Roman" w:hint="eastAsia"/>
          <w:sz w:val="24"/>
          <w:szCs w:val="24"/>
        </w:rPr>
        <w:t>进行实地教学，该部分学生可在任课教师的指导下完成课堂学习任务。</w:t>
      </w:r>
    </w:p>
    <w:p w:rsidR="00F226E6" w:rsidRPr="00F226E6" w:rsidRDefault="00F226E6" w:rsidP="00F226E6">
      <w:pPr>
        <w:ind w:firstLineChars="200" w:firstLine="480"/>
        <w:rPr>
          <w:rFonts w:ascii="Times New Roman" w:eastAsia="宋体" w:hAnsi="Times New Roman" w:cs="Times New Roman" w:hint="eastAsia"/>
          <w:sz w:val="24"/>
          <w:szCs w:val="24"/>
        </w:rPr>
      </w:pPr>
      <w:r w:rsidRPr="00F226E6">
        <w:rPr>
          <w:rFonts w:ascii="宋体" w:eastAsia="宋体" w:hAnsi="宋体" w:cs="Times New Roman" w:hint="eastAsia"/>
          <w:sz w:val="24"/>
          <w:szCs w:val="24"/>
        </w:rPr>
        <w:t xml:space="preserve">⑵ </w:t>
      </w:r>
      <w:proofErr w:type="gramStart"/>
      <w:r w:rsidRPr="00F226E6">
        <w:rPr>
          <w:rFonts w:ascii="Times New Roman" w:eastAsia="宋体" w:hAnsi="Times New Roman" w:cs="Times New Roman" w:hint="eastAsia"/>
          <w:sz w:val="24"/>
          <w:szCs w:val="24"/>
        </w:rPr>
        <w:t>创客个人</w:t>
      </w:r>
      <w:proofErr w:type="gramEnd"/>
      <w:r w:rsidRPr="00F226E6">
        <w:rPr>
          <w:rFonts w:ascii="Times New Roman" w:eastAsia="宋体" w:hAnsi="Times New Roman" w:cs="Times New Roman" w:hint="eastAsia"/>
          <w:sz w:val="24"/>
          <w:szCs w:val="24"/>
        </w:rPr>
        <w:t>及团队。清华</w:t>
      </w:r>
      <w:del w:id="474" w:author="Woody Wang" w:date="2014-05-29T18:52:00Z">
        <w:r w:rsidRPr="00F226E6" w:rsidDel="007E0C2E">
          <w:rPr>
            <w:rFonts w:ascii="Times New Roman" w:eastAsia="宋体" w:hAnsi="Times New Roman" w:cs="Times New Roman" w:hint="eastAsia"/>
            <w:sz w:val="24"/>
            <w:szCs w:val="24"/>
          </w:rPr>
          <w:delText>创客空间</w:delText>
        </w:r>
      </w:del>
      <w:ins w:id="475" w:author="Woody Wang" w:date="2014-05-29T18:52:00Z">
        <w:r w:rsidR="007E0C2E">
          <w:rPr>
            <w:rFonts w:ascii="Times New Roman" w:eastAsia="宋体" w:hAnsi="Times New Roman" w:cs="Times New Roman" w:hint="eastAsia"/>
            <w:sz w:val="24"/>
            <w:szCs w:val="24"/>
          </w:rPr>
          <w:t>三</w:t>
        </w:r>
        <w:proofErr w:type="gramStart"/>
        <w:r w:rsidR="007E0C2E">
          <w:rPr>
            <w:rFonts w:ascii="Times New Roman" w:eastAsia="宋体" w:hAnsi="Times New Roman" w:cs="Times New Roman" w:hint="eastAsia"/>
            <w:sz w:val="24"/>
            <w:szCs w:val="24"/>
          </w:rPr>
          <w:t>创基地</w:t>
        </w:r>
      </w:ins>
      <w:proofErr w:type="gramEnd"/>
      <w:r w:rsidRPr="00F226E6">
        <w:rPr>
          <w:rFonts w:ascii="Times New Roman" w:eastAsia="宋体" w:hAnsi="Times New Roman" w:cs="Times New Roman" w:hint="eastAsia"/>
          <w:sz w:val="24"/>
          <w:szCs w:val="24"/>
        </w:rPr>
        <w:t>鼓励多学科交叉融合的团队入驻，个人或团队按照使用时间的长短分为临时使用及中长期入驻。对于临时使用清华</w:t>
      </w:r>
      <w:del w:id="476" w:author="Woody Wang" w:date="2014-05-29T18:52:00Z">
        <w:r w:rsidRPr="00F226E6" w:rsidDel="007E0C2E">
          <w:rPr>
            <w:rFonts w:ascii="Times New Roman" w:eastAsia="宋体" w:hAnsi="Times New Roman" w:cs="Times New Roman" w:hint="eastAsia"/>
            <w:sz w:val="24"/>
            <w:szCs w:val="24"/>
          </w:rPr>
          <w:delText>创客空间</w:delText>
        </w:r>
      </w:del>
      <w:ins w:id="477" w:author="Woody Wang" w:date="2014-05-29T18:52:00Z">
        <w:r w:rsidR="007E0C2E">
          <w:rPr>
            <w:rFonts w:ascii="Times New Roman" w:eastAsia="宋体" w:hAnsi="Times New Roman" w:cs="Times New Roman" w:hint="eastAsia"/>
            <w:sz w:val="24"/>
            <w:szCs w:val="24"/>
          </w:rPr>
          <w:t>三</w:t>
        </w:r>
        <w:proofErr w:type="gramStart"/>
        <w:r w:rsidR="007E0C2E">
          <w:rPr>
            <w:rFonts w:ascii="Times New Roman" w:eastAsia="宋体" w:hAnsi="Times New Roman" w:cs="Times New Roman" w:hint="eastAsia"/>
            <w:sz w:val="24"/>
            <w:szCs w:val="24"/>
          </w:rPr>
          <w:t>创基地</w:t>
        </w:r>
      </w:ins>
      <w:proofErr w:type="gramEnd"/>
      <w:r w:rsidRPr="00F226E6">
        <w:rPr>
          <w:rFonts w:ascii="Times New Roman" w:eastAsia="宋体" w:hAnsi="Times New Roman" w:cs="Times New Roman" w:hint="eastAsia"/>
          <w:sz w:val="24"/>
          <w:szCs w:val="24"/>
        </w:rPr>
        <w:t>工具、空间</w:t>
      </w:r>
      <w:r w:rsidRPr="00F226E6">
        <w:rPr>
          <w:rFonts w:ascii="Times New Roman" w:eastAsia="宋体" w:hAnsi="Times New Roman" w:cs="Times New Roman" w:hint="eastAsia"/>
          <w:sz w:val="24"/>
          <w:szCs w:val="24"/>
        </w:rPr>
        <w:t xml:space="preserve"> </w:t>
      </w:r>
      <w:r w:rsidRPr="00F226E6">
        <w:rPr>
          <w:rFonts w:ascii="Times New Roman" w:eastAsia="宋体" w:hAnsi="Times New Roman" w:cs="Times New Roman" w:hint="eastAsia"/>
          <w:sz w:val="24"/>
          <w:szCs w:val="24"/>
        </w:rPr>
        <w:t>等的个人或团队，空间不提供固定保留的工作位，师生可免费使用公共工作区（</w:t>
      </w:r>
      <w:proofErr w:type="gramStart"/>
      <w:r w:rsidRPr="00F226E6">
        <w:rPr>
          <w:rFonts w:ascii="Times New Roman" w:eastAsia="宋体" w:hAnsi="Times New Roman" w:cs="Times New Roman" w:hint="eastAsia"/>
          <w:sz w:val="24"/>
          <w:szCs w:val="24"/>
        </w:rPr>
        <w:t>材料费须另</w:t>
      </w:r>
      <w:proofErr w:type="gramEnd"/>
      <w:r w:rsidRPr="00F226E6">
        <w:rPr>
          <w:rFonts w:ascii="Times New Roman" w:eastAsia="宋体" w:hAnsi="Times New Roman" w:cs="Times New Roman" w:hint="eastAsia"/>
          <w:sz w:val="24"/>
          <w:szCs w:val="24"/>
        </w:rPr>
        <w:t>收取）。因需要准备比赛、校</w:t>
      </w:r>
      <w:r w:rsidRPr="00F226E6">
        <w:rPr>
          <w:rFonts w:ascii="Times New Roman" w:eastAsia="宋体" w:hAnsi="Times New Roman" w:cs="Times New Roman" w:hint="eastAsia"/>
          <w:sz w:val="24"/>
          <w:szCs w:val="24"/>
        </w:rPr>
        <w:t>-</w:t>
      </w:r>
      <w:r w:rsidRPr="00F226E6">
        <w:rPr>
          <w:rFonts w:ascii="Times New Roman" w:eastAsia="宋体" w:hAnsi="Times New Roman" w:cs="Times New Roman" w:hint="eastAsia"/>
          <w:sz w:val="24"/>
          <w:szCs w:val="24"/>
        </w:rPr>
        <w:t>企合作项目或准备创业的团队，可向</w:t>
      </w:r>
      <w:del w:id="478" w:author="Woody Wang" w:date="2014-05-29T18:52:00Z">
        <w:r w:rsidRPr="00F226E6" w:rsidDel="007E0C2E">
          <w:rPr>
            <w:rFonts w:ascii="Times New Roman" w:eastAsia="宋体" w:hAnsi="Times New Roman" w:cs="Times New Roman" w:hint="eastAsia"/>
            <w:sz w:val="24"/>
            <w:szCs w:val="24"/>
          </w:rPr>
          <w:delText>创客空间</w:delText>
        </w:r>
      </w:del>
      <w:ins w:id="479" w:author="Woody Wang" w:date="2014-05-29T18:52:00Z">
        <w:r w:rsidR="007E0C2E">
          <w:rPr>
            <w:rFonts w:ascii="Times New Roman" w:eastAsia="宋体" w:hAnsi="Times New Roman" w:cs="Times New Roman" w:hint="eastAsia"/>
            <w:sz w:val="24"/>
            <w:szCs w:val="24"/>
          </w:rPr>
          <w:t>三</w:t>
        </w:r>
        <w:proofErr w:type="gramStart"/>
        <w:r w:rsidR="007E0C2E">
          <w:rPr>
            <w:rFonts w:ascii="Times New Roman" w:eastAsia="宋体" w:hAnsi="Times New Roman" w:cs="Times New Roman" w:hint="eastAsia"/>
            <w:sz w:val="24"/>
            <w:szCs w:val="24"/>
          </w:rPr>
          <w:t>创基地</w:t>
        </w:r>
      </w:ins>
      <w:proofErr w:type="gramEnd"/>
      <w:r w:rsidRPr="00F226E6">
        <w:rPr>
          <w:rFonts w:ascii="Times New Roman" w:eastAsia="宋体" w:hAnsi="Times New Roman" w:cs="Times New Roman" w:hint="eastAsia"/>
          <w:sz w:val="24"/>
          <w:szCs w:val="24"/>
        </w:rPr>
        <w:t>申请租赁中长期使用工位（</w:t>
      </w:r>
      <w:r w:rsidRPr="00F226E6">
        <w:rPr>
          <w:rFonts w:ascii="Times New Roman" w:eastAsia="宋体" w:hAnsi="Times New Roman" w:cs="Times New Roman" w:hint="eastAsia"/>
          <w:sz w:val="24"/>
          <w:szCs w:val="24"/>
        </w:rPr>
        <w:t>3-6</w:t>
      </w:r>
      <w:r w:rsidRPr="00F226E6">
        <w:rPr>
          <w:rFonts w:ascii="Times New Roman" w:eastAsia="宋体" w:hAnsi="Times New Roman" w:cs="Times New Roman" w:hint="eastAsia"/>
          <w:sz w:val="24"/>
          <w:szCs w:val="24"/>
        </w:rPr>
        <w:t>个月）。申请通过后，团队拥有独立空间的使用权限，并可免费使用产品发布厅（需预约）。使用期间需遵守空间的各项规定，如有严重违反规定者，空间有权力收回其使用权。</w:t>
      </w:r>
    </w:p>
    <w:p w:rsidR="00F226E6" w:rsidRPr="00F226E6" w:rsidRDefault="00F226E6" w:rsidP="00F226E6">
      <w:pPr>
        <w:ind w:firstLineChars="200" w:firstLine="480"/>
        <w:rPr>
          <w:rFonts w:ascii="Times New Roman" w:eastAsia="宋体" w:hAnsi="Times New Roman" w:cs="Times New Roman" w:hint="eastAsia"/>
          <w:sz w:val="24"/>
          <w:szCs w:val="24"/>
        </w:rPr>
      </w:pPr>
      <w:r w:rsidRPr="00F226E6">
        <w:rPr>
          <w:rFonts w:ascii="宋体" w:eastAsia="宋体" w:hAnsi="宋体" w:cs="Times New Roman" w:hint="eastAsia"/>
          <w:sz w:val="24"/>
          <w:szCs w:val="24"/>
        </w:rPr>
        <w:t xml:space="preserve">⑶ </w:t>
      </w:r>
      <w:del w:id="480" w:author="Woody Wang" w:date="2014-05-29T18:52:00Z">
        <w:r w:rsidRPr="00F226E6" w:rsidDel="007E0C2E">
          <w:rPr>
            <w:rFonts w:ascii="Times New Roman" w:eastAsia="宋体" w:hAnsi="Times New Roman" w:cs="Times New Roman" w:hint="eastAsia"/>
            <w:sz w:val="24"/>
            <w:szCs w:val="24"/>
          </w:rPr>
          <w:delText>创客空间</w:delText>
        </w:r>
      </w:del>
      <w:ins w:id="481" w:author="Woody Wang" w:date="2014-05-29T18:52:00Z">
        <w:r w:rsidR="007E0C2E">
          <w:rPr>
            <w:rFonts w:ascii="Times New Roman" w:eastAsia="宋体" w:hAnsi="Times New Roman" w:cs="Times New Roman" w:hint="eastAsia"/>
            <w:sz w:val="24"/>
            <w:szCs w:val="24"/>
          </w:rPr>
          <w:t>三</w:t>
        </w:r>
        <w:proofErr w:type="gramStart"/>
        <w:r w:rsidR="007E0C2E">
          <w:rPr>
            <w:rFonts w:ascii="Times New Roman" w:eastAsia="宋体" w:hAnsi="Times New Roman" w:cs="Times New Roman" w:hint="eastAsia"/>
            <w:sz w:val="24"/>
            <w:szCs w:val="24"/>
          </w:rPr>
          <w:t>创基地</w:t>
        </w:r>
      </w:ins>
      <w:proofErr w:type="gramEnd"/>
      <w:r w:rsidRPr="00F226E6">
        <w:rPr>
          <w:rFonts w:ascii="Times New Roman" w:eastAsia="宋体" w:hAnsi="Times New Roman" w:cs="Times New Roman" w:hint="eastAsia"/>
          <w:sz w:val="24"/>
          <w:szCs w:val="24"/>
        </w:rPr>
        <w:t>社团。空间应为清华</w:t>
      </w:r>
      <w:del w:id="482" w:author="Woody Wang" w:date="2014-05-29T18:52:00Z">
        <w:r w:rsidRPr="00F226E6" w:rsidDel="007E0C2E">
          <w:rPr>
            <w:rFonts w:ascii="Times New Roman" w:eastAsia="宋体" w:hAnsi="Times New Roman" w:cs="Times New Roman" w:hint="eastAsia"/>
            <w:sz w:val="24"/>
            <w:szCs w:val="24"/>
          </w:rPr>
          <w:delText>创客空间</w:delText>
        </w:r>
      </w:del>
      <w:ins w:id="483" w:author="Woody Wang" w:date="2014-05-29T18:52:00Z">
        <w:r w:rsidR="007E0C2E">
          <w:rPr>
            <w:rFonts w:ascii="Times New Roman" w:eastAsia="宋体" w:hAnsi="Times New Roman" w:cs="Times New Roman" w:hint="eastAsia"/>
            <w:sz w:val="24"/>
            <w:szCs w:val="24"/>
          </w:rPr>
          <w:t>三</w:t>
        </w:r>
        <w:proofErr w:type="gramStart"/>
        <w:r w:rsidR="007E0C2E">
          <w:rPr>
            <w:rFonts w:ascii="Times New Roman" w:eastAsia="宋体" w:hAnsi="Times New Roman" w:cs="Times New Roman" w:hint="eastAsia"/>
            <w:sz w:val="24"/>
            <w:szCs w:val="24"/>
          </w:rPr>
          <w:t>创基地</w:t>
        </w:r>
      </w:ins>
      <w:proofErr w:type="gramEnd"/>
      <w:r w:rsidRPr="00F226E6">
        <w:rPr>
          <w:rFonts w:ascii="Times New Roman" w:eastAsia="宋体" w:hAnsi="Times New Roman" w:cs="Times New Roman" w:hint="eastAsia"/>
          <w:sz w:val="24"/>
          <w:szCs w:val="24"/>
        </w:rPr>
        <w:t>社团预留一定的独立工位，用于社团的日常运行、项目研发与举办活动等。</w:t>
      </w:r>
    </w:p>
    <w:p w:rsidR="00F226E6" w:rsidRPr="00F226E6" w:rsidRDefault="00F226E6" w:rsidP="00F226E6">
      <w:pPr>
        <w:ind w:firstLineChars="200" w:firstLine="480"/>
        <w:rPr>
          <w:rFonts w:ascii="Times New Roman" w:eastAsia="宋体" w:hAnsi="Times New Roman" w:cs="Times New Roman" w:hint="eastAsia"/>
          <w:sz w:val="24"/>
          <w:szCs w:val="24"/>
        </w:rPr>
      </w:pPr>
      <w:r w:rsidRPr="00F226E6">
        <w:rPr>
          <w:rFonts w:ascii="宋体" w:eastAsia="宋体" w:hAnsi="宋体" w:cs="Times New Roman" w:hint="eastAsia"/>
          <w:sz w:val="24"/>
          <w:szCs w:val="24"/>
        </w:rPr>
        <w:t>⑷</w:t>
      </w:r>
      <w:r w:rsidRPr="00F226E6">
        <w:rPr>
          <w:rFonts w:ascii="Times New Roman" w:eastAsia="宋体" w:hAnsi="Times New Roman" w:cs="Times New Roman" w:hint="eastAsia"/>
          <w:sz w:val="24"/>
          <w:szCs w:val="24"/>
        </w:rPr>
        <w:t xml:space="preserve"> </w:t>
      </w:r>
      <w:r w:rsidRPr="00F226E6">
        <w:rPr>
          <w:rFonts w:ascii="Times New Roman" w:eastAsia="宋体" w:hAnsi="Times New Roman" w:cs="Times New Roman" w:hint="eastAsia"/>
          <w:sz w:val="24"/>
          <w:szCs w:val="24"/>
        </w:rPr>
        <w:t>大型比赛。每年度空间将会举办数场大型</w:t>
      </w:r>
      <w:proofErr w:type="gramStart"/>
      <w:r w:rsidRPr="00F226E6">
        <w:rPr>
          <w:rFonts w:ascii="Times New Roman" w:eastAsia="宋体" w:hAnsi="Times New Roman" w:cs="Times New Roman" w:hint="eastAsia"/>
          <w:sz w:val="24"/>
          <w:szCs w:val="24"/>
        </w:rPr>
        <w:t>的创客比赛</w:t>
      </w:r>
      <w:proofErr w:type="gramEnd"/>
      <w:r w:rsidRPr="00F226E6">
        <w:rPr>
          <w:rFonts w:ascii="Times New Roman" w:eastAsia="宋体" w:hAnsi="Times New Roman" w:cs="Times New Roman" w:hint="eastAsia"/>
          <w:sz w:val="24"/>
          <w:szCs w:val="24"/>
        </w:rPr>
        <w:t>，由于比赛的性质特殊，通常需要连续</w:t>
      </w:r>
      <w:r w:rsidRPr="00F226E6">
        <w:rPr>
          <w:rFonts w:ascii="Times New Roman" w:eastAsia="宋体" w:hAnsi="Times New Roman" w:cs="Times New Roman" w:hint="eastAsia"/>
          <w:sz w:val="24"/>
          <w:szCs w:val="24"/>
        </w:rPr>
        <w:t>48</w:t>
      </w:r>
      <w:r w:rsidRPr="00F226E6">
        <w:rPr>
          <w:rFonts w:ascii="Times New Roman" w:eastAsia="宋体" w:hAnsi="Times New Roman" w:cs="Times New Roman" w:hint="eastAsia"/>
          <w:sz w:val="24"/>
          <w:szCs w:val="24"/>
        </w:rPr>
        <w:t>小时进行通宵比赛，因此在比赛期间，需要临时增配支持人员为比赛的顺利进行提供保障。</w:t>
      </w:r>
    </w:p>
    <w:p w:rsidR="00F226E6" w:rsidRPr="00F226E6" w:rsidDel="00983A7B" w:rsidRDefault="00F226E6" w:rsidP="00F226E6">
      <w:pPr>
        <w:ind w:firstLineChars="200" w:firstLine="480"/>
        <w:rPr>
          <w:del w:id="484" w:author="Woody Wang" w:date="2014-05-29T19:34:00Z"/>
          <w:rFonts w:ascii="Times New Roman" w:eastAsia="宋体" w:hAnsi="Times New Roman" w:cs="Times New Roman"/>
          <w:sz w:val="24"/>
          <w:szCs w:val="24"/>
        </w:rPr>
      </w:pPr>
      <w:r w:rsidRPr="00F226E6">
        <w:rPr>
          <w:rFonts w:ascii="宋体" w:eastAsia="宋体" w:hAnsi="宋体" w:cs="Times New Roman" w:hint="eastAsia"/>
          <w:sz w:val="24"/>
          <w:szCs w:val="24"/>
        </w:rPr>
        <w:t>⑸</w:t>
      </w:r>
      <w:r w:rsidRPr="00F226E6">
        <w:rPr>
          <w:rFonts w:ascii="Times New Roman" w:eastAsia="宋体" w:hAnsi="Times New Roman" w:cs="Times New Roman" w:hint="eastAsia"/>
          <w:sz w:val="24"/>
          <w:szCs w:val="24"/>
        </w:rPr>
        <w:t xml:space="preserve"> </w:t>
      </w:r>
      <w:r w:rsidRPr="00F226E6">
        <w:rPr>
          <w:rFonts w:ascii="Times New Roman" w:eastAsia="宋体" w:hAnsi="Times New Roman" w:cs="Times New Roman" w:hint="eastAsia"/>
          <w:sz w:val="24"/>
          <w:szCs w:val="24"/>
        </w:rPr>
        <w:t>培训与讲座。为了能够让创客精神与优秀的创意传播开来，空间将举办培训与讲座，全校师生均可免费参加（如活动产生不可重复利用的耗材，费用将另收取）。</w:t>
      </w:r>
      <w:bookmarkStart w:id="485" w:name="_GoBack"/>
      <w:bookmarkEnd w:id="485"/>
    </w:p>
    <w:p w:rsidR="00F226E6" w:rsidRPr="00F226E6" w:rsidDel="008D0840" w:rsidRDefault="00F226E6" w:rsidP="008D0840">
      <w:pPr>
        <w:ind w:firstLineChars="200" w:firstLine="562"/>
        <w:rPr>
          <w:del w:id="486" w:author="Woody Wang" w:date="2014-05-29T19:34:00Z"/>
          <w:rFonts w:ascii="Times New Roman" w:eastAsia="宋体" w:hAnsi="Times New Roman" w:cs="Times New Roman" w:hint="eastAsia"/>
          <w:b/>
          <w:sz w:val="28"/>
          <w:szCs w:val="28"/>
        </w:rPr>
        <w:pPrChange w:id="487" w:author="Woody Wang" w:date="2014-05-29T19:34:00Z">
          <w:pPr>
            <w:ind w:firstLineChars="200" w:firstLine="562"/>
          </w:pPr>
        </w:pPrChange>
      </w:pPr>
      <w:del w:id="488" w:author="Woody Wang" w:date="2014-05-29T19:34:00Z">
        <w:r w:rsidRPr="00F226E6" w:rsidDel="008D0840">
          <w:rPr>
            <w:rFonts w:ascii="Times New Roman" w:eastAsia="宋体" w:hAnsi="Times New Roman" w:cs="Times New Roman" w:hint="eastAsia"/>
            <w:b/>
            <w:sz w:val="28"/>
            <w:szCs w:val="28"/>
          </w:rPr>
          <w:delText xml:space="preserve">2. </w:delText>
        </w:r>
        <w:r w:rsidRPr="00F226E6" w:rsidDel="008D0840">
          <w:rPr>
            <w:rFonts w:ascii="Times New Roman" w:eastAsia="宋体" w:hAnsi="Times New Roman" w:cs="Times New Roman" w:hint="eastAsia"/>
            <w:b/>
            <w:sz w:val="28"/>
            <w:szCs w:val="28"/>
          </w:rPr>
          <w:delText>教师指导团队遴选机制</w:delText>
        </w:r>
      </w:del>
    </w:p>
    <w:p w:rsidR="00F226E6" w:rsidRPr="00F226E6" w:rsidDel="008D0840" w:rsidRDefault="00F226E6" w:rsidP="008D0840">
      <w:pPr>
        <w:ind w:firstLineChars="200" w:firstLine="480"/>
        <w:rPr>
          <w:del w:id="489" w:author="Woody Wang" w:date="2014-05-29T19:34:00Z"/>
          <w:rFonts w:ascii="Times New Roman" w:eastAsia="宋体" w:hAnsi="Times New Roman" w:cs="Times New Roman" w:hint="eastAsia"/>
          <w:sz w:val="24"/>
          <w:szCs w:val="24"/>
        </w:rPr>
        <w:pPrChange w:id="490" w:author="Woody Wang" w:date="2014-05-29T19:34:00Z">
          <w:pPr>
            <w:ind w:firstLineChars="200" w:firstLine="480"/>
          </w:pPr>
        </w:pPrChange>
      </w:pPr>
      <w:del w:id="491" w:author="Woody Wang" w:date="2014-05-29T18:52:00Z">
        <w:r w:rsidRPr="00F226E6" w:rsidDel="007E0C2E">
          <w:rPr>
            <w:rFonts w:ascii="Times New Roman" w:eastAsia="宋体" w:hAnsi="Times New Roman" w:cs="Times New Roman" w:hint="eastAsia"/>
            <w:sz w:val="24"/>
            <w:szCs w:val="24"/>
          </w:rPr>
          <w:delText>创客空间</w:delText>
        </w:r>
      </w:del>
      <w:del w:id="492" w:author="Woody Wang" w:date="2014-05-29T19:34:00Z">
        <w:r w:rsidRPr="00F226E6" w:rsidDel="008D0840">
          <w:rPr>
            <w:rFonts w:ascii="Times New Roman" w:eastAsia="宋体" w:hAnsi="Times New Roman" w:cs="Times New Roman" w:hint="eastAsia"/>
            <w:sz w:val="24"/>
            <w:szCs w:val="24"/>
          </w:rPr>
          <w:delText>的建设和发展需要一支专兼结合的高素质创新创业教育教师队伍。从社会各界聘请企业家、创业成功人士、专家学者等作为兼职教师，建立一支专兼结合的高素质创新创业教育教师队伍。学校应该在教师考核、职称评定、项目经费等方面给予政策支持。</w:delText>
        </w:r>
      </w:del>
    </w:p>
    <w:p w:rsidR="00F226E6" w:rsidRPr="00F226E6" w:rsidDel="008D0840" w:rsidRDefault="00F226E6" w:rsidP="008D0840">
      <w:pPr>
        <w:ind w:firstLineChars="200" w:firstLine="480"/>
        <w:rPr>
          <w:del w:id="493" w:author="Woody Wang" w:date="2014-05-29T19:34:00Z"/>
          <w:rFonts w:ascii="Times New Roman" w:eastAsia="宋体" w:hAnsi="Times New Roman" w:cs="Times New Roman" w:hint="eastAsia"/>
          <w:sz w:val="24"/>
          <w:szCs w:val="24"/>
        </w:rPr>
        <w:pPrChange w:id="494" w:author="Woody Wang" w:date="2014-05-29T19:34:00Z">
          <w:pPr>
            <w:ind w:firstLineChars="200" w:firstLine="480"/>
          </w:pPr>
        </w:pPrChange>
      </w:pPr>
      <w:del w:id="495" w:author="Woody Wang" w:date="2014-05-29T19:34:00Z">
        <w:r w:rsidRPr="00F226E6" w:rsidDel="008D0840">
          <w:rPr>
            <w:rFonts w:ascii="Times New Roman" w:eastAsia="宋体" w:hAnsi="Times New Roman" w:cs="Times New Roman" w:hint="eastAsia"/>
            <w:sz w:val="24"/>
            <w:szCs w:val="24"/>
          </w:rPr>
          <w:delText>创客活动需要以下三种技艺精湛并且激情洋溢的指导教师来引导：</w:delText>
        </w:r>
      </w:del>
    </w:p>
    <w:p w:rsidR="00F226E6" w:rsidRPr="00F226E6" w:rsidDel="008D0840" w:rsidRDefault="00F226E6" w:rsidP="008D0840">
      <w:pPr>
        <w:ind w:firstLineChars="200" w:firstLine="480"/>
        <w:rPr>
          <w:del w:id="496" w:author="Woody Wang" w:date="2014-05-29T19:34:00Z"/>
          <w:rFonts w:ascii="Times New Roman" w:eastAsia="宋体" w:hAnsi="Times New Roman" w:cs="Times New Roman" w:hint="eastAsia"/>
          <w:sz w:val="24"/>
          <w:szCs w:val="24"/>
        </w:rPr>
        <w:pPrChange w:id="497" w:author="Woody Wang" w:date="2014-05-29T19:34:00Z">
          <w:pPr>
            <w:ind w:firstLineChars="200" w:firstLine="480"/>
          </w:pPr>
        </w:pPrChange>
      </w:pPr>
      <w:del w:id="498" w:author="Woody Wang" w:date="2014-05-29T19:34:00Z">
        <w:r w:rsidRPr="00F226E6" w:rsidDel="008D0840">
          <w:rPr>
            <w:rFonts w:ascii="宋体" w:eastAsia="宋体" w:hAnsi="宋体" w:cs="Times New Roman" w:hint="eastAsia"/>
            <w:sz w:val="24"/>
            <w:szCs w:val="24"/>
          </w:rPr>
          <w:delText>⑴</w:delText>
        </w:r>
        <w:r w:rsidRPr="00F226E6" w:rsidDel="008D0840">
          <w:rPr>
            <w:rFonts w:ascii="Times New Roman" w:eastAsia="宋体" w:hAnsi="Times New Roman" w:cs="Times New Roman" w:hint="eastAsia"/>
            <w:sz w:val="24"/>
            <w:szCs w:val="24"/>
          </w:rPr>
          <w:delText xml:space="preserve"> </w:delText>
        </w:r>
        <w:r w:rsidRPr="00F226E6" w:rsidDel="008D0840">
          <w:rPr>
            <w:rFonts w:ascii="Times New Roman" w:eastAsia="宋体" w:hAnsi="Times New Roman" w:cs="Times New Roman" w:hint="eastAsia"/>
            <w:sz w:val="24"/>
            <w:szCs w:val="24"/>
          </w:rPr>
          <w:delText>驻校创客：聘请国内外的知名创客、专家、企业家，担任驻校创客导师。由国内外的创客人群中，以专业能力，工作纪律，社区影响力等条件，依次挑选。按照学校的课程需要，让知名的创客在校园中以</w:delText>
        </w:r>
        <w:r w:rsidRPr="00F226E6" w:rsidDel="008D0840">
          <w:rPr>
            <w:rFonts w:ascii="Times New Roman" w:eastAsia="宋体" w:hAnsi="Times New Roman" w:cs="Times New Roman" w:hint="eastAsia"/>
            <w:sz w:val="24"/>
            <w:szCs w:val="24"/>
          </w:rPr>
          <w:delText>3</w:delText>
        </w:r>
        <w:r w:rsidRPr="00F226E6" w:rsidDel="008D0840">
          <w:rPr>
            <w:rFonts w:ascii="Times New Roman" w:eastAsia="宋体" w:hAnsi="Times New Roman" w:cs="Times New Roman" w:hint="eastAsia"/>
            <w:sz w:val="24"/>
            <w:szCs w:val="24"/>
          </w:rPr>
          <w:delText>到</w:delText>
        </w:r>
        <w:r w:rsidRPr="00F226E6" w:rsidDel="008D0840">
          <w:rPr>
            <w:rFonts w:ascii="Times New Roman" w:eastAsia="宋体" w:hAnsi="Times New Roman" w:cs="Times New Roman" w:hint="eastAsia"/>
            <w:sz w:val="24"/>
            <w:szCs w:val="24"/>
          </w:rPr>
          <w:delText>6</w:delText>
        </w:r>
        <w:r w:rsidRPr="00F226E6" w:rsidDel="008D0840">
          <w:rPr>
            <w:rFonts w:ascii="Times New Roman" w:eastAsia="宋体" w:hAnsi="Times New Roman" w:cs="Times New Roman" w:hint="eastAsia"/>
            <w:sz w:val="24"/>
            <w:szCs w:val="24"/>
          </w:rPr>
          <w:delText>个月的时程，在校园的</w:delText>
        </w:r>
      </w:del>
      <w:del w:id="499" w:author="Woody Wang" w:date="2014-05-29T18:52:00Z">
        <w:r w:rsidRPr="00F226E6" w:rsidDel="007E0C2E">
          <w:rPr>
            <w:rFonts w:ascii="Times New Roman" w:eastAsia="宋体" w:hAnsi="Times New Roman" w:cs="Times New Roman" w:hint="eastAsia"/>
            <w:sz w:val="24"/>
            <w:szCs w:val="24"/>
          </w:rPr>
          <w:delText>创客空间</w:delText>
        </w:r>
      </w:del>
      <w:del w:id="500" w:author="Woody Wang" w:date="2014-05-29T19:34:00Z">
        <w:r w:rsidRPr="00F226E6" w:rsidDel="008D0840">
          <w:rPr>
            <w:rFonts w:ascii="Times New Roman" w:eastAsia="宋体" w:hAnsi="Times New Roman" w:cs="Times New Roman" w:hint="eastAsia"/>
            <w:sz w:val="24"/>
            <w:szCs w:val="24"/>
          </w:rPr>
          <w:delText>中，与同学们共同参与创造产品系统的各项工作。并且依照他们的专长，定期举办小型工作坊，让同学们可以在这些创客的指导下，近距离观察国内外知名创客的工作方式。</w:delText>
        </w:r>
      </w:del>
    </w:p>
    <w:p w:rsidR="00F226E6" w:rsidRPr="00F226E6" w:rsidDel="008D0840" w:rsidRDefault="00F226E6" w:rsidP="008D0840">
      <w:pPr>
        <w:ind w:firstLineChars="200" w:firstLine="480"/>
        <w:rPr>
          <w:del w:id="501" w:author="Woody Wang" w:date="2014-05-29T19:34:00Z"/>
          <w:rFonts w:ascii="Times New Roman" w:eastAsia="宋体" w:hAnsi="Times New Roman" w:cs="Times New Roman" w:hint="eastAsia"/>
          <w:sz w:val="24"/>
          <w:szCs w:val="24"/>
        </w:rPr>
        <w:pPrChange w:id="502" w:author="Woody Wang" w:date="2014-05-29T19:34:00Z">
          <w:pPr>
            <w:ind w:firstLineChars="200" w:firstLine="480"/>
          </w:pPr>
        </w:pPrChange>
      </w:pPr>
      <w:del w:id="503" w:author="Woody Wang" w:date="2014-05-29T19:34:00Z">
        <w:r w:rsidRPr="00F226E6" w:rsidDel="008D0840">
          <w:rPr>
            <w:rFonts w:ascii="宋体" w:eastAsia="宋体" w:hAnsi="宋体" w:cs="Times New Roman" w:hint="eastAsia"/>
            <w:sz w:val="24"/>
            <w:szCs w:val="24"/>
          </w:rPr>
          <w:delText>⑵</w:delText>
        </w:r>
        <w:r w:rsidRPr="00F226E6" w:rsidDel="008D0840">
          <w:rPr>
            <w:rFonts w:ascii="Times New Roman" w:eastAsia="宋体" w:hAnsi="Times New Roman" w:cs="Times New Roman" w:hint="eastAsia"/>
            <w:sz w:val="24"/>
            <w:szCs w:val="24"/>
          </w:rPr>
          <w:delText xml:space="preserve"> </w:delText>
        </w:r>
        <w:r w:rsidRPr="00F226E6" w:rsidDel="008D0840">
          <w:rPr>
            <w:rFonts w:ascii="Times New Roman" w:eastAsia="宋体" w:hAnsi="Times New Roman" w:cs="Times New Roman" w:hint="eastAsia"/>
            <w:sz w:val="24"/>
            <w:szCs w:val="24"/>
          </w:rPr>
          <w:delText>跨学科课程协调团队：鼓励学校的教师，结合专业的特点，组成交叉学科创客导师组。在校园中遴选愿意组织跨学科教学课程的教师。让这些教师联系各种不同专业教师或是技术人才的课程协调与课程设计者。这些教师之间应当组成一个协调人才资源的团队，以便于累积长期的人脉资源。</w:delText>
        </w:r>
      </w:del>
    </w:p>
    <w:p w:rsidR="00136429" w:rsidRPr="00F226E6" w:rsidDel="008D0840" w:rsidRDefault="00F226E6" w:rsidP="008D0840">
      <w:pPr>
        <w:ind w:firstLineChars="200" w:firstLine="480"/>
        <w:rPr>
          <w:del w:id="504" w:author="Woody Wang" w:date="2014-05-29T19:34:00Z"/>
          <w:rFonts w:ascii="Times New Roman" w:eastAsia="宋体" w:hAnsi="Times New Roman" w:cs="Times New Roman" w:hint="eastAsia"/>
          <w:sz w:val="24"/>
          <w:szCs w:val="24"/>
        </w:rPr>
        <w:pPrChange w:id="505" w:author="Woody Wang" w:date="2014-05-29T19:34:00Z">
          <w:pPr>
            <w:ind w:firstLineChars="200" w:firstLine="480"/>
          </w:pPr>
        </w:pPrChange>
      </w:pPr>
      <w:del w:id="506" w:author="Woody Wang" w:date="2014-05-29T19:34:00Z">
        <w:r w:rsidRPr="00F226E6" w:rsidDel="008D0840">
          <w:rPr>
            <w:rFonts w:ascii="宋体" w:eastAsia="宋体" w:hAnsi="宋体" w:cs="Times New Roman" w:hint="eastAsia"/>
            <w:sz w:val="24"/>
            <w:szCs w:val="24"/>
          </w:rPr>
          <w:delText>⑶</w:delText>
        </w:r>
        <w:r w:rsidRPr="00F226E6" w:rsidDel="008D0840">
          <w:rPr>
            <w:rFonts w:ascii="Times New Roman" w:eastAsia="宋体" w:hAnsi="Times New Roman" w:cs="Times New Roman" w:hint="eastAsia"/>
            <w:sz w:val="24"/>
            <w:szCs w:val="24"/>
          </w:rPr>
          <w:delText xml:space="preserve"> </w:delText>
        </w:r>
        <w:r w:rsidRPr="00F226E6" w:rsidDel="008D0840">
          <w:rPr>
            <w:rFonts w:ascii="Times New Roman" w:eastAsia="宋体" w:hAnsi="Times New Roman" w:cs="Times New Roman" w:hint="eastAsia"/>
            <w:sz w:val="24"/>
            <w:szCs w:val="24"/>
          </w:rPr>
          <w:delText>技术服务人才：学生在执行具体项目的过程中，需要各种技术服务，对特别复杂或是具有危险性的器材，现场需要由专门的人员负责操作仪器。此类服务人才应依照相应基础设施的数量与工作性质，长期聘任。除了硬件的制作与开发人才，我们也必须聘用至少</w:delText>
        </w:r>
        <w:r w:rsidRPr="00F226E6" w:rsidDel="008D0840">
          <w:rPr>
            <w:rFonts w:ascii="Times New Roman" w:eastAsia="宋体" w:hAnsi="Times New Roman" w:cs="Times New Roman" w:hint="eastAsia"/>
            <w:sz w:val="24"/>
            <w:szCs w:val="24"/>
          </w:rPr>
          <w:delText>2</w:delText>
        </w:r>
        <w:r w:rsidRPr="00F226E6" w:rsidDel="008D0840">
          <w:rPr>
            <w:rFonts w:ascii="Times New Roman" w:eastAsia="宋体" w:hAnsi="Times New Roman" w:cs="Times New Roman" w:hint="eastAsia"/>
            <w:sz w:val="24"/>
            <w:szCs w:val="24"/>
          </w:rPr>
          <w:delText>名专职的数字平台维护与管理人才。</w:delText>
        </w:r>
      </w:del>
    </w:p>
    <w:p w:rsidR="00F226E6" w:rsidRPr="00F226E6" w:rsidDel="008D0840" w:rsidRDefault="00F226E6" w:rsidP="008D0840">
      <w:pPr>
        <w:ind w:firstLineChars="200" w:firstLine="480"/>
        <w:rPr>
          <w:del w:id="507" w:author="Woody Wang" w:date="2014-05-29T19:34:00Z"/>
          <w:rFonts w:ascii="Times New Roman" w:eastAsia="宋体" w:hAnsi="Times New Roman" w:cs="Times New Roman" w:hint="eastAsia"/>
          <w:sz w:val="24"/>
          <w:szCs w:val="24"/>
        </w:rPr>
        <w:pPrChange w:id="508" w:author="Woody Wang" w:date="2014-05-29T19:34:00Z">
          <w:pPr/>
        </w:pPrChange>
      </w:pPr>
      <w:del w:id="509" w:author="Woody Wang" w:date="2014-05-29T19:34:00Z">
        <w:r w:rsidRPr="00F226E6" w:rsidDel="008D0840">
          <w:rPr>
            <w:rFonts w:ascii="Times New Roman" w:eastAsia="宋体" w:hAnsi="Times New Roman" w:cs="Times New Roman" w:hint="eastAsia"/>
            <w:sz w:val="24"/>
            <w:szCs w:val="24"/>
          </w:rPr>
          <w:delText xml:space="preserve">    </w:delText>
        </w:r>
        <w:r w:rsidRPr="00F226E6" w:rsidDel="008D0840">
          <w:rPr>
            <w:rFonts w:ascii="Times New Roman" w:eastAsia="宋体" w:hAnsi="Times New Roman" w:cs="Times New Roman" w:hint="eastAsia"/>
            <w:sz w:val="24"/>
            <w:szCs w:val="24"/>
          </w:rPr>
          <w:delText>对于中长期入驻的团队，应为每个团队配备至少一名导师，对团队的发展、项目的进度进行指导。导师与团队进行双向选择制。由空间向导师颁发聘书。指导教师应以校内教师为主，同时鼓励聘请业内有影响的企业负责人担任导师。</w:delText>
        </w:r>
      </w:del>
    </w:p>
    <w:p w:rsidR="00F226E6" w:rsidRPr="00F226E6" w:rsidDel="008D0840" w:rsidRDefault="00F226E6" w:rsidP="008D0840">
      <w:pPr>
        <w:ind w:firstLineChars="200" w:firstLine="562"/>
        <w:rPr>
          <w:del w:id="510" w:author="Woody Wang" w:date="2014-05-29T19:34:00Z"/>
          <w:rFonts w:ascii="Times New Roman" w:eastAsia="宋体" w:hAnsi="Times New Roman" w:cs="Times New Roman"/>
          <w:b/>
          <w:sz w:val="28"/>
          <w:szCs w:val="28"/>
        </w:rPr>
        <w:pPrChange w:id="511" w:author="Woody Wang" w:date="2014-05-29T19:34:00Z">
          <w:pPr>
            <w:ind w:firstLineChars="200" w:firstLine="562"/>
          </w:pPr>
        </w:pPrChange>
      </w:pPr>
      <w:del w:id="512" w:author="Woody Wang" w:date="2014-05-29T19:34:00Z">
        <w:r w:rsidRPr="00F226E6" w:rsidDel="008D0840">
          <w:rPr>
            <w:rFonts w:ascii="Times New Roman" w:eastAsia="宋体" w:hAnsi="Times New Roman" w:cs="Times New Roman" w:hint="eastAsia"/>
            <w:b/>
            <w:sz w:val="28"/>
            <w:szCs w:val="28"/>
          </w:rPr>
          <w:delText xml:space="preserve">3. </w:delText>
        </w:r>
        <w:r w:rsidRPr="00F226E6" w:rsidDel="008D0840">
          <w:rPr>
            <w:rFonts w:ascii="Times New Roman" w:eastAsia="宋体" w:hAnsi="Times New Roman" w:cs="Times New Roman" w:hint="eastAsia"/>
            <w:b/>
            <w:sz w:val="28"/>
            <w:szCs w:val="28"/>
          </w:rPr>
          <w:delText>奖励机制</w:delText>
        </w:r>
      </w:del>
    </w:p>
    <w:p w:rsidR="00F226E6" w:rsidRPr="00F226E6" w:rsidDel="008D0840" w:rsidRDefault="00F226E6" w:rsidP="008D0840">
      <w:pPr>
        <w:ind w:firstLineChars="200" w:firstLine="480"/>
        <w:rPr>
          <w:del w:id="513" w:author="Woody Wang" w:date="2014-05-29T19:34:00Z"/>
          <w:rFonts w:ascii="Times New Roman" w:eastAsia="宋体" w:hAnsi="Times New Roman" w:cs="Times New Roman" w:hint="eastAsia"/>
          <w:sz w:val="24"/>
          <w:szCs w:val="24"/>
        </w:rPr>
        <w:pPrChange w:id="514" w:author="Woody Wang" w:date="2014-05-29T19:34:00Z">
          <w:pPr>
            <w:ind w:firstLineChars="200" w:firstLine="480"/>
          </w:pPr>
        </w:pPrChange>
      </w:pPr>
      <w:del w:id="515" w:author="Woody Wang" w:date="2014-05-29T19:34:00Z">
        <w:r w:rsidRPr="00F226E6" w:rsidDel="008D0840">
          <w:rPr>
            <w:rFonts w:ascii="Times New Roman" w:eastAsia="宋体" w:hAnsi="Times New Roman" w:cs="Times New Roman" w:hint="eastAsia"/>
            <w:sz w:val="24"/>
            <w:szCs w:val="24"/>
          </w:rPr>
          <w:delText>清华</w:delText>
        </w:r>
      </w:del>
      <w:del w:id="516" w:author="Woody Wang" w:date="2014-05-29T18:52:00Z">
        <w:r w:rsidRPr="00F226E6" w:rsidDel="007E0C2E">
          <w:rPr>
            <w:rFonts w:ascii="Times New Roman" w:eastAsia="宋体" w:hAnsi="Times New Roman" w:cs="Times New Roman" w:hint="eastAsia"/>
            <w:sz w:val="24"/>
            <w:szCs w:val="24"/>
          </w:rPr>
          <w:delText>创客空间</w:delText>
        </w:r>
      </w:del>
      <w:del w:id="517" w:author="Woody Wang" w:date="2014-05-29T19:34:00Z">
        <w:r w:rsidRPr="00F226E6" w:rsidDel="008D0840">
          <w:rPr>
            <w:rFonts w:ascii="Times New Roman" w:eastAsia="宋体" w:hAnsi="Times New Roman" w:cs="Times New Roman" w:hint="eastAsia"/>
            <w:sz w:val="24"/>
            <w:szCs w:val="24"/>
          </w:rPr>
          <w:delText>鼓励学生进行创新设计与制作，选择相应课程并达到课程要求即可获得相应学分。此外，在清华</w:delText>
        </w:r>
      </w:del>
      <w:del w:id="518" w:author="Woody Wang" w:date="2014-05-29T18:52:00Z">
        <w:r w:rsidRPr="00F226E6" w:rsidDel="007E0C2E">
          <w:rPr>
            <w:rFonts w:ascii="Times New Roman" w:eastAsia="宋体" w:hAnsi="Times New Roman" w:cs="Times New Roman" w:hint="eastAsia"/>
            <w:sz w:val="24"/>
            <w:szCs w:val="24"/>
          </w:rPr>
          <w:delText>创客空间</w:delText>
        </w:r>
      </w:del>
      <w:del w:id="519" w:author="Woody Wang" w:date="2014-05-29T19:34:00Z">
        <w:r w:rsidRPr="00F226E6" w:rsidDel="008D0840">
          <w:rPr>
            <w:rFonts w:ascii="Times New Roman" w:eastAsia="宋体" w:hAnsi="Times New Roman" w:cs="Times New Roman" w:hint="eastAsia"/>
            <w:sz w:val="24"/>
            <w:szCs w:val="24"/>
          </w:rPr>
          <w:delText>中设计并制造出优秀产品的学生个人或团队应给与专项奖学金的奖励。入选辅修项目的同学，将可以获得清华大学</w:delText>
        </w:r>
      </w:del>
      <w:del w:id="520" w:author="Woody Wang" w:date="2014-05-29T18:52:00Z">
        <w:r w:rsidRPr="00F226E6" w:rsidDel="007E0C2E">
          <w:rPr>
            <w:rFonts w:ascii="Times New Roman" w:eastAsia="宋体" w:hAnsi="Times New Roman" w:cs="Times New Roman" w:hint="eastAsia"/>
            <w:sz w:val="24"/>
            <w:szCs w:val="24"/>
          </w:rPr>
          <w:delText>创客空间</w:delText>
        </w:r>
      </w:del>
      <w:del w:id="521" w:author="Woody Wang" w:date="2014-05-29T19:34:00Z">
        <w:r w:rsidRPr="00F226E6" w:rsidDel="008D0840">
          <w:rPr>
            <w:rFonts w:ascii="Times New Roman" w:eastAsia="宋体" w:hAnsi="Times New Roman" w:cs="Times New Roman" w:hint="eastAsia"/>
            <w:sz w:val="24"/>
            <w:szCs w:val="24"/>
          </w:rPr>
          <w:delText>与驻校创客计划的支持；本项目与知名企业和基金会合作，结合市场需求对学生成果的产业化提供支持。参与本项目并获得天使投资的同学可以申请休学</w:delText>
        </w:r>
        <w:r w:rsidRPr="00F226E6" w:rsidDel="008D0840">
          <w:rPr>
            <w:rFonts w:ascii="Times New Roman" w:eastAsia="宋体" w:hAnsi="Times New Roman" w:cs="Times New Roman" w:hint="eastAsia"/>
            <w:sz w:val="24"/>
            <w:szCs w:val="24"/>
          </w:rPr>
          <w:delText>1-2</w:delText>
        </w:r>
        <w:r w:rsidRPr="00F226E6" w:rsidDel="008D0840">
          <w:rPr>
            <w:rFonts w:ascii="Times New Roman" w:eastAsia="宋体" w:hAnsi="Times New Roman" w:cs="Times New Roman" w:hint="eastAsia"/>
            <w:sz w:val="24"/>
            <w:szCs w:val="24"/>
          </w:rPr>
          <w:delText>年进行创业，清华大学保留其学籍。</w:delText>
        </w:r>
        <w:r w:rsidRPr="00F226E6" w:rsidDel="008D0840">
          <w:rPr>
            <w:rFonts w:ascii="Times New Roman" w:eastAsia="宋体" w:hAnsi="Times New Roman" w:cs="Times New Roman" w:hint="eastAsia"/>
            <w:sz w:val="24"/>
            <w:szCs w:val="24"/>
          </w:rPr>
          <w:delText>*</w:delText>
        </w:r>
        <w:r w:rsidRPr="00F226E6" w:rsidDel="008D0840">
          <w:rPr>
            <w:rFonts w:ascii="Times New Roman" w:eastAsia="宋体" w:hAnsi="Times New Roman" w:cs="Times New Roman" w:hint="eastAsia"/>
            <w:sz w:val="24"/>
            <w:szCs w:val="24"/>
          </w:rPr>
          <w:delText>为学生团队提供科研成果转化的机制</w:delText>
        </w:r>
      </w:del>
    </w:p>
    <w:p w:rsidR="00F226E6" w:rsidRPr="00F226E6" w:rsidDel="008D0840" w:rsidRDefault="00F226E6" w:rsidP="008D0840">
      <w:pPr>
        <w:ind w:firstLineChars="200" w:firstLine="480"/>
        <w:rPr>
          <w:del w:id="522" w:author="Woody Wang" w:date="2014-05-29T19:34:00Z"/>
          <w:rFonts w:ascii="Times New Roman" w:eastAsia="宋体" w:hAnsi="Times New Roman" w:cs="Times New Roman" w:hint="eastAsia"/>
          <w:sz w:val="24"/>
          <w:szCs w:val="24"/>
        </w:rPr>
        <w:pPrChange w:id="523" w:author="Woody Wang" w:date="2014-05-29T19:34:00Z">
          <w:pPr>
            <w:ind w:firstLineChars="200" w:firstLine="480"/>
          </w:pPr>
        </w:pPrChange>
      </w:pPr>
      <w:del w:id="524" w:author="Woody Wang" w:date="2014-05-29T19:34:00Z">
        <w:r w:rsidRPr="00F226E6" w:rsidDel="008D0840">
          <w:rPr>
            <w:rFonts w:ascii="Times New Roman" w:eastAsia="宋体" w:hAnsi="Times New Roman" w:cs="Times New Roman" w:hint="eastAsia"/>
            <w:sz w:val="24"/>
            <w:szCs w:val="24"/>
          </w:rPr>
          <w:delText>为保证质量，跨学科教学系列课程必须有严格的学生参与激励机制，以及精确的学习过程数据记录平台。参与资格依照学习过程记录决定去留。包括：</w:delText>
        </w:r>
      </w:del>
    </w:p>
    <w:p w:rsidR="00F226E6" w:rsidRPr="00F226E6" w:rsidDel="008D0840" w:rsidRDefault="00F226E6" w:rsidP="008D0840">
      <w:pPr>
        <w:ind w:firstLineChars="200" w:firstLine="480"/>
        <w:rPr>
          <w:del w:id="525" w:author="Woody Wang" w:date="2014-05-29T19:34:00Z"/>
          <w:rFonts w:ascii="Times New Roman" w:eastAsia="宋体" w:hAnsi="Times New Roman" w:cs="Times New Roman" w:hint="eastAsia"/>
          <w:sz w:val="24"/>
          <w:szCs w:val="24"/>
        </w:rPr>
        <w:pPrChange w:id="526" w:author="Woody Wang" w:date="2014-05-29T19:34:00Z">
          <w:pPr>
            <w:ind w:firstLineChars="200" w:firstLine="480"/>
          </w:pPr>
        </w:pPrChange>
      </w:pPr>
      <w:del w:id="527" w:author="Woody Wang" w:date="2014-05-29T19:34:00Z">
        <w:r w:rsidRPr="00F226E6" w:rsidDel="008D0840">
          <w:rPr>
            <w:rFonts w:ascii="宋体" w:eastAsia="宋体" w:hAnsi="宋体" w:cs="Times New Roman" w:hint="eastAsia"/>
            <w:sz w:val="24"/>
            <w:szCs w:val="24"/>
          </w:rPr>
          <w:delText>⑴</w:delText>
        </w:r>
        <w:r w:rsidRPr="00F226E6" w:rsidDel="008D0840">
          <w:rPr>
            <w:rFonts w:ascii="Times New Roman" w:eastAsia="宋体" w:hAnsi="Times New Roman" w:cs="Times New Roman" w:hint="eastAsia"/>
            <w:sz w:val="24"/>
            <w:szCs w:val="24"/>
          </w:rPr>
          <w:delText xml:space="preserve"> </w:delText>
        </w:r>
        <w:r w:rsidRPr="00F226E6" w:rsidDel="008D0840">
          <w:rPr>
            <w:rFonts w:ascii="Times New Roman" w:eastAsia="宋体" w:hAnsi="Times New Roman" w:cs="Times New Roman" w:hint="eastAsia"/>
            <w:sz w:val="24"/>
            <w:szCs w:val="24"/>
          </w:rPr>
          <w:delText>课程系列参与机制：学生个人在线上填写报名表，并回答一套性向测验的心理特质量表，学生团队依照专业分布、个性特质，平均分配在跨学科系列课程的“入学”导引课，参与短期的密集学习活动开始。由此开始建立一个唯一的个人学习过程数据仓库。以任意顺序完成了</w:delText>
        </w:r>
        <w:r w:rsidRPr="00F226E6" w:rsidDel="008D0840">
          <w:rPr>
            <w:rFonts w:ascii="Times New Roman" w:eastAsia="宋体" w:hAnsi="Times New Roman" w:cs="Times New Roman" w:hint="eastAsia"/>
            <w:sz w:val="24"/>
            <w:szCs w:val="24"/>
          </w:rPr>
          <w:delText>4</w:delText>
        </w:r>
        <w:r w:rsidRPr="00F226E6" w:rsidDel="008D0840">
          <w:rPr>
            <w:rFonts w:ascii="Times New Roman" w:eastAsia="宋体" w:hAnsi="Times New Roman" w:cs="Times New Roman" w:hint="eastAsia"/>
            <w:sz w:val="24"/>
            <w:szCs w:val="24"/>
          </w:rPr>
          <w:delText>种不同的课程系列活动后，依据学习成果授予跨学科能力证书，并附上学习过程数据的统计评估，提供学生调整未来学习计划。</w:delText>
        </w:r>
      </w:del>
    </w:p>
    <w:p w:rsidR="00F226E6" w:rsidRPr="00F226E6" w:rsidDel="008D0840" w:rsidRDefault="00F226E6" w:rsidP="008D0840">
      <w:pPr>
        <w:ind w:firstLineChars="200" w:firstLine="480"/>
        <w:rPr>
          <w:del w:id="528" w:author="Woody Wang" w:date="2014-05-29T19:34:00Z"/>
          <w:rFonts w:ascii="Times New Roman" w:eastAsia="宋体" w:hAnsi="Times New Roman" w:cs="Times New Roman" w:hint="eastAsia"/>
          <w:sz w:val="24"/>
          <w:szCs w:val="24"/>
        </w:rPr>
        <w:pPrChange w:id="529" w:author="Woody Wang" w:date="2014-05-29T19:34:00Z">
          <w:pPr>
            <w:ind w:firstLineChars="200" w:firstLine="480"/>
          </w:pPr>
        </w:pPrChange>
      </w:pPr>
      <w:del w:id="530" w:author="Woody Wang" w:date="2014-05-29T19:34:00Z">
        <w:r w:rsidRPr="00F226E6" w:rsidDel="008D0840">
          <w:rPr>
            <w:rFonts w:ascii="宋体" w:eastAsia="宋体" w:hAnsi="宋体" w:cs="Times New Roman" w:hint="eastAsia"/>
            <w:sz w:val="24"/>
            <w:szCs w:val="24"/>
          </w:rPr>
          <w:delText xml:space="preserve">⑵ </w:delText>
        </w:r>
        <w:r w:rsidRPr="00F226E6" w:rsidDel="008D0840">
          <w:rPr>
            <w:rFonts w:ascii="Times New Roman" w:eastAsia="宋体" w:hAnsi="Times New Roman" w:cs="Times New Roman" w:hint="eastAsia"/>
            <w:sz w:val="24"/>
            <w:szCs w:val="24"/>
          </w:rPr>
          <w:delText>课程系列退出机制：任何单项课程活动，必须与团队一起完成，中途退出者以零分计算。因不可抗拒原因者，可以重新参加同类学习活动，成绩得以取代前期缺席成绩。学生在完成</w:delText>
        </w:r>
        <w:r w:rsidRPr="00F226E6" w:rsidDel="008D0840">
          <w:rPr>
            <w:rFonts w:ascii="Times New Roman" w:eastAsia="宋体" w:hAnsi="Times New Roman" w:cs="Times New Roman" w:hint="eastAsia"/>
            <w:sz w:val="24"/>
            <w:szCs w:val="24"/>
          </w:rPr>
          <w:delText>4</w:delText>
        </w:r>
        <w:r w:rsidRPr="00F226E6" w:rsidDel="008D0840">
          <w:rPr>
            <w:rFonts w:ascii="Times New Roman" w:eastAsia="宋体" w:hAnsi="Times New Roman" w:cs="Times New Roman" w:hint="eastAsia"/>
            <w:sz w:val="24"/>
            <w:szCs w:val="24"/>
          </w:rPr>
          <w:delText>种不同的课程系列之前，无需退出。所有学习过程数据将持续在网络上保留。</w:delText>
        </w:r>
      </w:del>
    </w:p>
    <w:p w:rsidR="00F226E6" w:rsidRPr="00F226E6" w:rsidDel="008D0840" w:rsidRDefault="00F226E6" w:rsidP="008D0840">
      <w:pPr>
        <w:ind w:firstLineChars="200" w:firstLine="562"/>
        <w:rPr>
          <w:del w:id="531" w:author="Woody Wang" w:date="2014-05-29T19:34:00Z"/>
          <w:rFonts w:ascii="Times New Roman" w:eastAsia="宋体" w:hAnsi="Times New Roman" w:cs="Times New Roman"/>
          <w:b/>
          <w:sz w:val="28"/>
          <w:szCs w:val="28"/>
        </w:rPr>
        <w:pPrChange w:id="532" w:author="Woody Wang" w:date="2014-05-29T19:34:00Z">
          <w:pPr>
            <w:ind w:firstLineChars="200" w:firstLine="562"/>
          </w:pPr>
        </w:pPrChange>
      </w:pPr>
      <w:del w:id="533" w:author="Woody Wang" w:date="2014-05-29T19:34:00Z">
        <w:r w:rsidRPr="00F226E6" w:rsidDel="008D0840">
          <w:rPr>
            <w:rFonts w:ascii="Times New Roman" w:eastAsia="宋体" w:hAnsi="Times New Roman" w:cs="Times New Roman" w:hint="eastAsia"/>
            <w:b/>
            <w:sz w:val="28"/>
            <w:szCs w:val="28"/>
          </w:rPr>
          <w:delText xml:space="preserve">4. </w:delText>
        </w:r>
        <w:r w:rsidRPr="00F226E6" w:rsidDel="008D0840">
          <w:rPr>
            <w:rFonts w:ascii="Times New Roman" w:eastAsia="宋体" w:hAnsi="Times New Roman" w:cs="Times New Roman" w:hint="eastAsia"/>
            <w:b/>
            <w:sz w:val="28"/>
            <w:szCs w:val="28"/>
          </w:rPr>
          <w:delText>学校保障机制</w:delText>
        </w:r>
      </w:del>
    </w:p>
    <w:p w:rsidR="00F226E6" w:rsidRPr="00F226E6" w:rsidDel="008D0840" w:rsidRDefault="00F226E6" w:rsidP="008D0840">
      <w:pPr>
        <w:ind w:firstLineChars="200" w:firstLine="480"/>
        <w:rPr>
          <w:del w:id="534" w:author="Woody Wang" w:date="2014-05-29T19:34:00Z"/>
          <w:rFonts w:ascii="Times New Roman" w:eastAsia="宋体" w:hAnsi="Times New Roman" w:cs="Times New Roman" w:hint="eastAsia"/>
          <w:sz w:val="24"/>
          <w:szCs w:val="24"/>
        </w:rPr>
        <w:pPrChange w:id="535" w:author="Woody Wang" w:date="2014-05-29T19:34:00Z">
          <w:pPr>
            <w:ind w:firstLineChars="200" w:firstLine="480"/>
          </w:pPr>
        </w:pPrChange>
      </w:pPr>
      <w:del w:id="536" w:author="Woody Wang" w:date="2014-05-29T19:34:00Z">
        <w:r w:rsidRPr="00F226E6" w:rsidDel="008D0840">
          <w:rPr>
            <w:rFonts w:ascii="Times New Roman" w:eastAsia="宋体" w:hAnsi="Times New Roman" w:cs="Times New Roman" w:hint="eastAsia"/>
            <w:sz w:val="24"/>
            <w:szCs w:val="24"/>
          </w:rPr>
          <w:delText>学校成立创客实践专家指导委员会，从学校相关部处、学生群体、跨学科课程系列的教师群体以及驻校创客群体中推派代表，形成工作组。由一名专职的跨学科课程系列负责教师，向专家指导委员会提出年度报告。该课程系列负责教师，以三年为任期，负责组织课程系列设计团队，每年提交下年度课程执行方案，在专家指导委员会全员通过后，开始执行。</w:delText>
        </w:r>
      </w:del>
    </w:p>
    <w:p w:rsidR="00F226E6" w:rsidRPr="00F226E6" w:rsidDel="008D0840" w:rsidRDefault="00F226E6" w:rsidP="008D0840">
      <w:pPr>
        <w:ind w:firstLineChars="200" w:firstLine="480"/>
        <w:rPr>
          <w:del w:id="537" w:author="Woody Wang" w:date="2014-05-29T19:34:00Z"/>
          <w:rFonts w:ascii="Times New Roman" w:eastAsia="宋体" w:hAnsi="Times New Roman" w:cs="Times New Roman" w:hint="eastAsia"/>
          <w:sz w:val="24"/>
          <w:szCs w:val="24"/>
        </w:rPr>
        <w:pPrChange w:id="538" w:author="Woody Wang" w:date="2014-05-29T19:34:00Z">
          <w:pPr>
            <w:ind w:firstLineChars="200" w:firstLine="480"/>
          </w:pPr>
        </w:pPrChange>
      </w:pPr>
      <w:del w:id="539" w:author="Woody Wang" w:date="2014-05-29T19:34:00Z">
        <w:r w:rsidRPr="00F226E6" w:rsidDel="008D0840">
          <w:rPr>
            <w:rFonts w:ascii="Times New Roman" w:eastAsia="宋体" w:hAnsi="Times New Roman" w:cs="Times New Roman" w:hint="eastAsia"/>
            <w:sz w:val="24"/>
            <w:szCs w:val="24"/>
          </w:rPr>
          <w:delText>学校应从以下几方面对</w:delText>
        </w:r>
      </w:del>
      <w:del w:id="540" w:author="Woody Wang" w:date="2014-05-29T18:52:00Z">
        <w:r w:rsidRPr="00F226E6" w:rsidDel="007E0C2E">
          <w:rPr>
            <w:rFonts w:ascii="Times New Roman" w:eastAsia="宋体" w:hAnsi="Times New Roman" w:cs="Times New Roman" w:hint="eastAsia"/>
            <w:sz w:val="24"/>
            <w:szCs w:val="24"/>
          </w:rPr>
          <w:delText>创客空间</w:delText>
        </w:r>
      </w:del>
      <w:del w:id="541" w:author="Woody Wang" w:date="2014-05-29T19:34:00Z">
        <w:r w:rsidRPr="00F226E6" w:rsidDel="008D0840">
          <w:rPr>
            <w:rFonts w:ascii="Times New Roman" w:eastAsia="宋体" w:hAnsi="Times New Roman" w:cs="Times New Roman" w:hint="eastAsia"/>
            <w:sz w:val="24"/>
            <w:szCs w:val="24"/>
          </w:rPr>
          <w:delText>的正常运行提供支持和保障，</w:delText>
        </w:r>
        <w:r w:rsidRPr="00F226E6" w:rsidDel="008D0840">
          <w:rPr>
            <w:rFonts w:ascii="宋体" w:eastAsia="宋体" w:hAnsi="宋体" w:cs="Times New Roman" w:hint="eastAsia"/>
            <w:sz w:val="24"/>
            <w:szCs w:val="24"/>
          </w:rPr>
          <w:delText>①</w:delText>
        </w:r>
        <w:r w:rsidRPr="00F226E6" w:rsidDel="008D0840">
          <w:rPr>
            <w:rFonts w:ascii="Times New Roman" w:eastAsia="宋体" w:hAnsi="Times New Roman" w:cs="Times New Roman" w:hint="eastAsia"/>
            <w:sz w:val="24"/>
            <w:szCs w:val="24"/>
          </w:rPr>
          <w:delText>安全方面：校方负责制定安全运行规范，并监督学生遵守；</w:delText>
        </w:r>
        <w:r w:rsidRPr="00F226E6" w:rsidDel="008D0840">
          <w:rPr>
            <w:rFonts w:ascii="宋体" w:eastAsia="宋体" w:hAnsi="宋体" w:cs="Times New Roman" w:hint="eastAsia"/>
            <w:sz w:val="24"/>
            <w:szCs w:val="24"/>
          </w:rPr>
          <w:delText>②</w:delText>
        </w:r>
        <w:r w:rsidRPr="00F226E6" w:rsidDel="008D0840">
          <w:rPr>
            <w:rFonts w:ascii="Times New Roman" w:eastAsia="宋体" w:hAnsi="Times New Roman" w:cs="Times New Roman" w:hint="eastAsia"/>
            <w:sz w:val="24"/>
            <w:szCs w:val="24"/>
          </w:rPr>
          <w:delText>资金方面：清华</w:delText>
        </w:r>
      </w:del>
      <w:del w:id="542" w:author="Woody Wang" w:date="2014-05-29T18:52:00Z">
        <w:r w:rsidRPr="00F226E6" w:rsidDel="007E0C2E">
          <w:rPr>
            <w:rFonts w:ascii="Times New Roman" w:eastAsia="宋体" w:hAnsi="Times New Roman" w:cs="Times New Roman" w:hint="eastAsia"/>
            <w:sz w:val="24"/>
            <w:szCs w:val="24"/>
          </w:rPr>
          <w:delText>创客空间</w:delText>
        </w:r>
      </w:del>
      <w:del w:id="543" w:author="Woody Wang" w:date="2014-05-29T19:34:00Z">
        <w:r w:rsidRPr="00F226E6" w:rsidDel="008D0840">
          <w:rPr>
            <w:rFonts w:ascii="Times New Roman" w:eastAsia="宋体" w:hAnsi="Times New Roman" w:cs="Times New Roman" w:hint="eastAsia"/>
            <w:sz w:val="24"/>
            <w:szCs w:val="24"/>
          </w:rPr>
          <w:delText>为非盈利机构，校方应该保证空间的日常运转与基础设施的维护；</w:delText>
        </w:r>
        <w:r w:rsidRPr="00F226E6" w:rsidDel="008D0840">
          <w:rPr>
            <w:rFonts w:ascii="宋体" w:eastAsia="宋体" w:hAnsi="宋体" w:cs="Times New Roman" w:hint="eastAsia"/>
            <w:sz w:val="24"/>
            <w:szCs w:val="24"/>
          </w:rPr>
          <w:delText>③</w:delText>
        </w:r>
        <w:r w:rsidRPr="00F226E6" w:rsidDel="008D0840">
          <w:rPr>
            <w:rFonts w:ascii="Times New Roman" w:eastAsia="宋体" w:hAnsi="Times New Roman" w:cs="Times New Roman" w:hint="eastAsia"/>
            <w:sz w:val="24"/>
            <w:szCs w:val="24"/>
          </w:rPr>
          <w:delText>研发方面：学校应鼓励相关专业的教师在完成常规教学任务的同时，对空间内的项目给与必要的指导，设立创客教学自主科研项目，可持续地推进；</w:delText>
        </w:r>
        <w:r w:rsidRPr="00F226E6" w:rsidDel="008D0840">
          <w:rPr>
            <w:rFonts w:ascii="宋体" w:eastAsia="宋体" w:hAnsi="宋体" w:cs="Times New Roman" w:hint="eastAsia"/>
            <w:sz w:val="24"/>
            <w:szCs w:val="24"/>
          </w:rPr>
          <w:delText>⑷</w:delText>
        </w:r>
        <w:r w:rsidRPr="00F226E6" w:rsidDel="008D0840">
          <w:rPr>
            <w:rFonts w:ascii="Times New Roman" w:eastAsia="宋体" w:hAnsi="Times New Roman" w:cs="Times New Roman" w:hint="eastAsia"/>
            <w:sz w:val="24"/>
            <w:szCs w:val="24"/>
          </w:rPr>
          <w:delText>设立</w:delText>
        </w:r>
        <w:r w:rsidRPr="00F226E6" w:rsidDel="008D0840">
          <w:rPr>
            <w:rFonts w:ascii="Times New Roman" w:eastAsia="宋体" w:hAnsi="Times New Roman" w:cs="Times New Roman" w:hint="eastAsia"/>
            <w:sz w:val="24"/>
            <w:szCs w:val="24"/>
          </w:rPr>
          <w:delText xml:space="preserve">Program </w:delText>
        </w:r>
        <w:r w:rsidRPr="00F226E6" w:rsidDel="008D0840">
          <w:rPr>
            <w:rFonts w:ascii="Times New Roman" w:eastAsia="宋体" w:hAnsi="Times New Roman" w:cs="Times New Roman" w:hint="eastAsia"/>
            <w:sz w:val="24"/>
            <w:szCs w:val="24"/>
          </w:rPr>
          <w:delText>与证书课程，学生选修相关课程后颁发证书。</w:delText>
        </w:r>
      </w:del>
    </w:p>
    <w:p w:rsidR="00F226E6" w:rsidRPr="00F226E6" w:rsidRDefault="00F226E6" w:rsidP="008D0840">
      <w:pPr>
        <w:ind w:firstLineChars="200" w:firstLine="480"/>
        <w:rPr>
          <w:rFonts w:hint="eastAsia"/>
        </w:rPr>
        <w:pPrChange w:id="544" w:author="Woody Wang" w:date="2014-05-29T19:34:00Z">
          <w:pPr/>
        </w:pPrChange>
      </w:pPr>
      <w:del w:id="545" w:author="Woody Wang" w:date="2014-05-29T19:34:00Z">
        <w:r w:rsidRPr="00F226E6" w:rsidDel="008D0840">
          <w:rPr>
            <w:rFonts w:ascii="Times New Roman" w:eastAsia="宋体" w:hAnsi="Times New Roman" w:cs="Times New Roman" w:hint="eastAsia"/>
            <w:sz w:val="24"/>
            <w:szCs w:val="24"/>
          </w:rPr>
          <w:delText>学校建设创新创业教育教学质量监控系统。建立在校和离校学生创业信息跟踪系统，收集反馈信息，建立数据库，把未来创业成功率和创业质量作为评价创新创业教育的重要指标，反馈指导学校的创新创业教育教学，建立有利于创新创业人才脱颖而出的教育体系。</w:delText>
        </w:r>
      </w:del>
    </w:p>
    <w:sectPr w:rsidR="00F226E6" w:rsidRPr="00F226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E0383"/>
    <w:multiLevelType w:val="hybridMultilevel"/>
    <w:tmpl w:val="19C02986"/>
    <w:lvl w:ilvl="0" w:tplc="BCF23DEC">
      <w:start w:val="1"/>
      <w:numFmt w:val="decimalEnclosedParen"/>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A58043B"/>
    <w:multiLevelType w:val="hybridMultilevel"/>
    <w:tmpl w:val="469C34A0"/>
    <w:lvl w:ilvl="0" w:tplc="0C9AB21A">
      <w:start w:val="1"/>
      <w:numFmt w:val="decimalEnclosedParen"/>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ody Wang">
    <w15:presenceInfo w15:providerId="Windows Live" w15:userId="21c007f5e4405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E6"/>
    <w:rsid w:val="0002276C"/>
    <w:rsid w:val="000D7CE9"/>
    <w:rsid w:val="00136429"/>
    <w:rsid w:val="001923A0"/>
    <w:rsid w:val="002B0B55"/>
    <w:rsid w:val="004657C6"/>
    <w:rsid w:val="0048714F"/>
    <w:rsid w:val="004B17E4"/>
    <w:rsid w:val="0050086B"/>
    <w:rsid w:val="005A128C"/>
    <w:rsid w:val="007E0C2E"/>
    <w:rsid w:val="008D0840"/>
    <w:rsid w:val="008E13EB"/>
    <w:rsid w:val="00983A7B"/>
    <w:rsid w:val="00990EC0"/>
    <w:rsid w:val="00A10189"/>
    <w:rsid w:val="00B15871"/>
    <w:rsid w:val="00D15C29"/>
    <w:rsid w:val="00D87EB7"/>
    <w:rsid w:val="00DA36FA"/>
    <w:rsid w:val="00DE0A1B"/>
    <w:rsid w:val="00DF01DB"/>
    <w:rsid w:val="00E70397"/>
    <w:rsid w:val="00F226E6"/>
    <w:rsid w:val="00F27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0F1D4-F772-48C1-925B-AA25D71D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6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44345">
      <w:bodyDiv w:val="1"/>
      <w:marLeft w:val="0"/>
      <w:marRight w:val="0"/>
      <w:marTop w:val="0"/>
      <w:marBottom w:val="0"/>
      <w:divBdr>
        <w:top w:val="none" w:sz="0" w:space="0" w:color="auto"/>
        <w:left w:val="none" w:sz="0" w:space="0" w:color="auto"/>
        <w:bottom w:val="none" w:sz="0" w:space="0" w:color="auto"/>
        <w:right w:val="none" w:sz="0" w:space="0" w:color="auto"/>
      </w:divBdr>
    </w:div>
    <w:div w:id="805203842">
      <w:bodyDiv w:val="1"/>
      <w:marLeft w:val="0"/>
      <w:marRight w:val="0"/>
      <w:marTop w:val="0"/>
      <w:marBottom w:val="0"/>
      <w:divBdr>
        <w:top w:val="none" w:sz="0" w:space="0" w:color="auto"/>
        <w:left w:val="none" w:sz="0" w:space="0" w:color="auto"/>
        <w:bottom w:val="none" w:sz="0" w:space="0" w:color="auto"/>
        <w:right w:val="none" w:sz="0" w:space="0" w:color="auto"/>
      </w:divBdr>
    </w:div>
    <w:div w:id="1003705103">
      <w:bodyDiv w:val="1"/>
      <w:marLeft w:val="0"/>
      <w:marRight w:val="0"/>
      <w:marTop w:val="0"/>
      <w:marBottom w:val="0"/>
      <w:divBdr>
        <w:top w:val="none" w:sz="0" w:space="0" w:color="auto"/>
        <w:left w:val="none" w:sz="0" w:space="0" w:color="auto"/>
        <w:bottom w:val="none" w:sz="0" w:space="0" w:color="auto"/>
        <w:right w:val="none" w:sz="0" w:space="0" w:color="auto"/>
      </w:divBdr>
    </w:div>
    <w:div w:id="205745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清华大学 Tsinghua University</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16</cp:revision>
  <dcterms:created xsi:type="dcterms:W3CDTF">2014-05-29T09:41:00Z</dcterms:created>
  <dcterms:modified xsi:type="dcterms:W3CDTF">2014-05-29T11:34:00Z</dcterms:modified>
</cp:coreProperties>
</file>