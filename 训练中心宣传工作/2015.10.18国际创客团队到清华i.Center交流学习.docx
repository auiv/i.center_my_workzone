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B7793" w14:textId="77777777" w:rsidR="003B391A" w:rsidRDefault="004C7BA1" w:rsidP="00270788">
      <w:pPr>
        <w:spacing w:line="360" w:lineRule="auto"/>
        <w:ind w:firstLineChars="200" w:firstLine="420"/>
        <w:jc w:val="center"/>
      </w:pPr>
      <w:r>
        <w:rPr>
          <w:rFonts w:hint="eastAsia"/>
        </w:rPr>
        <w:t>国际创客团队</w:t>
      </w:r>
      <w:r w:rsidR="003B391A" w:rsidRPr="00270788">
        <w:rPr>
          <w:rFonts w:hint="eastAsia"/>
        </w:rPr>
        <w:t>到清华</w:t>
      </w:r>
      <w:r w:rsidR="003B391A" w:rsidRPr="00270788">
        <w:rPr>
          <w:rFonts w:hint="eastAsia"/>
        </w:rPr>
        <w:t>i.Center</w:t>
      </w:r>
      <w:r w:rsidR="003B391A" w:rsidRPr="00270788">
        <w:rPr>
          <w:rFonts w:hint="eastAsia"/>
        </w:rPr>
        <w:t>交流</w:t>
      </w:r>
      <w:r w:rsidR="00D12FE0">
        <w:rPr>
          <w:rFonts w:hint="eastAsia"/>
        </w:rPr>
        <w:t>学习</w:t>
      </w:r>
    </w:p>
    <w:p w14:paraId="33F71F3D" w14:textId="77777777" w:rsidR="00270788" w:rsidRPr="00270788" w:rsidRDefault="00270788" w:rsidP="00270788">
      <w:pPr>
        <w:spacing w:line="360" w:lineRule="auto"/>
        <w:ind w:firstLineChars="200" w:firstLine="420"/>
        <w:jc w:val="center"/>
      </w:pPr>
      <w:r>
        <w:rPr>
          <w:rFonts w:hint="eastAsia"/>
        </w:rPr>
        <w:t>付常银</w:t>
      </w:r>
      <w:r>
        <w:rPr>
          <w:rFonts w:hint="eastAsia"/>
        </w:rPr>
        <w:t>|</w:t>
      </w:r>
      <w:r>
        <w:rPr>
          <w:rFonts w:hint="eastAsia"/>
        </w:rPr>
        <w:t>叶剑霞</w:t>
      </w:r>
    </w:p>
    <w:p w14:paraId="2A764306" w14:textId="77777777" w:rsidR="002E549F" w:rsidRPr="00270788" w:rsidRDefault="002E549F" w:rsidP="00270788">
      <w:pPr>
        <w:spacing w:line="360" w:lineRule="auto"/>
        <w:ind w:firstLineChars="200" w:firstLine="420"/>
      </w:pPr>
    </w:p>
    <w:p w14:paraId="15F60B2F" w14:textId="77777777" w:rsidR="000F3774" w:rsidRPr="00270788" w:rsidRDefault="003B391A" w:rsidP="00270788">
      <w:pPr>
        <w:spacing w:line="360" w:lineRule="auto"/>
        <w:ind w:firstLineChars="200" w:firstLine="420"/>
      </w:pPr>
      <w:r w:rsidRPr="00270788">
        <w:rPr>
          <w:rFonts w:hint="eastAsia"/>
        </w:rPr>
        <w:t>10</w:t>
      </w:r>
      <w:r w:rsidRPr="00270788">
        <w:rPr>
          <w:rFonts w:hint="eastAsia"/>
        </w:rPr>
        <w:t>月</w:t>
      </w:r>
      <w:r w:rsidRPr="00270788">
        <w:rPr>
          <w:rFonts w:hint="eastAsia"/>
        </w:rPr>
        <w:t>18</w:t>
      </w:r>
      <w:r w:rsidR="00670E8C" w:rsidRPr="00270788">
        <w:rPr>
          <w:rFonts w:hint="eastAsia"/>
        </w:rPr>
        <w:t>日上午，</w:t>
      </w:r>
      <w:ins w:id="0" w:author="媒体工作室 i.Center" w:date="2015-10-18T21:36:00Z">
        <w:r w:rsidR="00802105">
          <w:rPr>
            <w:rFonts w:hint="eastAsia"/>
          </w:rPr>
          <w:t>全球</w:t>
        </w:r>
      </w:ins>
      <w:del w:id="1" w:author="媒体工作室 i.Center" w:date="2015-10-18T21:36:00Z">
        <w:r w:rsidRPr="00270788" w:rsidDel="00802105">
          <w:rPr>
            <w:rFonts w:hint="eastAsia"/>
          </w:rPr>
          <w:delText>知名创客</w:delText>
        </w:r>
      </w:del>
      <w:ins w:id="2" w:author="媒体工作室 i.Center" w:date="2015-10-18T21:36:00Z">
        <w:r w:rsidR="00802105">
          <w:rPr>
            <w:rFonts w:hint="eastAsia"/>
          </w:rPr>
          <w:t>创客</w:t>
        </w:r>
      </w:ins>
      <w:ins w:id="3" w:author="媒体工作室 i.Center" w:date="2015-10-18T21:37:00Z">
        <w:r w:rsidR="00802105">
          <w:rPr>
            <w:rFonts w:hint="eastAsia"/>
          </w:rPr>
          <w:t>界教父级人物</w:t>
        </w:r>
      </w:ins>
      <w:del w:id="4" w:author="媒体工作室 i.Center" w:date="2015-10-18T21:36:00Z">
        <w:r w:rsidRPr="00270788" w:rsidDel="00802105">
          <w:rPr>
            <w:rFonts w:hint="eastAsia"/>
          </w:rPr>
          <w:delText>教父</w:delText>
        </w:r>
      </w:del>
      <w:r w:rsidRPr="00270788">
        <w:rPr>
          <w:rFonts w:hint="eastAsia"/>
        </w:rPr>
        <w:t>米奇·奥特曼</w:t>
      </w:r>
      <w:del w:id="5" w:author="媒体工作室 i.Center" w:date="2015-10-18T21:36:00Z">
        <w:r w:rsidRPr="00270788" w:rsidDel="00802105">
          <w:rPr>
            <w:rFonts w:hint="eastAsia"/>
          </w:rPr>
          <w:delText>(</w:delText>
        </w:r>
      </w:del>
      <w:ins w:id="6" w:author="媒体工作室 i.Center" w:date="2015-10-18T21:36:00Z">
        <w:r w:rsidR="00802105">
          <w:rPr>
            <w:rFonts w:hint="eastAsia"/>
          </w:rPr>
          <w:t>（</w:t>
        </w:r>
      </w:ins>
      <w:r w:rsidRPr="00270788">
        <w:rPr>
          <w:rFonts w:hint="eastAsia"/>
        </w:rPr>
        <w:t>Mitch</w:t>
      </w:r>
      <w:del w:id="7" w:author="媒体工作室 i.Center" w:date="2015-10-18T21:36:00Z">
        <w:r w:rsidRPr="00270788" w:rsidDel="00802105">
          <w:rPr>
            <w:rFonts w:hint="eastAsia"/>
          </w:rPr>
          <w:delText>ell</w:delText>
        </w:r>
      </w:del>
      <w:r w:rsidRPr="00270788">
        <w:rPr>
          <w:rFonts w:hint="eastAsia"/>
        </w:rPr>
        <w:t xml:space="preserve"> Altman</w:t>
      </w:r>
      <w:ins w:id="8" w:author="媒体工作室 i.Center" w:date="2015-10-18T21:36:00Z">
        <w:r w:rsidR="00802105">
          <w:rPr>
            <w:rFonts w:hint="eastAsia"/>
          </w:rPr>
          <w:t>）</w:t>
        </w:r>
      </w:ins>
      <w:del w:id="9" w:author="媒体工作室 i.Center" w:date="2015-10-18T21:36:00Z">
        <w:r w:rsidRPr="00270788" w:rsidDel="00802105">
          <w:rPr>
            <w:rFonts w:hint="eastAsia"/>
          </w:rPr>
          <w:delText>)</w:delText>
        </w:r>
      </w:del>
      <w:r w:rsidR="00670E8C" w:rsidRPr="00270788">
        <w:rPr>
          <w:rFonts w:hint="eastAsia"/>
        </w:rPr>
        <w:t>带领</w:t>
      </w:r>
      <w:r w:rsidR="00912467">
        <w:rPr>
          <w:rFonts w:hint="eastAsia"/>
        </w:rPr>
        <w:t>国际创客团队</w:t>
      </w:r>
      <w:ins w:id="10" w:author="媒体工作室 i.Center" w:date="2015-10-18T21:37:00Z">
        <w:r w:rsidR="00802105">
          <w:rPr>
            <w:rFonts w:hint="eastAsia"/>
          </w:rPr>
          <w:t>来</w:t>
        </w:r>
      </w:ins>
      <w:r w:rsidR="00D12FE0">
        <w:rPr>
          <w:rFonts w:hint="eastAsia"/>
        </w:rPr>
        <w:t>到清华</w:t>
      </w:r>
      <w:ins w:id="11" w:author="媒体工作室 i.Center" w:date="2015-10-18T21:37:00Z">
        <w:r w:rsidR="00802105">
          <w:rPr>
            <w:rFonts w:hint="eastAsia"/>
          </w:rPr>
          <w:t>大学创客中心</w:t>
        </w:r>
      </w:ins>
      <w:r w:rsidRPr="00270788">
        <w:rPr>
          <w:rFonts w:hint="eastAsia"/>
        </w:rPr>
        <w:t>i.Center</w:t>
      </w:r>
      <w:ins w:id="12" w:author="媒体工作室 i.Center" w:date="2015-10-18T21:37:00Z">
        <w:r w:rsidR="00802105">
          <w:rPr>
            <w:rFonts w:hint="eastAsia"/>
          </w:rPr>
          <w:t>，</w:t>
        </w:r>
      </w:ins>
      <w:del w:id="13" w:author="媒体工作室 i.Center" w:date="2015-10-18T21:37:00Z">
        <w:r w:rsidR="00D12FE0" w:rsidDel="00802105">
          <w:rPr>
            <w:rFonts w:hint="eastAsia"/>
          </w:rPr>
          <w:delText>中心</w:delText>
        </w:r>
      </w:del>
      <w:r w:rsidR="00D12FE0">
        <w:rPr>
          <w:rFonts w:hint="eastAsia"/>
        </w:rPr>
        <w:t>与</w:t>
      </w:r>
      <w:ins w:id="14" w:author="媒体工作室 i.Center" w:date="2015-10-18T21:37:00Z">
        <w:r w:rsidR="00802105">
          <w:rPr>
            <w:rFonts w:hint="eastAsia"/>
          </w:rPr>
          <w:t>本地</w:t>
        </w:r>
      </w:ins>
      <w:r w:rsidR="00D12FE0">
        <w:rPr>
          <w:rFonts w:hint="eastAsia"/>
        </w:rPr>
        <w:t>创客们举行了一场别开生面的</w:t>
      </w:r>
      <w:r w:rsidRPr="00270788">
        <w:rPr>
          <w:rFonts w:hint="eastAsia"/>
        </w:rPr>
        <w:t>交流</w:t>
      </w:r>
      <w:r w:rsidR="00912467">
        <w:rPr>
          <w:rFonts w:hint="eastAsia"/>
        </w:rPr>
        <w:t>会</w:t>
      </w:r>
      <w:r w:rsidRPr="00270788">
        <w:rPr>
          <w:rFonts w:hint="eastAsia"/>
        </w:rPr>
        <w:t>。</w:t>
      </w:r>
      <w:r w:rsidR="00CD53D7" w:rsidRPr="00270788">
        <w:rPr>
          <w:rFonts w:hint="eastAsia"/>
        </w:rPr>
        <w:t>出席交流会</w:t>
      </w:r>
      <w:r w:rsidRPr="00270788">
        <w:rPr>
          <w:rFonts w:hint="eastAsia"/>
        </w:rPr>
        <w:t>的有</w:t>
      </w:r>
      <w:del w:id="15" w:author="媒体工作室 i.Center" w:date="2015-10-18T21:38:00Z">
        <w:r w:rsidR="00CD53D7" w:rsidRPr="00270788" w:rsidDel="00802105">
          <w:rPr>
            <w:rFonts w:hint="eastAsia"/>
          </w:rPr>
          <w:delText>基础工业训练中心</w:delText>
        </w:r>
      </w:del>
      <w:ins w:id="16" w:author="媒体工作室 i.Center" w:date="2015-10-18T21:38:00Z">
        <w:r w:rsidR="00802105">
          <w:rPr>
            <w:rFonts w:hint="eastAsia"/>
          </w:rPr>
          <w:t>i.Center</w:t>
        </w:r>
      </w:ins>
      <w:r w:rsidR="00CD53D7" w:rsidRPr="00270788">
        <w:rPr>
          <w:rFonts w:hint="eastAsia"/>
        </w:rPr>
        <w:t>主任李双寿</w:t>
      </w:r>
      <w:ins w:id="17" w:author="媒体工作室 i.Center" w:date="2015-10-18T21:38:00Z">
        <w:r w:rsidR="00802105">
          <w:rPr>
            <w:rFonts w:hint="eastAsia"/>
          </w:rPr>
          <w:t>教授</w:t>
        </w:r>
      </w:ins>
      <w:r w:rsidR="00670E8C" w:rsidRPr="00270788">
        <w:rPr>
          <w:rFonts w:hint="eastAsia"/>
        </w:rPr>
        <w:t>、</w:t>
      </w:r>
      <w:del w:id="18" w:author="媒体工作室 i.Center" w:date="2015-10-18T21:34:00Z">
        <w:r w:rsidR="00670E8C" w:rsidRPr="00270788" w:rsidDel="00802105">
          <w:rPr>
            <w:rFonts w:hint="eastAsia"/>
          </w:rPr>
          <w:delText>顾老师</w:delText>
        </w:r>
      </w:del>
      <w:ins w:id="19" w:author="媒体工作室 i.Center" w:date="2015-10-18T21:35:00Z">
        <w:r w:rsidR="00802105">
          <w:rPr>
            <w:rFonts w:hint="eastAsia"/>
          </w:rPr>
          <w:t>工业工程系教授顾学雍</w:t>
        </w:r>
      </w:ins>
      <w:del w:id="20" w:author="媒体工作室 i.Center" w:date="2015-10-18T21:35:00Z">
        <w:r w:rsidR="00670E8C" w:rsidRPr="00270788" w:rsidDel="00802105">
          <w:rPr>
            <w:rFonts w:hint="eastAsia"/>
          </w:rPr>
          <w:delText>（补充</w:delText>
        </w:r>
        <w:r w:rsidR="00CD53D7" w:rsidRPr="00270788" w:rsidDel="00802105">
          <w:rPr>
            <w:rFonts w:hint="eastAsia"/>
          </w:rPr>
          <w:delText>）</w:delText>
        </w:r>
      </w:del>
      <w:r w:rsidR="00CD53D7" w:rsidRPr="00270788">
        <w:rPr>
          <w:rFonts w:hint="eastAsia"/>
        </w:rPr>
        <w:t>、清华大学</w:t>
      </w:r>
      <w:ins w:id="21" w:author="媒体工作室 i.Center" w:date="2015-10-18T21:35:00Z">
        <w:r w:rsidR="00802105">
          <w:rPr>
            <w:rFonts w:hint="eastAsia"/>
          </w:rPr>
          <w:t>的</w:t>
        </w:r>
      </w:ins>
      <w:r w:rsidR="00CD53D7" w:rsidRPr="00270788">
        <w:rPr>
          <w:rFonts w:hint="eastAsia"/>
        </w:rPr>
        <w:t>创客社团</w:t>
      </w:r>
      <w:ins w:id="22" w:author="媒体工作室 i.Center" w:date="2015-10-18T21:35:00Z">
        <w:r w:rsidR="00802105">
          <w:rPr>
            <w:rFonts w:hint="eastAsia"/>
          </w:rPr>
          <w:t>、创业</w:t>
        </w:r>
      </w:ins>
      <w:del w:id="23" w:author="媒体工作室 i.Center" w:date="2015-10-18T21:35:00Z">
        <w:r w:rsidR="00CD53D7" w:rsidRPr="00270788" w:rsidDel="00802105">
          <w:rPr>
            <w:rFonts w:hint="eastAsia"/>
          </w:rPr>
          <w:delText>与</w:delText>
        </w:r>
      </w:del>
      <w:r w:rsidR="00CD53D7" w:rsidRPr="00270788">
        <w:rPr>
          <w:rFonts w:hint="eastAsia"/>
        </w:rPr>
        <w:t>团队</w:t>
      </w:r>
      <w:del w:id="24" w:author="媒体工作室 i.Center" w:date="2015-10-18T21:35:00Z">
        <w:r w:rsidR="00CD53D7" w:rsidRPr="00270788" w:rsidDel="00802105">
          <w:rPr>
            <w:rFonts w:hint="eastAsia"/>
          </w:rPr>
          <w:delText>的项目负责人</w:delText>
        </w:r>
      </w:del>
      <w:ins w:id="25" w:author="媒体工作室 i.Center" w:date="2015-10-18T21:35:00Z">
        <w:r w:rsidR="00802105">
          <w:rPr>
            <w:rFonts w:hint="eastAsia"/>
          </w:rPr>
          <w:t>、</w:t>
        </w:r>
      </w:ins>
      <w:del w:id="26" w:author="媒体工作室 i.Center" w:date="2015-10-18T21:35:00Z">
        <w:r w:rsidR="00CD53D7" w:rsidRPr="00270788" w:rsidDel="00802105">
          <w:rPr>
            <w:rFonts w:hint="eastAsia"/>
          </w:rPr>
          <w:delText>，以及</w:delText>
        </w:r>
      </w:del>
      <w:r w:rsidR="00CD53D7" w:rsidRPr="00270788">
        <w:rPr>
          <w:rFonts w:hint="eastAsia"/>
        </w:rPr>
        <w:t>来自人大附中、</w:t>
      </w:r>
      <w:del w:id="27" w:author="媒体工作室 i.Center" w:date="2015-10-18T21:35:00Z">
        <w:r w:rsidR="00CD53D7" w:rsidRPr="00270788" w:rsidDel="00802105">
          <w:rPr>
            <w:rFonts w:hint="eastAsia"/>
          </w:rPr>
          <w:delText>北林附</w:delText>
        </w:r>
      </w:del>
      <w:ins w:id="28" w:author="媒体工作室 i.Center" w:date="2015-10-18T21:35:00Z">
        <w:r w:rsidR="00802105">
          <w:rPr>
            <w:rFonts w:hint="eastAsia"/>
          </w:rPr>
          <w:t>北京四中</w:t>
        </w:r>
      </w:ins>
      <w:del w:id="29" w:author="媒体工作室 i.Center" w:date="2015-10-18T21:35:00Z">
        <w:r w:rsidR="002E549F" w:rsidRPr="00270788" w:rsidDel="00802105">
          <w:rPr>
            <w:rFonts w:hint="eastAsia"/>
          </w:rPr>
          <w:delText>中</w:delText>
        </w:r>
      </w:del>
      <w:r w:rsidR="002E549F" w:rsidRPr="00270788">
        <w:rPr>
          <w:rFonts w:hint="eastAsia"/>
        </w:rPr>
        <w:t>的创客团队</w:t>
      </w:r>
      <w:ins w:id="30" w:author="媒体工作室 i.Center" w:date="2015-10-18T21:35:00Z">
        <w:r w:rsidR="00802105">
          <w:rPr>
            <w:rFonts w:hint="eastAsia"/>
          </w:rPr>
          <w:t>、创客之友企业家，以及合作</w:t>
        </w:r>
      </w:ins>
      <w:ins w:id="31" w:author="媒体工作室 i.Center" w:date="2015-10-18T21:38:00Z">
        <w:r w:rsidR="00802105">
          <w:rPr>
            <w:rFonts w:hint="eastAsia"/>
          </w:rPr>
          <w:t>企业</w:t>
        </w:r>
      </w:ins>
      <w:ins w:id="32" w:author="媒体工作室 i.Center" w:date="2015-10-18T21:36:00Z">
        <w:r w:rsidR="00802105">
          <w:rPr>
            <w:rFonts w:hint="eastAsia"/>
          </w:rPr>
          <w:t>代表</w:t>
        </w:r>
      </w:ins>
      <w:ins w:id="33" w:author="媒体工作室 i.Center" w:date="2015-10-18T21:38:00Z">
        <w:r w:rsidR="00802105">
          <w:rPr>
            <w:rFonts w:hint="eastAsia"/>
          </w:rPr>
          <w:t>等</w:t>
        </w:r>
      </w:ins>
      <w:r w:rsidR="00CD53D7" w:rsidRPr="00270788">
        <w:rPr>
          <w:rFonts w:hint="eastAsia"/>
        </w:rPr>
        <w:t>。</w:t>
      </w:r>
    </w:p>
    <w:p w14:paraId="1B17C0ED" w14:textId="77777777" w:rsidR="00CD53D7" w:rsidRPr="00270788" w:rsidRDefault="00CD53D7" w:rsidP="00270788">
      <w:pPr>
        <w:spacing w:line="360" w:lineRule="auto"/>
        <w:ind w:firstLineChars="200" w:firstLine="420"/>
      </w:pPr>
    </w:p>
    <w:p w14:paraId="7950F612" w14:textId="77777777" w:rsidR="00270788" w:rsidRPr="00270788" w:rsidRDefault="00912467" w:rsidP="00270788">
      <w:pPr>
        <w:spacing w:line="360" w:lineRule="auto"/>
        <w:ind w:firstLineChars="200" w:firstLine="420"/>
      </w:pPr>
      <w:r>
        <w:rPr>
          <w:rFonts w:hint="eastAsia"/>
        </w:rPr>
        <w:t>继去年的中国之行</w:t>
      </w:r>
      <w:r w:rsidR="00270788" w:rsidRPr="00270788">
        <w:rPr>
          <w:rFonts w:hint="eastAsia"/>
        </w:rPr>
        <w:t>，米奇</w:t>
      </w:r>
      <w:ins w:id="34" w:author="媒体工作室 i.Center" w:date="2015-10-18T21:39:00Z">
        <w:r w:rsidR="00802105">
          <w:rPr>
            <w:rFonts w:hint="eastAsia"/>
          </w:rPr>
          <w:t>再次</w:t>
        </w:r>
      </w:ins>
      <w:del w:id="35" w:author="媒体工作室 i.Center" w:date="2015-10-18T21:38:00Z">
        <w:r w:rsidR="00270788" w:rsidRPr="00270788" w:rsidDel="00802105">
          <w:rPr>
            <w:rFonts w:hint="eastAsia"/>
          </w:rPr>
          <w:delText>·奥特曼</w:delText>
        </w:r>
        <w:r w:rsidR="00270788" w:rsidRPr="00270788" w:rsidDel="00802105">
          <w:rPr>
            <w:rFonts w:hint="eastAsia"/>
          </w:rPr>
          <w:delText>(Mitchell Altman)</w:delText>
        </w:r>
      </w:del>
      <w:r w:rsidR="00270788" w:rsidRPr="00270788">
        <w:rPr>
          <w:rFonts w:hint="eastAsia"/>
        </w:rPr>
        <w:t>带领</w:t>
      </w:r>
      <w:del w:id="36" w:author="媒体工作室 i.Center" w:date="2015-10-18T21:39:00Z">
        <w:r w:rsidR="00270788" w:rsidRPr="00270788" w:rsidDel="00802105">
          <w:rPr>
            <w:rFonts w:hint="eastAsia"/>
          </w:rPr>
          <w:delText>的</w:delText>
        </w:r>
      </w:del>
      <w:r w:rsidR="00270788" w:rsidRPr="00270788">
        <w:rPr>
          <w:rFonts w:hint="eastAsia"/>
        </w:rPr>
        <w:t>国际创客团队</w:t>
      </w:r>
      <w:del w:id="37" w:author="媒体工作室 i.Center" w:date="2015-10-18T21:39:00Z">
        <w:r w:rsidR="00270788" w:rsidRPr="00270788" w:rsidDel="00802105">
          <w:rPr>
            <w:rFonts w:hint="eastAsia"/>
          </w:rPr>
          <w:delText>再次</w:delText>
        </w:r>
      </w:del>
      <w:r w:rsidR="00270788" w:rsidRPr="00270788">
        <w:rPr>
          <w:rFonts w:hint="eastAsia"/>
        </w:rPr>
        <w:t>来到中国，</w:t>
      </w:r>
      <w:ins w:id="38" w:author="媒体工作室 i.Center" w:date="2015-10-18T21:39:00Z">
        <w:r w:rsidR="00802105">
          <w:rPr>
            <w:rFonts w:hint="eastAsia"/>
          </w:rPr>
          <w:t>对我国各地的创客社群进行走访和交流。此次</w:t>
        </w:r>
      </w:ins>
      <w:del w:id="39" w:author="媒体工作室 i.Center" w:date="2015-10-18T21:39:00Z">
        <w:r w:rsidR="00270788" w:rsidRPr="00270788" w:rsidDel="00802105">
          <w:rPr>
            <w:rFonts w:hint="eastAsia"/>
          </w:rPr>
          <w:delText>他带领了</w:delText>
        </w:r>
      </w:del>
      <w:ins w:id="40" w:author="媒体工作室 i.Center" w:date="2015-10-18T21:39:00Z">
        <w:r w:rsidR="00802105">
          <w:rPr>
            <w:rFonts w:hint="eastAsia"/>
          </w:rPr>
          <w:t>来华的</w:t>
        </w:r>
      </w:ins>
      <w:r w:rsidR="00270788" w:rsidRPr="00270788">
        <w:rPr>
          <w:rFonts w:hint="eastAsia"/>
        </w:rPr>
        <w:t>23</w:t>
      </w:r>
      <w:r w:rsidR="00270788" w:rsidRPr="00270788">
        <w:rPr>
          <w:rFonts w:hint="eastAsia"/>
        </w:rPr>
        <w:t>位</w:t>
      </w:r>
      <w:ins w:id="41" w:author="媒体工作室 i.Center" w:date="2015-10-18T21:39:00Z">
        <w:r w:rsidR="00802105">
          <w:rPr>
            <w:rFonts w:hint="eastAsia"/>
          </w:rPr>
          <w:t>成员，有</w:t>
        </w:r>
      </w:ins>
      <w:r w:rsidR="00270788" w:rsidRPr="00270788">
        <w:rPr>
          <w:rFonts w:hint="eastAsia"/>
        </w:rPr>
        <w:t>来自美国、德国、波兰等国的青年创客</w:t>
      </w:r>
      <w:ins w:id="42" w:author="媒体工作室 i.Center" w:date="2015-10-18T21:40:00Z">
        <w:r w:rsidR="00802105">
          <w:rPr>
            <w:rFonts w:hint="eastAsia"/>
          </w:rPr>
          <w:t>、极客、学者等</w:t>
        </w:r>
      </w:ins>
      <w:del w:id="43" w:author="媒体工作室 i.Center" w:date="2015-10-18T21:40:00Z">
        <w:r w:rsidR="00270788" w:rsidRPr="00270788" w:rsidDel="00802105">
          <w:rPr>
            <w:rFonts w:hint="eastAsia"/>
          </w:rPr>
          <w:delText>到中国进行考察交流</w:delText>
        </w:r>
      </w:del>
      <w:ins w:id="44" w:author="媒体工作室 i.Center" w:date="2015-10-18T21:40:00Z">
        <w:r w:rsidR="00802105">
          <w:rPr>
            <w:rFonts w:hint="eastAsia"/>
          </w:rPr>
          <w:t>，一行人先后</w:t>
        </w:r>
      </w:ins>
      <w:del w:id="45" w:author="媒体工作室 i.Center" w:date="2015-10-18T21:40:00Z">
        <w:r w:rsidR="00270788" w:rsidRPr="00270788" w:rsidDel="00802105">
          <w:rPr>
            <w:rFonts w:hint="eastAsia"/>
          </w:rPr>
          <w:delText>。此次国际创客团在</w:delText>
        </w:r>
      </w:del>
      <w:ins w:id="46" w:author="媒体工作室 i.Center" w:date="2015-10-18T21:40:00Z">
        <w:r w:rsidR="00802105">
          <w:rPr>
            <w:rFonts w:hint="eastAsia"/>
          </w:rPr>
          <w:t>到访</w:t>
        </w:r>
      </w:ins>
      <w:del w:id="47" w:author="媒体工作室 i.Center" w:date="2015-10-18T21:40:00Z">
        <w:r w:rsidR="00270788" w:rsidRPr="00270788" w:rsidDel="00802105">
          <w:rPr>
            <w:rFonts w:hint="eastAsia"/>
          </w:rPr>
          <w:delText>访问</w:delText>
        </w:r>
      </w:del>
      <w:r w:rsidR="00270788" w:rsidRPr="00270788">
        <w:rPr>
          <w:rFonts w:hint="eastAsia"/>
        </w:rPr>
        <w:t>了香港、深圳、上海</w:t>
      </w:r>
      <w:del w:id="48" w:author="媒体工作室 i.Center" w:date="2015-10-18T21:40:00Z">
        <w:r w:rsidR="00270788" w:rsidRPr="00270788" w:rsidDel="00802105">
          <w:rPr>
            <w:rFonts w:hint="eastAsia"/>
          </w:rPr>
          <w:delText>之后</w:delText>
        </w:r>
      </w:del>
      <w:r w:rsidR="00270788" w:rsidRPr="00270788">
        <w:rPr>
          <w:rFonts w:hint="eastAsia"/>
        </w:rPr>
        <w:t>，</w:t>
      </w:r>
      <w:ins w:id="49" w:author="媒体工作室 i.Center" w:date="2015-10-18T21:40:00Z">
        <w:r w:rsidR="00802105">
          <w:rPr>
            <w:rFonts w:hint="eastAsia"/>
          </w:rPr>
          <w:t>最后</w:t>
        </w:r>
      </w:ins>
      <w:r w:rsidR="00270788" w:rsidRPr="00270788">
        <w:rPr>
          <w:rFonts w:hint="eastAsia"/>
        </w:rPr>
        <w:t>来到</w:t>
      </w:r>
      <w:del w:id="50" w:author="媒体工作室 i.Center" w:date="2015-10-18T21:40:00Z">
        <w:r w:rsidR="00270788" w:rsidRPr="00270788" w:rsidDel="00802105">
          <w:rPr>
            <w:rFonts w:hint="eastAsia"/>
          </w:rPr>
          <w:delText>了</w:delText>
        </w:r>
      </w:del>
      <w:r w:rsidR="00270788" w:rsidRPr="00270788">
        <w:rPr>
          <w:rFonts w:hint="eastAsia"/>
        </w:rPr>
        <w:t>清华大学</w:t>
      </w:r>
      <w:ins w:id="51" w:author="媒体工作室 i.Center" w:date="2015-10-18T21:40:00Z">
        <w:r w:rsidR="00802105">
          <w:rPr>
            <w:rFonts w:hint="eastAsia"/>
          </w:rPr>
          <w:t>创客中心</w:t>
        </w:r>
      </w:ins>
      <w:r w:rsidR="00270788" w:rsidRPr="00270788">
        <w:rPr>
          <w:rFonts w:hint="eastAsia"/>
        </w:rPr>
        <w:t>i.Center</w:t>
      </w:r>
      <w:del w:id="52" w:author="媒体工作室 i.Center" w:date="2015-10-18T21:40:00Z">
        <w:r w:rsidR="00270788" w:rsidRPr="00270788" w:rsidDel="00802105">
          <w:rPr>
            <w:rFonts w:hint="eastAsia"/>
          </w:rPr>
          <w:delText>创客中心</w:delText>
        </w:r>
      </w:del>
      <w:r w:rsidR="00270788" w:rsidRPr="00270788">
        <w:rPr>
          <w:rFonts w:hint="eastAsia"/>
        </w:rPr>
        <w:t>。米奇</w:t>
      </w:r>
      <w:del w:id="53" w:author="媒体工作室 i.Center" w:date="2015-10-18T21:40:00Z">
        <w:r w:rsidR="00270788" w:rsidRPr="00270788" w:rsidDel="00802105">
          <w:rPr>
            <w:rFonts w:hint="eastAsia"/>
          </w:rPr>
          <w:delText>·奥特曼</w:delText>
        </w:r>
        <w:r w:rsidR="00270788" w:rsidRPr="00270788" w:rsidDel="00802105">
          <w:rPr>
            <w:rFonts w:hint="eastAsia"/>
          </w:rPr>
          <w:delText>(Mitchell Altman)</w:delText>
        </w:r>
      </w:del>
      <w:r w:rsidR="00270788" w:rsidRPr="00270788">
        <w:rPr>
          <w:rFonts w:hint="eastAsia"/>
        </w:rPr>
        <w:t>在交流会上</w:t>
      </w:r>
      <w:ins w:id="54" w:author="媒体工作室 i.Center" w:date="2015-10-18T21:41:00Z">
        <w:r w:rsidR="00802105">
          <w:rPr>
            <w:rFonts w:hint="eastAsia"/>
          </w:rPr>
          <w:t>分享了自己如何从自主设计产品，到</w:t>
        </w:r>
      </w:ins>
      <w:ins w:id="55" w:author="媒体工作室 i.Center" w:date="2015-10-18T21:42:00Z">
        <w:r w:rsidR="00802105">
          <w:rPr>
            <w:rFonts w:hint="eastAsia"/>
          </w:rPr>
          <w:t>创立事业，再到推动创客空间运动的亲身经历</w:t>
        </w:r>
      </w:ins>
      <w:ins w:id="56" w:author="媒体工作室 i.Center" w:date="2015-10-18T21:41:00Z">
        <w:r w:rsidR="00802105">
          <w:rPr>
            <w:rFonts w:hint="eastAsia"/>
          </w:rPr>
          <w:t>。</w:t>
        </w:r>
      </w:ins>
      <w:del w:id="57" w:author="媒体工作室 i.Center" w:date="2015-10-18T21:42:00Z">
        <w:r w:rsidR="00270788" w:rsidRPr="00270788" w:rsidDel="00802105">
          <w:rPr>
            <w:rFonts w:hint="eastAsia"/>
          </w:rPr>
          <w:delText>说，</w:delText>
        </w:r>
      </w:del>
      <w:r w:rsidR="00270788" w:rsidRPr="00270788">
        <w:rPr>
          <w:rFonts w:hint="eastAsia"/>
        </w:rPr>
        <w:t>“如果人生三</w:t>
      </w:r>
      <w:ins w:id="58" w:author="媒体工作室 i.Center" w:date="2015-10-18T21:42:00Z">
        <w:r w:rsidR="00802105">
          <w:rPr>
            <w:rFonts w:hint="eastAsia"/>
          </w:rPr>
          <w:t>分</w:t>
        </w:r>
      </w:ins>
      <w:del w:id="59" w:author="媒体工作室 i.Center" w:date="2015-10-18T21:42:00Z">
        <w:r w:rsidR="00270788" w:rsidRPr="00270788" w:rsidDel="00802105">
          <w:rPr>
            <w:rFonts w:hint="eastAsia"/>
          </w:rPr>
          <w:delText>方</w:delText>
        </w:r>
      </w:del>
      <w:r w:rsidR="00270788" w:rsidRPr="00270788">
        <w:rPr>
          <w:rFonts w:hint="eastAsia"/>
        </w:rPr>
        <w:t>之一的时间</w:t>
      </w:r>
      <w:r>
        <w:rPr>
          <w:rFonts w:hint="eastAsia"/>
        </w:rPr>
        <w:t>要花在</w:t>
      </w:r>
      <w:r w:rsidR="00270788" w:rsidRPr="00270788">
        <w:rPr>
          <w:rFonts w:hint="eastAsia"/>
        </w:rPr>
        <w:t>工作</w:t>
      </w:r>
      <w:r>
        <w:rPr>
          <w:rFonts w:hint="eastAsia"/>
        </w:rPr>
        <w:t>上</w:t>
      </w:r>
      <w:r w:rsidR="00270788" w:rsidRPr="00270788">
        <w:rPr>
          <w:rFonts w:hint="eastAsia"/>
        </w:rPr>
        <w:t>，</w:t>
      </w:r>
      <w:r>
        <w:rPr>
          <w:rFonts w:hint="eastAsia"/>
        </w:rPr>
        <w:t>就必须找到自己热爱的事业，而创客正是我所热爱的</w:t>
      </w:r>
      <w:r w:rsidR="00270788" w:rsidRPr="00270788">
        <w:rPr>
          <w:rFonts w:hint="eastAsia"/>
        </w:rPr>
        <w:t>。”</w:t>
      </w:r>
      <w:ins w:id="60" w:author="媒体工作室 i.Center" w:date="2015-10-18T21:43:00Z">
        <w:r w:rsidR="00802105">
          <w:rPr>
            <w:rFonts w:hint="eastAsia"/>
          </w:rPr>
          <w:t>米奇在谈到他如何选择自己的发展规划时谈到。“如果你不去花时间去探索各种未知，那或许永远不会遇到你真正热爱的</w:t>
        </w:r>
      </w:ins>
      <w:ins w:id="61" w:author="媒体工作室 i.Center" w:date="2015-10-18T21:44:00Z">
        <w:r w:rsidR="00802105">
          <w:rPr>
            <w:rFonts w:hint="eastAsia"/>
          </w:rPr>
          <w:t>事业。</w:t>
        </w:r>
      </w:ins>
      <w:ins w:id="62" w:author="媒体工作室 i.Center" w:date="2015-10-18T21:43:00Z">
        <w:r w:rsidR="00802105">
          <w:rPr>
            <w:rFonts w:hint="eastAsia"/>
          </w:rPr>
          <w:t>”</w:t>
        </w:r>
      </w:ins>
      <w:r w:rsidR="00270788" w:rsidRPr="00270788">
        <w:rPr>
          <w:rFonts w:hint="eastAsia"/>
        </w:rPr>
        <w:t>他鼓励</w:t>
      </w:r>
      <w:ins w:id="63" w:author="媒体工作室 i.Center" w:date="2015-10-18T21:44:00Z">
        <w:r w:rsidR="00802105">
          <w:rPr>
            <w:rFonts w:hint="eastAsia"/>
          </w:rPr>
          <w:t>清华</w:t>
        </w:r>
      </w:ins>
      <w:r w:rsidR="00270788" w:rsidRPr="00270788">
        <w:rPr>
          <w:rFonts w:hint="eastAsia"/>
        </w:rPr>
        <w:t>学</w:t>
      </w:r>
      <w:r>
        <w:rPr>
          <w:rFonts w:hint="eastAsia"/>
        </w:rPr>
        <w:t>生们要不断</w:t>
      </w:r>
      <w:ins w:id="64" w:author="媒体工作室 i.Center" w:date="2015-10-18T21:44:00Z">
        <w:r w:rsidR="00802105">
          <w:rPr>
            <w:rFonts w:hint="eastAsia"/>
          </w:rPr>
          <w:t>尝试新的项目，并乐于融入社群之中进行分享</w:t>
        </w:r>
      </w:ins>
      <w:del w:id="65" w:author="媒体工作室 i.Center" w:date="2015-10-18T21:44:00Z">
        <w:r w:rsidDel="00802105">
          <w:rPr>
            <w:rFonts w:hint="eastAsia"/>
          </w:rPr>
          <w:delText>探索</w:delText>
        </w:r>
      </w:del>
      <w:r>
        <w:rPr>
          <w:rFonts w:hint="eastAsia"/>
        </w:rPr>
        <w:t>，</w:t>
      </w:r>
      <w:ins w:id="66" w:author="媒体工作室 i.Center" w:date="2015-10-18T21:44:00Z">
        <w:r w:rsidR="00802105">
          <w:rPr>
            <w:rFonts w:hint="eastAsia"/>
          </w:rPr>
          <w:t>与同辈相互启发，</w:t>
        </w:r>
      </w:ins>
      <w:r>
        <w:rPr>
          <w:rFonts w:hint="eastAsia"/>
        </w:rPr>
        <w:t>找到</w:t>
      </w:r>
      <w:ins w:id="67" w:author="媒体工作室 i.Center" w:date="2015-10-18T21:45:00Z">
        <w:r w:rsidR="00802105">
          <w:rPr>
            <w:rFonts w:hint="eastAsia"/>
          </w:rPr>
          <w:t>自己真正热衷的</w:t>
        </w:r>
      </w:ins>
      <w:del w:id="68" w:author="媒体工作室 i.Center" w:date="2015-10-18T21:45:00Z">
        <w:r w:rsidDel="00802105">
          <w:rPr>
            <w:rFonts w:hint="eastAsia"/>
          </w:rPr>
          <w:delText>喜欢</w:delText>
        </w:r>
        <w:r w:rsidR="00270788" w:rsidRPr="00270788" w:rsidDel="00802105">
          <w:rPr>
            <w:rFonts w:hint="eastAsia"/>
          </w:rPr>
          <w:delText>的</w:delText>
        </w:r>
      </w:del>
      <w:ins w:id="69" w:author="媒体工作室 i.Center" w:date="2015-10-18T21:45:00Z">
        <w:r w:rsidR="00802105">
          <w:rPr>
            <w:rFonts w:hint="eastAsia"/>
          </w:rPr>
          <w:t>事业</w:t>
        </w:r>
      </w:ins>
      <w:del w:id="70" w:author="媒体工作室 i.Center" w:date="2015-10-18T21:45:00Z">
        <w:r w:rsidR="00270788" w:rsidRPr="00270788" w:rsidDel="00802105">
          <w:rPr>
            <w:rFonts w:hint="eastAsia"/>
          </w:rPr>
          <w:delText>项目</w:delText>
        </w:r>
      </w:del>
      <w:del w:id="71" w:author="媒体工作室 i.Center" w:date="2015-10-18T21:44:00Z">
        <w:r w:rsidR="00270788" w:rsidRPr="00270788" w:rsidDel="00802105">
          <w:rPr>
            <w:rFonts w:hint="eastAsia"/>
          </w:rPr>
          <w:delText>，</w:delText>
        </w:r>
        <w:r w:rsidDel="00802105">
          <w:rPr>
            <w:rFonts w:hint="eastAsia"/>
          </w:rPr>
          <w:delText>让</w:delText>
        </w:r>
        <w:r w:rsidR="00270788" w:rsidRPr="00270788" w:rsidDel="00802105">
          <w:rPr>
            <w:rFonts w:hint="eastAsia"/>
          </w:rPr>
          <w:delText>人生</w:delText>
        </w:r>
        <w:r w:rsidDel="00802105">
          <w:rPr>
            <w:rFonts w:hint="eastAsia"/>
          </w:rPr>
          <w:delText>拥有</w:delText>
        </w:r>
        <w:r w:rsidR="00270788" w:rsidRPr="00270788" w:rsidDel="00802105">
          <w:rPr>
            <w:rFonts w:hint="eastAsia"/>
          </w:rPr>
          <w:delText>更多的可能性</w:delText>
        </w:r>
      </w:del>
      <w:r w:rsidR="00270788" w:rsidRPr="00270788">
        <w:rPr>
          <w:rFonts w:hint="eastAsia"/>
        </w:rPr>
        <w:t>。</w:t>
      </w:r>
    </w:p>
    <w:p w14:paraId="31FD16A9" w14:textId="77777777" w:rsidR="00270788" w:rsidRPr="00270788" w:rsidRDefault="00270788" w:rsidP="00270788">
      <w:pPr>
        <w:spacing w:line="360" w:lineRule="auto"/>
        <w:ind w:firstLineChars="200" w:firstLine="420"/>
      </w:pPr>
    </w:p>
    <w:p w14:paraId="555B30A1" w14:textId="4F128C2F" w:rsidR="008939BB" w:rsidRDefault="00270788" w:rsidP="00270788">
      <w:pPr>
        <w:spacing w:line="360" w:lineRule="auto"/>
        <w:ind w:firstLineChars="200" w:firstLine="420"/>
      </w:pPr>
      <w:r w:rsidRPr="00270788">
        <w:rPr>
          <w:rFonts w:hint="eastAsia"/>
        </w:rPr>
        <w:t>会上，</w:t>
      </w:r>
      <w:del w:id="72" w:author="媒体工作室 i.Center" w:date="2015-10-18T21:46:00Z">
        <w:r w:rsidRPr="00270788" w:rsidDel="000D2EE3">
          <w:rPr>
            <w:rFonts w:hint="eastAsia"/>
          </w:rPr>
          <w:delText>基础工业训练中心</w:delText>
        </w:r>
      </w:del>
      <w:ins w:id="73" w:author="媒体工作室 i.Center" w:date="2015-10-18T21:46:00Z">
        <w:r w:rsidR="000D2EE3">
          <w:rPr>
            <w:rFonts w:hint="eastAsia"/>
          </w:rPr>
          <w:t>i.Center</w:t>
        </w:r>
      </w:ins>
      <w:r w:rsidRPr="00270788">
        <w:rPr>
          <w:rFonts w:hint="eastAsia"/>
        </w:rPr>
        <w:t>主任李双寿</w:t>
      </w:r>
      <w:ins w:id="74" w:author="媒体工作室 i.Center" w:date="2015-10-18T21:46:00Z">
        <w:r w:rsidR="000D2EE3">
          <w:rPr>
            <w:rFonts w:hint="eastAsia"/>
          </w:rPr>
          <w:t>教授</w:t>
        </w:r>
      </w:ins>
      <w:del w:id="75" w:author="媒体工作室 i.Center" w:date="2015-10-18T21:46:00Z">
        <w:r w:rsidRPr="00270788" w:rsidDel="000D2EE3">
          <w:rPr>
            <w:rFonts w:hint="eastAsia"/>
          </w:rPr>
          <w:delText>给国际创客团队</w:delText>
        </w:r>
      </w:del>
      <w:r w:rsidRPr="00270788">
        <w:rPr>
          <w:rFonts w:hint="eastAsia"/>
        </w:rPr>
        <w:t>介绍了清华</w:t>
      </w:r>
      <w:r w:rsidRPr="00270788">
        <w:rPr>
          <w:rFonts w:hint="eastAsia"/>
        </w:rPr>
        <w:t>i.Center</w:t>
      </w:r>
      <w:r>
        <w:rPr>
          <w:rFonts w:hint="eastAsia"/>
        </w:rPr>
        <w:t>如何将创客与教育结合，孵化更多</w:t>
      </w:r>
      <w:r w:rsidRPr="00270788">
        <w:rPr>
          <w:rFonts w:hint="eastAsia"/>
        </w:rPr>
        <w:t>优秀的创客团队。清华的</w:t>
      </w:r>
      <w:r w:rsidRPr="00270788">
        <w:rPr>
          <w:rFonts w:hint="eastAsia"/>
        </w:rPr>
        <w:t>i.Center</w:t>
      </w:r>
      <w:r w:rsidRPr="00270788">
        <w:rPr>
          <w:rFonts w:hint="eastAsia"/>
        </w:rPr>
        <w:t>以</w:t>
      </w:r>
      <w:proofErr w:type="spellStart"/>
      <w:r w:rsidRPr="00270788">
        <w:rPr>
          <w:rFonts w:hint="eastAsia"/>
        </w:rPr>
        <w:t>i</w:t>
      </w:r>
      <w:proofErr w:type="spellEnd"/>
      <w:r w:rsidRPr="00270788">
        <w:rPr>
          <w:rFonts w:hint="eastAsia"/>
        </w:rPr>
        <w:t>为中心，拓展了</w:t>
      </w:r>
      <w:r w:rsidRPr="00270788">
        <w:t xml:space="preserve">industry </w:t>
      </w:r>
      <w:r w:rsidRPr="00270788">
        <w:rPr>
          <w:rFonts w:hint="eastAsia"/>
        </w:rPr>
        <w:t>、</w:t>
      </w:r>
      <w:r w:rsidRPr="00270788">
        <w:t>innovation</w:t>
      </w:r>
      <w:r w:rsidRPr="00270788">
        <w:rPr>
          <w:rFonts w:hint="eastAsia"/>
        </w:rPr>
        <w:t>、</w:t>
      </w:r>
      <w:r w:rsidRPr="00270788">
        <w:t>interdisciplinary</w:t>
      </w:r>
      <w:r w:rsidRPr="00270788">
        <w:rPr>
          <w:rFonts w:hint="eastAsia"/>
        </w:rPr>
        <w:t>、</w:t>
      </w:r>
      <w:r w:rsidRPr="00270788">
        <w:t>international</w:t>
      </w:r>
      <w:r w:rsidRPr="00270788">
        <w:rPr>
          <w:rFonts w:hint="eastAsia"/>
        </w:rPr>
        <w:t>的核心理念，将工程教育、创新教育、通识教育、</w:t>
      </w:r>
      <w:r>
        <w:rPr>
          <w:rFonts w:hint="eastAsia"/>
        </w:rPr>
        <w:t>社会服务的</w:t>
      </w:r>
      <w:r w:rsidR="00912467">
        <w:rPr>
          <w:rFonts w:hint="eastAsia"/>
        </w:rPr>
        <w:t>实践</w:t>
      </w:r>
      <w:r w:rsidRPr="00270788">
        <w:rPr>
          <w:rFonts w:hint="eastAsia"/>
        </w:rPr>
        <w:t>贯穿到创客教育的整个流程。</w:t>
      </w:r>
      <w:ins w:id="76" w:author="媒体工作室 i.Center" w:date="2015-10-18T21:47:00Z">
        <w:r w:rsidR="000D2EE3">
          <w:rPr>
            <w:rFonts w:hint="eastAsia"/>
          </w:rPr>
          <w:t>位于</w:t>
        </w:r>
      </w:ins>
      <w:r w:rsidRPr="00270788">
        <w:rPr>
          <w:rFonts w:hint="eastAsia"/>
        </w:rPr>
        <w:t>新</w:t>
      </w:r>
      <w:ins w:id="77" w:author="媒体工作室 i.Center" w:date="2015-10-18T21:47:00Z">
        <w:r w:rsidR="000D2EE3">
          <w:rPr>
            <w:rFonts w:hint="eastAsia"/>
          </w:rPr>
          <w:t>落</w:t>
        </w:r>
      </w:ins>
      <w:del w:id="78" w:author="媒体工作室 i.Center" w:date="2015-10-18T21:47:00Z">
        <w:r w:rsidRPr="00270788" w:rsidDel="000D2EE3">
          <w:rPr>
            <w:rFonts w:hint="eastAsia"/>
          </w:rPr>
          <w:delText>建</w:delText>
        </w:r>
      </w:del>
      <w:r w:rsidRPr="00270788">
        <w:rPr>
          <w:rFonts w:hint="eastAsia"/>
        </w:rPr>
        <w:t>成的李兆基科技大楼</w:t>
      </w:r>
      <w:ins w:id="79" w:author="媒体工作室 i.Center" w:date="2015-10-18T21:47:00Z">
        <w:r w:rsidR="000D2EE3">
          <w:rPr>
            <w:rFonts w:hint="eastAsia"/>
          </w:rPr>
          <w:t>之中，</w:t>
        </w:r>
        <w:r w:rsidR="000D2EE3">
          <w:rPr>
            <w:rFonts w:hint="eastAsia"/>
          </w:rPr>
          <w:t>i.Center</w:t>
        </w:r>
      </w:ins>
      <w:r w:rsidRPr="00270788">
        <w:rPr>
          <w:rFonts w:hint="eastAsia"/>
        </w:rPr>
        <w:t>也将为</w:t>
      </w:r>
      <w:del w:id="80" w:author="媒体工作室 i.Center" w:date="2015-10-18T21:47:00Z">
        <w:r w:rsidRPr="00270788" w:rsidDel="000D2EE3">
          <w:rPr>
            <w:rFonts w:hint="eastAsia"/>
          </w:rPr>
          <w:delText>i.Center</w:delText>
        </w:r>
      </w:del>
      <w:ins w:id="81" w:author="媒体工作室 i.Center" w:date="2015-10-18T21:47:00Z">
        <w:r w:rsidR="000D2EE3">
          <w:rPr>
            <w:rFonts w:hint="eastAsia"/>
          </w:rPr>
          <w:t>团队</w:t>
        </w:r>
      </w:ins>
      <w:del w:id="82" w:author="媒体工作室 i.Center" w:date="2015-10-18T21:47:00Z">
        <w:r w:rsidRPr="00270788" w:rsidDel="000D2EE3">
          <w:rPr>
            <w:rFonts w:hint="eastAsia"/>
          </w:rPr>
          <w:delText>创客空间</w:delText>
        </w:r>
      </w:del>
      <w:r w:rsidR="00912467">
        <w:rPr>
          <w:rFonts w:hint="eastAsia"/>
        </w:rPr>
        <w:t>提供全</w:t>
      </w:r>
      <w:del w:id="83" w:author="媒体工作室 i.Center" w:date="2015-10-18T21:46:00Z">
        <w:r w:rsidR="00912467" w:rsidDel="000D2EE3">
          <w:rPr>
            <w:rFonts w:hint="eastAsia"/>
          </w:rPr>
          <w:delText>方面的</w:delText>
        </w:r>
        <w:r w:rsidRPr="00270788" w:rsidDel="000D2EE3">
          <w:rPr>
            <w:rFonts w:hint="eastAsia"/>
          </w:rPr>
          <w:delText>支持</w:delText>
        </w:r>
      </w:del>
      <w:ins w:id="84" w:author="媒体工作室 i.Center" w:date="2015-10-18T21:46:00Z">
        <w:r w:rsidR="000D2EE3">
          <w:rPr>
            <w:rFonts w:hint="eastAsia"/>
          </w:rPr>
          <w:t>新的先进条件</w:t>
        </w:r>
      </w:ins>
      <w:r w:rsidRPr="00270788">
        <w:rPr>
          <w:rFonts w:hint="eastAsia"/>
        </w:rPr>
        <w:t>。</w:t>
      </w:r>
      <w:ins w:id="85" w:author="媒体工作室 i.Center" w:date="2015-10-18T21:47:00Z">
        <w:r w:rsidR="00D041C2">
          <w:rPr>
            <w:rFonts w:hint="eastAsia"/>
          </w:rPr>
          <w:t>随后，</w:t>
        </w:r>
      </w:ins>
      <w:ins w:id="86" w:author="媒体工作室 i.Center" w:date="2015-10-18T21:48:00Z">
        <w:r w:rsidR="00D041C2">
          <w:rPr>
            <w:rFonts w:hint="eastAsia"/>
          </w:rPr>
          <w:t>工业工程系教授</w:t>
        </w:r>
      </w:ins>
      <w:ins w:id="87" w:author="媒体工作室 i.Center" w:date="2015-10-18T21:47:00Z">
        <w:r w:rsidR="00D041C2">
          <w:rPr>
            <w:rFonts w:hint="eastAsia"/>
          </w:rPr>
          <w:t>顾学雍</w:t>
        </w:r>
      </w:ins>
      <w:ins w:id="88" w:author="媒体工作室 i.Center" w:date="2015-10-18T21:48:00Z">
        <w:r w:rsidR="00D041C2">
          <w:rPr>
            <w:rFonts w:hint="eastAsia"/>
          </w:rPr>
          <w:t>介绍了清华大学驻校创客项目近年来的发展。自</w:t>
        </w:r>
        <w:r w:rsidR="00D041C2">
          <w:rPr>
            <w:rFonts w:hint="eastAsia"/>
          </w:rPr>
          <w:t>2013</w:t>
        </w:r>
        <w:r w:rsidR="00D041C2">
          <w:rPr>
            <w:rFonts w:hint="eastAsia"/>
          </w:rPr>
          <w:t>年</w:t>
        </w:r>
        <w:r w:rsidR="00D041C2">
          <w:rPr>
            <w:rFonts w:hint="eastAsia"/>
          </w:rPr>
          <w:t>i.Center</w:t>
        </w:r>
      </w:ins>
      <w:ins w:id="89" w:author="媒体工作室 i.Center" w:date="2015-10-18T21:49:00Z">
        <w:r w:rsidR="00D041C2">
          <w:rPr>
            <w:rFonts w:hint="eastAsia"/>
          </w:rPr>
          <w:t>发布清华驻校创客项目以来，先后邀请了</w:t>
        </w:r>
      </w:ins>
      <w:proofErr w:type="spellStart"/>
      <w:ins w:id="90" w:author="媒体工作室 i.Center" w:date="2015-10-18T21:50:00Z">
        <w:r w:rsidR="00D041C2">
          <w:rPr>
            <w:rFonts w:hint="eastAsia"/>
          </w:rPr>
          <w:t>Gautam</w:t>
        </w:r>
        <w:proofErr w:type="spellEnd"/>
        <w:r w:rsidR="00D041C2">
          <w:rPr>
            <w:rFonts w:hint="eastAsia"/>
          </w:rPr>
          <w:t xml:space="preserve"> </w:t>
        </w:r>
        <w:proofErr w:type="spellStart"/>
        <w:r w:rsidR="00D041C2">
          <w:rPr>
            <w:rFonts w:hint="eastAsia"/>
          </w:rPr>
          <w:t>Dasgupta</w:t>
        </w:r>
      </w:ins>
      <w:proofErr w:type="spellEnd"/>
      <w:ins w:id="91" w:author="媒体工作室 i.Center" w:date="2015-10-18T21:51:00Z">
        <w:r w:rsidR="00D041C2">
          <w:rPr>
            <w:rFonts w:hint="eastAsia"/>
          </w:rPr>
          <w:t>、</w:t>
        </w:r>
      </w:ins>
      <w:ins w:id="92" w:author="媒体工作室 i.Center" w:date="2015-10-18T21:50:00Z">
        <w:r w:rsidR="00D041C2">
          <w:t>Ray Dougherty</w:t>
        </w:r>
      </w:ins>
      <w:ins w:id="93" w:author="媒体工作室 i.Center" w:date="2015-10-18T21:51:00Z">
        <w:r w:rsidR="00D041C2">
          <w:rPr>
            <w:rFonts w:hint="eastAsia"/>
          </w:rPr>
          <w:t>、王雪明、蔡维德、韩锋</w:t>
        </w:r>
      </w:ins>
      <w:ins w:id="94" w:author="媒体工作室 i.Center" w:date="2015-10-18T21:53:00Z">
        <w:r w:rsidR="00D041C2">
          <w:rPr>
            <w:rFonts w:hint="eastAsia"/>
          </w:rPr>
          <w:t>、</w:t>
        </w:r>
        <w:r w:rsidR="00D041C2">
          <w:rPr>
            <w:rFonts w:hint="eastAsia"/>
          </w:rPr>
          <w:t>Zimmer</w:t>
        </w:r>
      </w:ins>
      <w:ins w:id="95" w:author="媒体工作室 i.Center" w:date="2015-10-18T21:54:00Z">
        <w:r w:rsidR="00D041C2">
          <w:rPr>
            <w:rFonts w:hint="eastAsia"/>
          </w:rPr>
          <w:t xml:space="preserve"> </w:t>
        </w:r>
      </w:ins>
      <w:ins w:id="96" w:author="媒体工作室 i.Center" w:date="2015-10-18T21:53:00Z">
        <w:r w:rsidR="00D041C2">
          <w:rPr>
            <w:rFonts w:hint="eastAsia"/>
          </w:rPr>
          <w:t>Barnes</w:t>
        </w:r>
      </w:ins>
      <w:ins w:id="97" w:author="媒体工作室 i.Center" w:date="2015-10-18T21:54:00Z">
        <w:r w:rsidR="00D041C2">
          <w:rPr>
            <w:rFonts w:hint="eastAsia"/>
          </w:rPr>
          <w:t>等国内外各领域专家、学者、创客参与。</w:t>
        </w:r>
      </w:ins>
      <w:ins w:id="98" w:author="媒体工作室 i.Center" w:date="2015-10-18T21:49:00Z">
        <w:r w:rsidR="00D041C2">
          <w:rPr>
            <w:rFonts w:hint="eastAsia"/>
          </w:rPr>
          <w:t>顾学雍教授</w:t>
        </w:r>
      </w:ins>
      <w:ins w:id="99" w:author="媒体工作室 i.Center" w:date="2015-10-18T21:54:00Z">
        <w:r w:rsidR="00D041C2">
          <w:rPr>
            <w:rFonts w:hint="eastAsia"/>
          </w:rPr>
          <w:t>也</w:t>
        </w:r>
      </w:ins>
      <w:ins w:id="100" w:author="媒体工作室 i.Center" w:date="2015-10-18T21:49:00Z">
        <w:r w:rsidR="00D041C2">
          <w:rPr>
            <w:rFonts w:hint="eastAsia"/>
          </w:rPr>
          <w:t>带领团队</w:t>
        </w:r>
      </w:ins>
      <w:ins w:id="101" w:author="媒体工作室 i.Center" w:date="2015-10-18T21:54:00Z">
        <w:r w:rsidR="00D041C2">
          <w:rPr>
            <w:rFonts w:hint="eastAsia"/>
          </w:rPr>
          <w:t>围绕数字化内容出版、</w:t>
        </w:r>
      </w:ins>
      <w:ins w:id="102" w:author="媒体工作室 i.Center" w:date="2015-10-18T21:55:00Z">
        <w:r w:rsidR="00D041C2">
          <w:rPr>
            <w:rFonts w:hint="eastAsia"/>
          </w:rPr>
          <w:t>分布式协作</w:t>
        </w:r>
      </w:ins>
      <w:ins w:id="103" w:author="媒体工作室 i.Center" w:date="2015-10-18T21:54:00Z">
        <w:r w:rsidR="00D041C2">
          <w:rPr>
            <w:rFonts w:hint="eastAsia"/>
          </w:rPr>
          <w:t>工作流</w:t>
        </w:r>
      </w:ins>
      <w:ins w:id="104" w:author="媒体工作室 i.Center" w:date="2015-10-18T21:56:00Z">
        <w:r w:rsidR="00D041C2">
          <w:rPr>
            <w:rFonts w:hint="eastAsia"/>
          </w:rPr>
          <w:t>等方面</w:t>
        </w:r>
      </w:ins>
      <w:ins w:id="105" w:author="媒体工作室 i.Center" w:date="2015-10-18T21:55:00Z">
        <w:r w:rsidR="00D041C2">
          <w:rPr>
            <w:rFonts w:hint="eastAsia"/>
          </w:rPr>
          <w:t>开展</w:t>
        </w:r>
      </w:ins>
      <w:ins w:id="106" w:author="媒体工作室 i.Center" w:date="2015-10-18T21:57:00Z">
        <w:r w:rsidR="00D041C2">
          <w:rPr>
            <w:rFonts w:hint="eastAsia"/>
          </w:rPr>
          <w:t>研究</w:t>
        </w:r>
      </w:ins>
      <w:ins w:id="107" w:author="媒体工作室 i.Center" w:date="2015-10-18T21:56:00Z">
        <w:r w:rsidR="00D041C2">
          <w:rPr>
            <w:rFonts w:hint="eastAsia"/>
          </w:rPr>
          <w:t>。</w:t>
        </w:r>
      </w:ins>
    </w:p>
    <w:p w14:paraId="26656529" w14:textId="77777777" w:rsidR="00270788" w:rsidRPr="00270788" w:rsidRDefault="00270788" w:rsidP="00270788">
      <w:pPr>
        <w:spacing w:line="360" w:lineRule="auto"/>
        <w:ind w:firstLineChars="200" w:firstLine="420"/>
      </w:pPr>
    </w:p>
    <w:p w14:paraId="1AE6931D" w14:textId="2F28A99B" w:rsidR="00612A1D" w:rsidRPr="00270788" w:rsidDel="00D041C2" w:rsidRDefault="00612A1D">
      <w:pPr>
        <w:spacing w:line="360" w:lineRule="auto"/>
        <w:ind w:firstLineChars="200" w:firstLine="420"/>
        <w:rPr>
          <w:del w:id="108" w:author="媒体工作室 i.Center" w:date="2015-10-18T21:58:00Z"/>
        </w:rPr>
      </w:pPr>
      <w:r w:rsidRPr="00270788">
        <w:rPr>
          <w:rFonts w:hint="eastAsia"/>
        </w:rPr>
        <w:t>交流会的后半部分，</w:t>
      </w:r>
      <w:del w:id="109" w:author="媒体工作室 i.Center" w:date="2015-10-18T21:57:00Z">
        <w:r w:rsidRPr="00270788" w:rsidDel="00D041C2">
          <w:rPr>
            <w:rFonts w:hint="eastAsia"/>
          </w:rPr>
          <w:delText>来自</w:delText>
        </w:r>
      </w:del>
      <w:r w:rsidRPr="00270788">
        <w:rPr>
          <w:rFonts w:hint="eastAsia"/>
        </w:rPr>
        <w:t>中外</w:t>
      </w:r>
      <w:del w:id="110" w:author="媒体工作室 i.Center" w:date="2015-10-18T21:57:00Z">
        <w:r w:rsidRPr="00270788" w:rsidDel="00D041C2">
          <w:rPr>
            <w:rFonts w:hint="eastAsia"/>
          </w:rPr>
          <w:delText>的“</w:delText>
        </w:r>
      </w:del>
      <w:r w:rsidRPr="00270788">
        <w:rPr>
          <w:rFonts w:hint="eastAsia"/>
        </w:rPr>
        <w:t>创客团队</w:t>
      </w:r>
      <w:ins w:id="111" w:author="媒体工作室 i.Center" w:date="2015-10-18T21:57:00Z">
        <w:r w:rsidR="00D041C2">
          <w:rPr>
            <w:rFonts w:hint="eastAsia"/>
          </w:rPr>
          <w:t>争相</w:t>
        </w:r>
      </w:ins>
      <w:del w:id="112" w:author="媒体工作室 i.Center" w:date="2015-10-18T21:57:00Z">
        <w:r w:rsidRPr="00270788" w:rsidDel="00D041C2">
          <w:rPr>
            <w:rFonts w:hint="eastAsia"/>
          </w:rPr>
          <w:delText>”</w:delText>
        </w:r>
      </w:del>
      <w:ins w:id="113" w:author="媒体工作室 i.Center" w:date="2015-10-18T21:57:00Z">
        <w:r w:rsidR="00D041C2">
          <w:rPr>
            <w:rFonts w:hint="eastAsia"/>
          </w:rPr>
          <w:t>上台</w:t>
        </w:r>
      </w:ins>
      <w:del w:id="114" w:author="媒体工作室 i.Center" w:date="2015-10-18T21:57:00Z">
        <w:r w:rsidRPr="00270788" w:rsidDel="00D041C2">
          <w:rPr>
            <w:rFonts w:hint="eastAsia"/>
          </w:rPr>
          <w:delText>就开始逐一</w:delText>
        </w:r>
      </w:del>
      <w:ins w:id="115" w:author="媒体工作室 i.Center" w:date="2015-10-18T21:57:00Z">
        <w:r w:rsidR="00D041C2">
          <w:rPr>
            <w:rFonts w:hint="eastAsia"/>
          </w:rPr>
          <w:t>分享各自</w:t>
        </w:r>
      </w:ins>
      <w:del w:id="116" w:author="媒体工作室 i.Center" w:date="2015-10-18T21:57:00Z">
        <w:r w:rsidRPr="00270788" w:rsidDel="00D041C2">
          <w:rPr>
            <w:rFonts w:hint="eastAsia"/>
          </w:rPr>
          <w:delText>介绍他们的</w:delText>
        </w:r>
      </w:del>
      <w:r w:rsidRPr="00270788">
        <w:rPr>
          <w:rFonts w:hint="eastAsia"/>
        </w:rPr>
        <w:t>项目。</w:t>
      </w:r>
      <w:del w:id="117" w:author="媒体工作室 i.Center" w:date="2015-10-18T21:58:00Z">
        <w:r w:rsidRPr="00270788" w:rsidDel="00D041C2">
          <w:rPr>
            <w:rFonts w:hint="eastAsia"/>
          </w:rPr>
          <w:delText>顾老师用流利的英文为大家介绍来清华正天激光的创客项目“桌面型激光切割雕刻机”。顾老师详细介绍激光切割机、雕刻机的工作原理，并通过图示的形式，展示激光器结构。据顾老师介绍，此种桌面型激光切割雕刻机体积较小，使用方便，切割精确度高，目前已经在生产、生活产品中推广使用。顾老师给大家展示的利用此机器切割的鱼箱、木质房屋结构模型等都制造精美。正天激光都“桌面型激光切割雕刻机”还被习近平主席、温家宝总理视察过。</w:delText>
        </w:r>
        <w:r w:rsidRPr="00270788" w:rsidDel="00D041C2">
          <w:tab/>
        </w:r>
      </w:del>
    </w:p>
    <w:p w14:paraId="1AA68260" w14:textId="45FF6AD6" w:rsidR="00612A1D" w:rsidRPr="00270788" w:rsidDel="00D041C2" w:rsidRDefault="00612A1D" w:rsidP="00D041C2">
      <w:pPr>
        <w:spacing w:line="360" w:lineRule="auto"/>
        <w:ind w:firstLineChars="200" w:firstLine="420"/>
        <w:rPr>
          <w:del w:id="118" w:author="媒体工作室 i.Center" w:date="2015-10-18T21:58:00Z"/>
        </w:rPr>
      </w:pPr>
      <w:del w:id="119" w:author="媒体工作室 i.Center" w:date="2015-10-18T21:58:00Z">
        <w:r w:rsidRPr="00270788" w:rsidDel="00D041C2">
          <w:tab/>
        </w:r>
      </w:del>
    </w:p>
    <w:p w14:paraId="00E45141" w14:textId="07553E02" w:rsidR="00612A1D" w:rsidRPr="00270788" w:rsidDel="00BD1D9E" w:rsidRDefault="00612A1D" w:rsidP="00BD1D9E">
      <w:pPr>
        <w:spacing w:line="360" w:lineRule="auto"/>
        <w:ind w:firstLineChars="200" w:firstLine="420"/>
        <w:rPr>
          <w:del w:id="120" w:author="媒体工作室 i.Center" w:date="2015-10-18T22:07:00Z"/>
        </w:rPr>
        <w:pPrChange w:id="121" w:author="媒体工作室 i.Center" w:date="2015-10-18T22:07:00Z">
          <w:pPr>
            <w:spacing w:line="360" w:lineRule="auto"/>
            <w:ind w:firstLineChars="200" w:firstLine="420"/>
          </w:pPr>
        </w:pPrChange>
      </w:pPr>
      <w:r w:rsidRPr="00270788">
        <w:rPr>
          <w:rFonts w:hint="eastAsia"/>
        </w:rPr>
        <w:t>紫晶立方</w:t>
      </w:r>
      <w:ins w:id="122" w:author="媒体工作室 i.Center" w:date="2015-10-18T22:07:00Z">
        <w:r w:rsidR="00BD1D9E">
          <w:rPr>
            <w:rFonts w:hint="eastAsia"/>
          </w:rPr>
          <w:t>3D</w:t>
        </w:r>
        <w:r w:rsidR="00BD1D9E">
          <w:rPr>
            <w:rFonts w:hint="eastAsia"/>
          </w:rPr>
          <w:t>打印与服务、</w:t>
        </w:r>
      </w:ins>
      <w:del w:id="123" w:author="媒体工作室 i.Center" w:date="2015-10-18T22:07:00Z">
        <w:r w:rsidRPr="00270788" w:rsidDel="00BD1D9E">
          <w:rPr>
            <w:rFonts w:hint="eastAsia"/>
          </w:rPr>
          <w:delText>3</w:delText>
        </w:r>
      </w:del>
      <w:del w:id="124" w:author="媒体工作室 i.Center" w:date="2015-10-18T21:58:00Z">
        <w:r w:rsidRPr="00270788" w:rsidDel="00D041C2">
          <w:rPr>
            <w:rFonts w:hint="eastAsia"/>
          </w:rPr>
          <w:delText>d</w:delText>
        </w:r>
      </w:del>
      <w:del w:id="125" w:author="媒体工作室 i.Center" w:date="2015-10-18T22:07:00Z">
        <w:r w:rsidRPr="00270788" w:rsidDel="00BD1D9E">
          <w:rPr>
            <w:rFonts w:hint="eastAsia"/>
          </w:rPr>
          <w:delText>打印云服务是清华比较有名的创客项目。在此次</w:delText>
        </w:r>
      </w:del>
      <w:del w:id="126" w:author="媒体工作室 i.Center" w:date="2015-10-18T21:59:00Z">
        <w:r w:rsidRPr="00270788" w:rsidDel="00D041C2">
          <w:rPr>
            <w:rFonts w:hint="eastAsia"/>
          </w:rPr>
          <w:delText>国际创客</w:delText>
        </w:r>
      </w:del>
      <w:del w:id="127" w:author="媒体工作室 i.Center" w:date="2015-10-18T22:07:00Z">
        <w:r w:rsidRPr="00270788" w:rsidDel="00BD1D9E">
          <w:rPr>
            <w:rFonts w:hint="eastAsia"/>
          </w:rPr>
          <w:delText>交流活动上，紫晶立方的联合创始人</w:delText>
        </w:r>
      </w:del>
      <w:del w:id="128" w:author="媒体工作室 i.Center" w:date="2015-10-18T21:59:00Z">
        <w:r w:rsidRPr="00270788" w:rsidDel="00D041C2">
          <w:rPr>
            <w:rFonts w:hint="eastAsia"/>
          </w:rPr>
          <w:delText xml:space="preserve"> </w:delText>
        </w:r>
      </w:del>
      <w:del w:id="129" w:author="媒体工作室 i.Center" w:date="2015-10-18T22:07:00Z">
        <w:r w:rsidRPr="00270788" w:rsidDel="00BD1D9E">
          <w:rPr>
            <w:rFonts w:hint="eastAsia"/>
          </w:rPr>
          <w:delText>张建介绍了紫晶立方的发展</w:delText>
        </w:r>
      </w:del>
      <w:del w:id="130" w:author="媒体工作室 i.Center" w:date="2015-10-18T21:59:00Z">
        <w:r w:rsidRPr="00270788" w:rsidDel="00D041C2">
          <w:rPr>
            <w:rFonts w:hint="eastAsia"/>
          </w:rPr>
          <w:delText>。张建</w:delText>
        </w:r>
      </w:del>
      <w:del w:id="131" w:author="媒体工作室 i.Center" w:date="2015-10-18T22:07:00Z">
        <w:r w:rsidRPr="00270788" w:rsidDel="00BD1D9E">
          <w:rPr>
            <w:rFonts w:hint="eastAsia"/>
          </w:rPr>
          <w:delText>展示了</w:delText>
        </w:r>
        <w:r w:rsidRPr="00270788" w:rsidDel="00BD1D9E">
          <w:rPr>
            <w:rFonts w:hint="eastAsia"/>
          </w:rPr>
          <w:delText>3</w:delText>
        </w:r>
      </w:del>
      <w:del w:id="132" w:author="媒体工作室 i.Center" w:date="2015-10-18T21:59:00Z">
        <w:r w:rsidRPr="00270788" w:rsidDel="00D041C2">
          <w:rPr>
            <w:rFonts w:hint="eastAsia"/>
          </w:rPr>
          <w:delText>d</w:delText>
        </w:r>
      </w:del>
      <w:del w:id="133" w:author="媒体工作室 i.Center" w:date="2015-10-18T22:07:00Z">
        <w:r w:rsidRPr="00270788" w:rsidDel="00BD1D9E">
          <w:rPr>
            <w:rFonts w:hint="eastAsia"/>
          </w:rPr>
          <w:delText>打印的工业模具、部件以及日常所接触到到礼品和艺术品，都栩栩如生、惟妙惟肖。除此之外，紫晶立方还将把</w:delText>
        </w:r>
        <w:r w:rsidRPr="00270788" w:rsidDel="00BD1D9E">
          <w:rPr>
            <w:rFonts w:hint="eastAsia"/>
          </w:rPr>
          <w:delText>3</w:delText>
        </w:r>
      </w:del>
      <w:del w:id="134" w:author="媒体工作室 i.Center" w:date="2015-10-18T21:59:00Z">
        <w:r w:rsidRPr="00270788" w:rsidDel="00D041C2">
          <w:rPr>
            <w:rFonts w:hint="eastAsia"/>
          </w:rPr>
          <w:delText>d</w:delText>
        </w:r>
      </w:del>
      <w:del w:id="135" w:author="媒体工作室 i.Center" w:date="2015-10-18T22:07:00Z">
        <w:r w:rsidRPr="00270788" w:rsidDel="00BD1D9E">
          <w:rPr>
            <w:rFonts w:hint="eastAsia"/>
          </w:rPr>
          <w:delText>打印技术应用到儿童、青年、</w:delText>
        </w:r>
      </w:del>
      <w:del w:id="136" w:author="媒体工作室 i.Center" w:date="2015-10-18T21:59:00Z">
        <w:r w:rsidRPr="00270788" w:rsidDel="00D041C2">
          <w:rPr>
            <w:rFonts w:hint="eastAsia"/>
          </w:rPr>
          <w:delText>成人</w:delText>
        </w:r>
      </w:del>
      <w:del w:id="137" w:author="媒体工作室 i.Center" w:date="2015-10-18T22:07:00Z">
        <w:r w:rsidRPr="00270788" w:rsidDel="00BD1D9E">
          <w:rPr>
            <w:rFonts w:hint="eastAsia"/>
          </w:rPr>
          <w:delText>教育中。目前，紫晶立方已成果丰硕，</w:delText>
        </w:r>
      </w:del>
      <w:del w:id="138" w:author="媒体工作室 i.Center" w:date="2015-10-18T21:59:00Z">
        <w:r w:rsidRPr="00270788" w:rsidDel="00D041C2">
          <w:rPr>
            <w:rFonts w:hint="eastAsia"/>
          </w:rPr>
          <w:delText>成功售卖</w:delText>
        </w:r>
        <w:r w:rsidRPr="00270788" w:rsidDel="00D041C2">
          <w:rPr>
            <w:rFonts w:hint="eastAsia"/>
          </w:rPr>
          <w:delText>1000</w:delText>
        </w:r>
        <w:r w:rsidRPr="00270788" w:rsidDel="00D041C2">
          <w:rPr>
            <w:rFonts w:hint="eastAsia"/>
          </w:rPr>
          <w:delText>件</w:delText>
        </w:r>
        <w:r w:rsidRPr="00270788" w:rsidDel="00D041C2">
          <w:rPr>
            <w:rFonts w:hint="eastAsia"/>
          </w:rPr>
          <w:delText>3d</w:delText>
        </w:r>
        <w:r w:rsidRPr="00270788" w:rsidDel="00D041C2">
          <w:rPr>
            <w:rFonts w:hint="eastAsia"/>
          </w:rPr>
          <w:delText>打印产品，</w:delText>
        </w:r>
      </w:del>
      <w:del w:id="139" w:author="媒体工作室 i.Center" w:date="2015-10-18T22:07:00Z">
        <w:r w:rsidRPr="00270788" w:rsidDel="00BD1D9E">
          <w:rPr>
            <w:rFonts w:hint="eastAsia"/>
          </w:rPr>
          <w:delText>发展了</w:delText>
        </w:r>
      </w:del>
      <w:del w:id="140" w:author="媒体工作室 i.Center" w:date="2015-10-18T21:59:00Z">
        <w:r w:rsidRPr="00270788" w:rsidDel="00D041C2">
          <w:rPr>
            <w:rFonts w:hint="eastAsia"/>
          </w:rPr>
          <w:delText>近</w:delText>
        </w:r>
        <w:r w:rsidRPr="00270788" w:rsidDel="00D041C2">
          <w:rPr>
            <w:rFonts w:hint="eastAsia"/>
          </w:rPr>
          <w:delText>1500</w:delText>
        </w:r>
        <w:r w:rsidRPr="00270788" w:rsidDel="00D041C2">
          <w:rPr>
            <w:rFonts w:hint="eastAsia"/>
          </w:rPr>
          <w:delText>人的</w:delText>
        </w:r>
      </w:del>
      <w:del w:id="141" w:author="媒体工作室 i.Center" w:date="2015-10-18T22:07:00Z">
        <w:r w:rsidRPr="00270788" w:rsidDel="00BD1D9E">
          <w:rPr>
            <w:rFonts w:hint="eastAsia"/>
          </w:rPr>
          <w:delText>俱乐部，</w:delText>
        </w:r>
      </w:del>
      <w:del w:id="142" w:author="媒体工作室 i.Center" w:date="2015-10-18T22:00:00Z">
        <w:r w:rsidRPr="00270788" w:rsidDel="00D041C2">
          <w:rPr>
            <w:rFonts w:hint="eastAsia"/>
          </w:rPr>
          <w:delText>并</w:delText>
        </w:r>
      </w:del>
      <w:del w:id="143" w:author="媒体工作室 i.Center" w:date="2015-10-18T22:07:00Z">
        <w:r w:rsidRPr="00270788" w:rsidDel="00BD1D9E">
          <w:rPr>
            <w:rFonts w:hint="eastAsia"/>
          </w:rPr>
          <w:delText>获得</w:delText>
        </w:r>
        <w:r w:rsidRPr="00270788" w:rsidDel="00BD1D9E">
          <w:rPr>
            <w:rFonts w:hint="eastAsia"/>
          </w:rPr>
          <w:delText>20</w:delText>
        </w:r>
        <w:r w:rsidRPr="00270788" w:rsidDel="00BD1D9E">
          <w:rPr>
            <w:rFonts w:hint="eastAsia"/>
          </w:rPr>
          <w:delText>种软件版权、品牌授权等，受到政府和社会媒体的广泛。</w:delText>
        </w:r>
      </w:del>
      <w:del w:id="144" w:author="媒体工作室 i.Center" w:date="2015-10-18T22:00:00Z">
        <w:r w:rsidRPr="00270788" w:rsidDel="00D041C2">
          <w:rPr>
            <w:rFonts w:hint="eastAsia"/>
          </w:rPr>
          <w:delText>紫晶立方</w:delText>
        </w:r>
        <w:r w:rsidRPr="00270788" w:rsidDel="00D041C2">
          <w:rPr>
            <w:rFonts w:hint="eastAsia"/>
          </w:rPr>
          <w:delText>3d</w:delText>
        </w:r>
        <w:r w:rsidRPr="00270788" w:rsidDel="00D041C2">
          <w:rPr>
            <w:rFonts w:hint="eastAsia"/>
          </w:rPr>
          <w:delText>打印项目，获得</w:delText>
        </w:r>
        <w:r w:rsidRPr="00270788" w:rsidDel="00D041C2">
          <w:rPr>
            <w:rFonts w:hint="eastAsia"/>
          </w:rPr>
          <w:delText>2014</w:delText>
        </w:r>
        <w:r w:rsidRPr="00270788" w:rsidDel="00D041C2">
          <w:rPr>
            <w:rFonts w:hint="eastAsia"/>
          </w:rPr>
          <w:delText>年“创青春”全国大学生创业大赛第九届“挑战杯”大学生创业计划竞赛中获“金奖”。</w:delText>
        </w:r>
      </w:del>
    </w:p>
    <w:p w14:paraId="520DDCD1" w14:textId="1BAAD793" w:rsidR="00612A1D" w:rsidRPr="00270788" w:rsidDel="00BD1D9E" w:rsidRDefault="00612A1D" w:rsidP="00BD1D9E">
      <w:pPr>
        <w:spacing w:line="360" w:lineRule="auto"/>
        <w:ind w:firstLineChars="200" w:firstLine="420"/>
        <w:rPr>
          <w:del w:id="145" w:author="媒体工作室 i.Center" w:date="2015-10-18T22:07:00Z"/>
          <w:rFonts w:hint="eastAsia"/>
        </w:rPr>
      </w:pPr>
      <w:del w:id="146" w:author="媒体工作室 i.Center" w:date="2015-10-18T22:00:00Z">
        <w:r w:rsidRPr="00270788" w:rsidDel="00D041C2">
          <w:tab/>
        </w:r>
      </w:del>
    </w:p>
    <w:p w14:paraId="78DD0C39" w14:textId="316D943F" w:rsidR="00612A1D" w:rsidRPr="00270788" w:rsidDel="00BD1D9E" w:rsidRDefault="00612A1D" w:rsidP="00BD1D9E">
      <w:pPr>
        <w:spacing w:line="360" w:lineRule="auto"/>
        <w:ind w:firstLineChars="200" w:firstLine="420"/>
        <w:rPr>
          <w:del w:id="147" w:author="媒体工作室 i.Center" w:date="2015-10-18T22:13:00Z"/>
        </w:rPr>
      </w:pPr>
      <w:proofErr w:type="spellStart"/>
      <w:r w:rsidRPr="00270788">
        <w:rPr>
          <w:rFonts w:hint="eastAsia"/>
        </w:rPr>
        <w:t>Pacee</w:t>
      </w:r>
      <w:proofErr w:type="spellEnd"/>
      <w:ins w:id="148" w:author="媒体工作室 i.Center" w:date="2015-10-18T22:00:00Z">
        <w:r w:rsidR="00D041C2">
          <w:rPr>
            <w:rFonts w:hint="eastAsia"/>
          </w:rPr>
          <w:t>派希</w:t>
        </w:r>
      </w:ins>
      <w:ins w:id="149" w:author="媒体工作室 i.Center" w:date="2015-10-18T22:08:00Z">
        <w:r w:rsidR="00BD1D9E">
          <w:rPr>
            <w:rFonts w:hint="eastAsia"/>
          </w:rPr>
          <w:t>创意工作坊</w:t>
        </w:r>
      </w:ins>
      <w:del w:id="150" w:author="媒体工作室 i.Center" w:date="2015-10-18T22:08:00Z">
        <w:r w:rsidRPr="00270788" w:rsidDel="00BD1D9E">
          <w:rPr>
            <w:rFonts w:hint="eastAsia"/>
          </w:rPr>
          <w:delText>项目创始人连晓刚向我们展示了他们的“木艺工作坊”“金属管工作坊”，让参与者在玩中收获知识</w:delText>
        </w:r>
      </w:del>
      <w:ins w:id="151" w:author="媒体工作室 i.Center" w:date="2015-10-18T22:08:00Z">
        <w:r w:rsidR="00BD1D9E">
          <w:rPr>
            <w:rFonts w:hint="eastAsia"/>
          </w:rPr>
          <w:t>、</w:t>
        </w:r>
        <w:r w:rsidR="00BD1D9E">
          <w:rPr>
            <w:rFonts w:hint="eastAsia"/>
          </w:rPr>
          <w:t>Penny Raiser</w:t>
        </w:r>
        <w:r w:rsidR="00BD1D9E">
          <w:rPr>
            <w:rFonts w:hint="eastAsia"/>
          </w:rPr>
          <w:t>智能硬币募捐箱、众清科技随身</w:t>
        </w:r>
      </w:ins>
      <w:ins w:id="152" w:author="媒体工作室 i.Center" w:date="2015-10-18T22:09:00Z">
        <w:r w:rsidR="00BD1D9E">
          <w:rPr>
            <w:rFonts w:hint="eastAsia"/>
          </w:rPr>
          <w:t>净化系统、八度阳光掌上光伏系统等分别做了进行了展示。国际创客代表则分享了</w:t>
        </w:r>
      </w:ins>
      <w:proofErr w:type="spellStart"/>
      <w:ins w:id="153" w:author="媒体工作室 i.Center" w:date="2015-10-18T22:10:00Z">
        <w:r w:rsidR="00BD1D9E">
          <w:rPr>
            <w:rFonts w:hint="eastAsia"/>
          </w:rPr>
          <w:t>vForms</w:t>
        </w:r>
        <w:proofErr w:type="spellEnd"/>
        <w:r w:rsidR="00BD1D9E">
          <w:rPr>
            <w:rFonts w:hint="eastAsia"/>
          </w:rPr>
          <w:t>笔记管理软件、</w:t>
        </w:r>
      </w:ins>
      <w:proofErr w:type="spellStart"/>
      <w:ins w:id="154" w:author="媒体工作室 i.Center" w:date="2015-10-18T22:09:00Z">
        <w:r w:rsidR="00BD1D9E">
          <w:rPr>
            <w:rFonts w:hint="eastAsia"/>
          </w:rPr>
          <w:t>PenTest</w:t>
        </w:r>
        <w:proofErr w:type="spellEnd"/>
        <w:r w:rsidR="00BD1D9E">
          <w:rPr>
            <w:rFonts w:hint="eastAsia"/>
          </w:rPr>
          <w:t>黑客入侵测试评估服务、</w:t>
        </w:r>
      </w:ins>
      <w:ins w:id="155" w:author="媒体工作室 i.Center" w:date="2015-10-18T22:10:00Z">
        <w:r w:rsidR="00BD1D9E">
          <w:rPr>
            <w:rFonts w:hint="eastAsia"/>
          </w:rPr>
          <w:t>乐高马赛克艺术品、</w:t>
        </w:r>
      </w:ins>
      <w:ins w:id="156" w:author="媒体工作室 i.Center" w:date="2015-10-18T22:11:00Z">
        <w:r w:rsidR="00BD1D9E">
          <w:rPr>
            <w:rFonts w:hint="eastAsia"/>
          </w:rPr>
          <w:t>实验数据记录平台等</w:t>
        </w:r>
      </w:ins>
      <w:ins w:id="157" w:author="媒体工作室 i.Center" w:date="2015-10-18T22:12:00Z">
        <w:r w:rsidR="00BD1D9E">
          <w:rPr>
            <w:rFonts w:hint="eastAsia"/>
          </w:rPr>
          <w:t>项目</w:t>
        </w:r>
      </w:ins>
      <w:r w:rsidRPr="00270788">
        <w:rPr>
          <w:rFonts w:hint="eastAsia"/>
        </w:rPr>
        <w:t>。</w:t>
      </w:r>
      <w:ins w:id="158" w:author="媒体工作室 i.Center" w:date="2015-10-18T22:12:00Z">
        <w:r w:rsidR="00BD1D9E">
          <w:rPr>
            <w:rFonts w:hint="eastAsia"/>
          </w:rPr>
          <w:t>现任驻校</w:t>
        </w:r>
        <w:r w:rsidR="00BD1D9E">
          <w:rPr>
            <w:rFonts w:hint="eastAsia"/>
          </w:rPr>
          <w:lastRenderedPageBreak/>
          <w:t>创客导师</w:t>
        </w:r>
        <w:r w:rsidR="00BD1D9E">
          <w:rPr>
            <w:rFonts w:hint="eastAsia"/>
          </w:rPr>
          <w:t>Zimmer Barnes</w:t>
        </w:r>
        <w:r w:rsidR="00BD1D9E">
          <w:rPr>
            <w:rFonts w:hint="eastAsia"/>
          </w:rPr>
          <w:t>也为大家分享了目前正在从事的水培植物空气净化系统、</w:t>
        </w:r>
      </w:ins>
      <w:ins w:id="159" w:author="媒体工作室 i.Center" w:date="2015-10-18T22:13:00Z">
        <w:r w:rsidR="00BD1D9E">
          <w:rPr>
            <w:rFonts w:hint="eastAsia"/>
          </w:rPr>
          <w:t>柔性防弹保护背心等项目。</w:t>
        </w:r>
      </w:ins>
    </w:p>
    <w:p w14:paraId="532AEB41" w14:textId="77777777" w:rsidR="00612A1D" w:rsidRPr="00270788" w:rsidRDefault="00612A1D" w:rsidP="00BD1D9E">
      <w:pPr>
        <w:spacing w:line="360" w:lineRule="auto"/>
        <w:ind w:firstLineChars="200" w:firstLine="420"/>
        <w:pPrChange w:id="160" w:author="媒体工作室 i.Center" w:date="2015-10-18T22:13:00Z">
          <w:pPr>
            <w:spacing w:line="360" w:lineRule="auto"/>
            <w:ind w:firstLineChars="200" w:firstLine="420"/>
          </w:pPr>
        </w:pPrChange>
      </w:pPr>
      <w:r w:rsidRPr="00270788">
        <w:tab/>
      </w:r>
    </w:p>
    <w:p w14:paraId="1CA3D0AA" w14:textId="77777777" w:rsidR="00BD1D9E" w:rsidRDefault="00D041C2" w:rsidP="00270788">
      <w:pPr>
        <w:spacing w:line="360" w:lineRule="auto"/>
        <w:ind w:firstLineChars="200" w:firstLine="420"/>
        <w:rPr>
          <w:ins w:id="161" w:author="媒体工作室 i.Center" w:date="2015-10-18T22:13:00Z"/>
          <w:rFonts w:hint="eastAsia"/>
        </w:rPr>
      </w:pPr>
      <w:ins w:id="162" w:author="媒体工作室 i.Center" w:date="2015-10-18T22:00:00Z">
        <w:r>
          <w:rPr>
            <w:rFonts w:hint="eastAsia"/>
          </w:rPr>
          <w:t>得知</w:t>
        </w:r>
      </w:ins>
      <w:ins w:id="163" w:author="媒体工作室 i.Center" w:date="2015-10-18T22:01:00Z">
        <w:r>
          <w:rPr>
            <w:rFonts w:hint="eastAsia"/>
          </w:rPr>
          <w:t>米奇的到来，</w:t>
        </w:r>
      </w:ins>
      <w:ins w:id="164" w:author="媒体工作室 i.Center" w:date="2015-10-18T22:00:00Z">
        <w:r>
          <w:rPr>
            <w:rFonts w:hint="eastAsia"/>
          </w:rPr>
          <w:t>人大附中</w:t>
        </w:r>
      </w:ins>
      <w:del w:id="165" w:author="媒体工作室 i.Center" w:date="2015-10-18T22:00:00Z">
        <w:r w:rsidR="00612A1D" w:rsidRPr="00270788" w:rsidDel="00D041C2">
          <w:rPr>
            <w:rFonts w:hint="eastAsia"/>
          </w:rPr>
          <w:delText xml:space="preserve">Antares Zhang </w:delText>
        </w:r>
      </w:del>
      <w:ins w:id="166" w:author="媒体工作室 i.Center" w:date="2015-10-18T22:00:00Z">
        <w:r>
          <w:rPr>
            <w:rFonts w:hint="eastAsia"/>
          </w:rPr>
          <w:t>的</w:t>
        </w:r>
      </w:ins>
      <w:ins w:id="167" w:author="媒体工作室 i.Center" w:date="2015-10-18T22:13:00Z">
        <w:r w:rsidR="00BD1D9E">
          <w:rPr>
            <w:rFonts w:hint="eastAsia"/>
          </w:rPr>
          <w:t>高中生</w:t>
        </w:r>
      </w:ins>
      <w:ins w:id="168" w:author="媒体工作室 i.Center" w:date="2015-10-18T22:00:00Z">
        <w:r>
          <w:rPr>
            <w:rFonts w:hint="eastAsia"/>
          </w:rPr>
          <w:t>张域</w:t>
        </w:r>
      </w:ins>
      <w:ins w:id="169" w:author="媒体工作室 i.Center" w:date="2015-10-18T22:01:00Z">
        <w:r>
          <w:rPr>
            <w:rFonts w:hint="eastAsia"/>
          </w:rPr>
          <w:t>也赶来清华，</w:t>
        </w:r>
      </w:ins>
      <w:r w:rsidR="00612A1D" w:rsidRPr="00270788">
        <w:rPr>
          <w:rFonts w:hint="eastAsia"/>
        </w:rPr>
        <w:t>向大家</w:t>
      </w:r>
      <w:ins w:id="170" w:author="媒体工作室 i.Center" w:date="2015-10-18T22:01:00Z">
        <w:r>
          <w:rPr>
            <w:rFonts w:hint="eastAsia"/>
          </w:rPr>
          <w:t>分享</w:t>
        </w:r>
      </w:ins>
      <w:del w:id="171" w:author="媒体工作室 i.Center" w:date="2015-10-18T22:01:00Z">
        <w:r w:rsidR="00612A1D" w:rsidRPr="00270788" w:rsidDel="00D041C2">
          <w:rPr>
            <w:rFonts w:hint="eastAsia"/>
          </w:rPr>
          <w:delText>讲述</w:delText>
        </w:r>
      </w:del>
      <w:r w:rsidR="00612A1D" w:rsidRPr="00270788">
        <w:rPr>
          <w:rFonts w:hint="eastAsia"/>
        </w:rPr>
        <w:t>了他是怎</w:t>
      </w:r>
      <w:ins w:id="172" w:author="媒体工作室 i.Center" w:date="2015-10-18T22:01:00Z">
        <w:r>
          <w:rPr>
            <w:rFonts w:hint="eastAsia"/>
          </w:rPr>
          <w:t>样</w:t>
        </w:r>
      </w:ins>
      <w:del w:id="173" w:author="媒体工作室 i.Center" w:date="2015-10-18T22:01:00Z">
        <w:r w:rsidR="00612A1D" w:rsidRPr="00270788" w:rsidDel="00D041C2">
          <w:rPr>
            <w:rFonts w:hint="eastAsia"/>
          </w:rPr>
          <w:delText>么</w:delText>
        </w:r>
      </w:del>
      <w:ins w:id="174" w:author="媒体工作室 i.Center" w:date="2015-10-18T22:01:00Z">
        <w:r>
          <w:rPr>
            <w:rFonts w:hint="eastAsia"/>
          </w:rPr>
          <w:t>成为</w:t>
        </w:r>
      </w:ins>
      <w:del w:id="175" w:author="媒体工作室 i.Center" w:date="2015-10-18T22:01:00Z">
        <w:r w:rsidR="00612A1D" w:rsidRPr="00270788" w:rsidDel="00D041C2">
          <w:rPr>
            <w:rFonts w:hint="eastAsia"/>
          </w:rPr>
          <w:delText>变成</w:delText>
        </w:r>
      </w:del>
      <w:r w:rsidR="00612A1D" w:rsidRPr="00270788">
        <w:rPr>
          <w:rFonts w:hint="eastAsia"/>
        </w:rPr>
        <w:t>一</w:t>
      </w:r>
      <w:ins w:id="176" w:author="媒体工作室 i.Center" w:date="2015-10-18T22:01:00Z">
        <w:r>
          <w:rPr>
            <w:rFonts w:hint="eastAsia"/>
          </w:rPr>
          <w:t>名</w:t>
        </w:r>
      </w:ins>
      <w:del w:id="177" w:author="媒体工作室 i.Center" w:date="2015-10-18T22:01:00Z">
        <w:r w:rsidR="00612A1D" w:rsidRPr="00270788" w:rsidDel="00D041C2">
          <w:rPr>
            <w:rFonts w:hint="eastAsia"/>
          </w:rPr>
          <w:delText>个</w:delText>
        </w:r>
      </w:del>
      <w:r w:rsidR="00612A1D" w:rsidRPr="00270788">
        <w:rPr>
          <w:rFonts w:hint="eastAsia"/>
        </w:rPr>
        <w:t>“创客”的。作为</w:t>
      </w:r>
      <w:del w:id="178" w:author="媒体工作室 i.Center" w:date="2015-10-18T22:01:00Z">
        <w:r w:rsidR="00612A1D" w:rsidRPr="00270788" w:rsidDel="00D041C2">
          <w:rPr>
            <w:rFonts w:hint="eastAsia"/>
          </w:rPr>
          <w:delText>人大附中的</w:delText>
        </w:r>
      </w:del>
      <w:r w:rsidR="00612A1D" w:rsidRPr="00270788">
        <w:rPr>
          <w:rFonts w:hint="eastAsia"/>
        </w:rPr>
        <w:t>一名</w:t>
      </w:r>
      <w:ins w:id="179" w:author="媒体工作室 i.Center" w:date="2015-10-18T22:01:00Z">
        <w:r>
          <w:rPr>
            <w:rFonts w:hint="eastAsia"/>
          </w:rPr>
          <w:t>高中</w:t>
        </w:r>
      </w:ins>
      <w:r w:rsidR="00612A1D" w:rsidRPr="00270788">
        <w:rPr>
          <w:rFonts w:hint="eastAsia"/>
        </w:rPr>
        <w:t>学生，他在学校的时候就听说过</w:t>
      </w:r>
      <w:r w:rsidR="00612A1D" w:rsidRPr="00270788">
        <w:rPr>
          <w:rFonts w:hint="eastAsia"/>
        </w:rPr>
        <w:t>3</w:t>
      </w:r>
      <w:ins w:id="180" w:author="媒体工作室 i.Center" w:date="2015-10-18T22:01:00Z">
        <w:r>
          <w:rPr>
            <w:rFonts w:hint="eastAsia"/>
          </w:rPr>
          <w:t>D</w:t>
        </w:r>
      </w:ins>
      <w:del w:id="181" w:author="媒体工作室 i.Center" w:date="2015-10-18T22:01:00Z">
        <w:r w:rsidR="00612A1D" w:rsidRPr="00270788" w:rsidDel="00D041C2">
          <w:rPr>
            <w:rFonts w:hint="eastAsia"/>
          </w:rPr>
          <w:delText>d</w:delText>
        </w:r>
      </w:del>
      <w:r w:rsidR="00612A1D" w:rsidRPr="00270788">
        <w:rPr>
          <w:rFonts w:hint="eastAsia"/>
        </w:rPr>
        <w:t>打印，但并没有</w:t>
      </w:r>
      <w:ins w:id="182" w:author="媒体工作室 i.Center" w:date="2015-10-18T22:01:00Z">
        <w:r>
          <w:rPr>
            <w:rFonts w:hint="eastAsia"/>
          </w:rPr>
          <w:t>接触过</w:t>
        </w:r>
      </w:ins>
      <w:del w:id="183" w:author="媒体工作室 i.Center" w:date="2015-10-18T22:01:00Z">
        <w:r w:rsidR="00612A1D" w:rsidRPr="00270788" w:rsidDel="00D041C2">
          <w:rPr>
            <w:rFonts w:hint="eastAsia"/>
          </w:rPr>
          <w:delText>什么印象</w:delText>
        </w:r>
      </w:del>
      <w:r w:rsidR="00612A1D" w:rsidRPr="00270788">
        <w:rPr>
          <w:rFonts w:hint="eastAsia"/>
        </w:rPr>
        <w:t>。后来有机会</w:t>
      </w:r>
      <w:del w:id="184" w:author="媒体工作室 i.Center" w:date="2015-10-18T22:02:00Z">
        <w:r w:rsidR="00612A1D" w:rsidRPr="00270788" w:rsidDel="00180587">
          <w:rPr>
            <w:rFonts w:hint="eastAsia"/>
          </w:rPr>
          <w:delText>参与清华大学</w:delText>
        </w:r>
      </w:del>
      <w:del w:id="185" w:author="媒体工作室 i.Center" w:date="2015-10-18T22:01:00Z">
        <w:r w:rsidR="00612A1D" w:rsidRPr="00270788" w:rsidDel="00D041C2">
          <w:rPr>
            <w:rFonts w:hint="eastAsia"/>
          </w:rPr>
          <w:delText>但“开放智慧实验室”</w:delText>
        </w:r>
      </w:del>
      <w:del w:id="186" w:author="媒体工作室 i.Center" w:date="2015-10-18T22:02:00Z">
        <w:r w:rsidR="00612A1D" w:rsidRPr="00270788" w:rsidDel="00D041C2">
          <w:rPr>
            <w:rFonts w:hint="eastAsia"/>
          </w:rPr>
          <w:delText>，</w:delText>
        </w:r>
      </w:del>
      <w:r w:rsidR="00612A1D" w:rsidRPr="00270788">
        <w:rPr>
          <w:rFonts w:hint="eastAsia"/>
        </w:rPr>
        <w:t>开始学习</w:t>
      </w:r>
      <w:proofErr w:type="spellStart"/>
      <w:r w:rsidR="00612A1D" w:rsidRPr="00270788">
        <w:rPr>
          <w:rFonts w:hint="eastAsia"/>
        </w:rPr>
        <w:t>Arduino</w:t>
      </w:r>
      <w:proofErr w:type="spellEnd"/>
      <w:ins w:id="187" w:author="媒体工作室 i.Center" w:date="2015-10-18T22:02:00Z">
        <w:r w:rsidR="00180587">
          <w:rPr>
            <w:rFonts w:hint="eastAsia"/>
          </w:rPr>
          <w:t>，并通过试制，逐步掌握，直到</w:t>
        </w:r>
      </w:ins>
      <w:del w:id="188" w:author="媒体工作室 i.Center" w:date="2015-10-18T22:02:00Z">
        <w:r w:rsidR="00612A1D" w:rsidRPr="00270788" w:rsidDel="00180587">
          <w:rPr>
            <w:rFonts w:hint="eastAsia"/>
          </w:rPr>
          <w:delText>。后来，他</w:delText>
        </w:r>
      </w:del>
      <w:r w:rsidR="00612A1D" w:rsidRPr="00270788">
        <w:rPr>
          <w:rFonts w:hint="eastAsia"/>
        </w:rPr>
        <w:t>利用所学，用</w:t>
      </w:r>
      <w:proofErr w:type="spellStart"/>
      <w:r w:rsidR="00612A1D" w:rsidRPr="00270788">
        <w:rPr>
          <w:rFonts w:hint="eastAsia"/>
        </w:rPr>
        <w:t>Arduino</w:t>
      </w:r>
      <w:proofErr w:type="spellEnd"/>
      <w:del w:id="189" w:author="媒体工作室 i.Center" w:date="2015-10-18T22:02:00Z">
        <w:r w:rsidR="00612A1D" w:rsidRPr="00270788" w:rsidDel="00180587">
          <w:rPr>
            <w:rFonts w:hint="eastAsia"/>
          </w:rPr>
          <w:delText>完成了一点小项目，并</w:delText>
        </w:r>
      </w:del>
      <w:r w:rsidR="00612A1D" w:rsidRPr="00270788">
        <w:rPr>
          <w:rFonts w:hint="eastAsia"/>
        </w:rPr>
        <w:t>搭建了自己</w:t>
      </w:r>
      <w:ins w:id="190" w:author="媒体工作室 i.Center" w:date="2015-10-18T22:02:00Z">
        <w:r w:rsidR="00180587">
          <w:rPr>
            <w:rFonts w:hint="eastAsia"/>
          </w:rPr>
          <w:t>的</w:t>
        </w:r>
      </w:ins>
      <w:del w:id="191" w:author="媒体工作室 i.Center" w:date="2015-10-18T22:02:00Z">
        <w:r w:rsidR="00612A1D" w:rsidRPr="00270788" w:rsidDel="00180587">
          <w:rPr>
            <w:rFonts w:hint="eastAsia"/>
          </w:rPr>
          <w:delText>但</w:delText>
        </w:r>
      </w:del>
      <w:r w:rsidR="00612A1D" w:rsidRPr="00270788">
        <w:rPr>
          <w:rFonts w:hint="eastAsia"/>
        </w:rPr>
        <w:t>3</w:t>
      </w:r>
      <w:ins w:id="192" w:author="媒体工作室 i.Center" w:date="2015-10-18T22:02:00Z">
        <w:r w:rsidR="00180587">
          <w:rPr>
            <w:rFonts w:hint="eastAsia"/>
          </w:rPr>
          <w:t>D</w:t>
        </w:r>
      </w:ins>
      <w:del w:id="193" w:author="媒体工作室 i.Center" w:date="2015-10-18T22:02:00Z">
        <w:r w:rsidR="00612A1D" w:rsidRPr="00270788" w:rsidDel="00180587">
          <w:rPr>
            <w:rFonts w:hint="eastAsia"/>
          </w:rPr>
          <w:delText>d</w:delText>
        </w:r>
      </w:del>
      <w:r w:rsidR="00612A1D" w:rsidRPr="00270788">
        <w:rPr>
          <w:rFonts w:hint="eastAsia"/>
        </w:rPr>
        <w:t>打印机，开始尝试打印小物件。如今，他自制的</w:t>
      </w:r>
      <w:r w:rsidR="00612A1D" w:rsidRPr="00270788">
        <w:rPr>
          <w:rFonts w:hint="eastAsia"/>
        </w:rPr>
        <w:t>3</w:t>
      </w:r>
      <w:ins w:id="194" w:author="媒体工作室 i.Center" w:date="2015-10-18T22:02:00Z">
        <w:r w:rsidR="00180587">
          <w:rPr>
            <w:rFonts w:hint="eastAsia"/>
          </w:rPr>
          <w:t>D</w:t>
        </w:r>
      </w:ins>
      <w:del w:id="195" w:author="媒体工作室 i.Center" w:date="2015-10-18T22:02:00Z">
        <w:r w:rsidR="00612A1D" w:rsidRPr="00270788" w:rsidDel="00180587">
          <w:rPr>
            <w:rFonts w:hint="eastAsia"/>
          </w:rPr>
          <w:delText>d</w:delText>
        </w:r>
      </w:del>
      <w:r w:rsidR="00612A1D" w:rsidRPr="00270788">
        <w:rPr>
          <w:rFonts w:hint="eastAsia"/>
        </w:rPr>
        <w:t>打印机，已经可以完成一些精巧小物件的打印。</w:t>
      </w:r>
    </w:p>
    <w:p w14:paraId="309002E4" w14:textId="0998544F" w:rsidR="00612A1D" w:rsidRPr="00270788" w:rsidDel="00EC0DDA" w:rsidRDefault="00EC0DDA" w:rsidP="00270788">
      <w:pPr>
        <w:spacing w:line="360" w:lineRule="auto"/>
        <w:ind w:firstLineChars="200" w:firstLine="420"/>
        <w:rPr>
          <w:del w:id="196" w:author="媒体工作室 i.Center" w:date="2015-10-18T22:13:00Z"/>
        </w:rPr>
      </w:pPr>
      <w:ins w:id="197" w:author="媒体工作室 i.Center" w:date="2015-10-18T22:13:00Z">
        <w:r>
          <w:rPr>
            <w:rFonts w:hint="eastAsia"/>
          </w:rPr>
          <w:t>正如米奇在会上所说，</w:t>
        </w:r>
      </w:ins>
      <w:ins w:id="198" w:author="媒体工作室 i.Center" w:date="2015-10-18T22:14:00Z">
        <w:r>
          <w:rPr>
            <w:rFonts w:hint="eastAsia"/>
          </w:rPr>
          <w:t>创造的过程无所谓成败，无论结果如何，创意的实现就是学习的过程。而形成社群进行创造，这样的学习过程</w:t>
        </w:r>
      </w:ins>
      <w:ins w:id="199" w:author="媒体工作室 i.Center" w:date="2015-10-18T22:15:00Z">
        <w:r>
          <w:rPr>
            <w:rFonts w:hint="eastAsia"/>
          </w:rPr>
          <w:t>得到共享，使参与者的水平都能够有所提升，这才是创客空间最擅长的。会后，</w:t>
        </w:r>
      </w:ins>
      <w:ins w:id="200" w:author="媒体工作室 i.Center" w:date="2015-10-18T22:16:00Z">
        <w:r>
          <w:rPr>
            <w:rFonts w:hint="eastAsia"/>
          </w:rPr>
          <w:t>国内外创客、老师们、创客之友企业家纷纷驻足交流，投入到探索新机会</w:t>
        </w:r>
      </w:ins>
      <w:ins w:id="201" w:author="媒体工作室 i.Center" w:date="2015-10-18T22:17:00Z">
        <w:r>
          <w:rPr>
            <w:rFonts w:hint="eastAsia"/>
          </w:rPr>
          <w:t>的过程</w:t>
        </w:r>
      </w:ins>
      <w:ins w:id="202" w:author="媒体工作室 i.Center" w:date="2015-10-18T22:16:00Z">
        <w:r>
          <w:rPr>
            <w:rFonts w:hint="eastAsia"/>
          </w:rPr>
          <w:t>之中。</w:t>
        </w:r>
      </w:ins>
      <w:bookmarkStart w:id="203" w:name="_GoBack"/>
      <w:bookmarkEnd w:id="203"/>
      <w:del w:id="204" w:author="媒体工作室 i.Center" w:date="2015-10-18T22:02:00Z">
        <w:r w:rsidR="00612A1D" w:rsidRPr="00270788" w:rsidDel="00180587">
          <w:rPr>
            <w:rFonts w:hint="eastAsia"/>
          </w:rPr>
          <w:delText>未来，他还有更大的设想。</w:delText>
        </w:r>
      </w:del>
    </w:p>
    <w:p w14:paraId="1FCBBC59" w14:textId="68A2F9E4" w:rsidR="00612A1D" w:rsidRPr="00270788" w:rsidDel="00EC0DDA" w:rsidRDefault="00612A1D" w:rsidP="00270788">
      <w:pPr>
        <w:spacing w:line="360" w:lineRule="auto"/>
        <w:ind w:firstLineChars="200" w:firstLine="420"/>
        <w:rPr>
          <w:del w:id="205" w:author="媒体工作室 i.Center" w:date="2015-10-18T22:13:00Z"/>
        </w:rPr>
      </w:pPr>
      <w:del w:id="206" w:author="媒体工作室 i.Center" w:date="2015-10-18T22:02:00Z">
        <w:r w:rsidRPr="00270788" w:rsidDel="00180587">
          <w:tab/>
        </w:r>
      </w:del>
    </w:p>
    <w:p w14:paraId="66055BCD" w14:textId="65E449B1" w:rsidR="00270788" w:rsidDel="00BD1D9E" w:rsidRDefault="00612A1D" w:rsidP="00270788">
      <w:pPr>
        <w:spacing w:line="360" w:lineRule="auto"/>
        <w:ind w:firstLineChars="200" w:firstLine="420"/>
        <w:rPr>
          <w:del w:id="207" w:author="媒体工作室 i.Center" w:date="2015-10-18T22:06:00Z"/>
        </w:rPr>
      </w:pPr>
      <w:del w:id="208" w:author="媒体工作室 i.Center" w:date="2015-10-18T22:06:00Z">
        <w:r w:rsidRPr="00270788" w:rsidDel="00BD1D9E">
          <w:rPr>
            <w:rFonts w:hint="eastAsia"/>
          </w:rPr>
          <w:delText>韩芳老师介绍了“服务于思维质量提升的创新创业课程”。韩芳老师认为，创新课程一得进行线上、线下互动，二得借助</w:delText>
        </w:r>
        <w:r w:rsidRPr="00270788" w:rsidDel="00BD1D9E">
          <w:rPr>
            <w:rFonts w:hint="eastAsia"/>
          </w:rPr>
          <w:delText>app</w:delText>
        </w:r>
        <w:r w:rsidRPr="00270788" w:rsidDel="00BD1D9E">
          <w:rPr>
            <w:rFonts w:hint="eastAsia"/>
          </w:rPr>
          <w:delText>，微信等方式开展，三得保持课程的持续性，四得提供理解课程的实践项目。她还逐一展示了支撑课程的六个阶段。</w:delText>
        </w:r>
      </w:del>
    </w:p>
    <w:p w14:paraId="769FAD86" w14:textId="36B41AE7" w:rsidR="00612A1D" w:rsidRPr="00270788" w:rsidDel="00BD1D9E" w:rsidRDefault="00612A1D" w:rsidP="00270788">
      <w:pPr>
        <w:spacing w:line="360" w:lineRule="auto"/>
        <w:ind w:firstLineChars="300" w:firstLine="630"/>
        <w:rPr>
          <w:del w:id="209" w:author="媒体工作室 i.Center" w:date="2015-10-18T22:06:00Z"/>
        </w:rPr>
      </w:pPr>
      <w:del w:id="210" w:author="媒体工作室 i.Center" w:date="2015-10-18T22:06:00Z">
        <w:r w:rsidRPr="00270788" w:rsidDel="00BD1D9E">
          <w:rPr>
            <w:rFonts w:hint="eastAsia"/>
          </w:rPr>
          <w:delText>1</w:delText>
        </w:r>
        <w:r w:rsidRPr="00270788" w:rsidDel="00BD1D9E">
          <w:rPr>
            <w:rFonts w:hint="eastAsia"/>
          </w:rPr>
          <w:delText>、认定未成年人教育必须脱胎现有的体制、必须超越机构的运营，形成</w:delText>
        </w:r>
        <w:r w:rsidRPr="00270788" w:rsidDel="00BD1D9E">
          <w:rPr>
            <w:rFonts w:hint="eastAsia"/>
          </w:rPr>
          <w:delText>20</w:delText>
        </w:r>
        <w:r w:rsidRPr="00270788" w:rsidDel="00BD1D9E">
          <w:rPr>
            <w:rFonts w:hint="eastAsia"/>
          </w:rPr>
          <w:delText>多款产品，构筑了未成年人教育的蓝图</w:delText>
        </w:r>
      </w:del>
    </w:p>
    <w:p w14:paraId="66D0D6A7" w14:textId="547FE663" w:rsidR="00612A1D" w:rsidRPr="00270788" w:rsidDel="00BD1D9E" w:rsidRDefault="00612A1D" w:rsidP="00270788">
      <w:pPr>
        <w:spacing w:line="360" w:lineRule="auto"/>
        <w:ind w:firstLineChars="350" w:firstLine="735"/>
        <w:rPr>
          <w:del w:id="211" w:author="媒体工作室 i.Center" w:date="2015-10-18T22:06:00Z"/>
        </w:rPr>
      </w:pPr>
      <w:del w:id="212" w:author="媒体工作室 i.Center" w:date="2015-10-18T22:06:00Z">
        <w:r w:rsidRPr="00270788" w:rsidDel="00BD1D9E">
          <w:rPr>
            <w:rFonts w:hint="eastAsia"/>
          </w:rPr>
          <w:delText>2</w:delText>
        </w:r>
        <w:r w:rsidRPr="00270788" w:rsidDel="00BD1D9E">
          <w:rPr>
            <w:rFonts w:hint="eastAsia"/>
          </w:rPr>
          <w:delText>、呼应九月习大大的讲话</w:delText>
        </w:r>
        <w:r w:rsidRPr="00270788" w:rsidDel="00BD1D9E">
          <w:rPr>
            <w:rFonts w:hint="eastAsia"/>
          </w:rPr>
          <w:delText>--</w:delText>
        </w:r>
        <w:r w:rsidRPr="00270788" w:rsidDel="00BD1D9E">
          <w:rPr>
            <w:rFonts w:hint="eastAsia"/>
          </w:rPr>
          <w:delText>师德和梦想，确认与大学生一起创业的方向，将大学生的创业教育与未成年教育融合在一起</w:delText>
        </w:r>
      </w:del>
    </w:p>
    <w:p w14:paraId="74C7B0F0" w14:textId="65412D76" w:rsidR="00612A1D" w:rsidRPr="00270788" w:rsidDel="00BD1D9E" w:rsidRDefault="00270788" w:rsidP="00270788">
      <w:pPr>
        <w:spacing w:line="360" w:lineRule="auto"/>
        <w:ind w:firstLineChars="200" w:firstLine="420"/>
        <w:rPr>
          <w:del w:id="213" w:author="媒体工作室 i.Center" w:date="2015-10-18T22:06:00Z"/>
        </w:rPr>
      </w:pPr>
      <w:del w:id="214" w:author="媒体工作室 i.Center" w:date="2015-10-18T22:06:00Z">
        <w:r w:rsidDel="00BD1D9E">
          <w:rPr>
            <w:rFonts w:hint="eastAsia"/>
          </w:rPr>
          <w:tab/>
        </w:r>
        <w:r w:rsidR="00612A1D" w:rsidRPr="00270788" w:rsidDel="00BD1D9E">
          <w:rPr>
            <w:rFonts w:hint="eastAsia"/>
          </w:rPr>
          <w:delText>3</w:delText>
        </w:r>
        <w:r w:rsidR="00612A1D" w:rsidRPr="00270788" w:rsidDel="00BD1D9E">
          <w:rPr>
            <w:rFonts w:hint="eastAsia"/>
          </w:rPr>
          <w:delText>、借因投标鼓楼和哈佛</w:delText>
        </w:r>
        <w:r w:rsidR="00612A1D" w:rsidRPr="00270788" w:rsidDel="00BD1D9E">
          <w:rPr>
            <w:rFonts w:hint="eastAsia"/>
          </w:rPr>
          <w:delText>ilab</w:delText>
        </w:r>
        <w:r w:rsidR="00612A1D" w:rsidRPr="00270788" w:rsidDel="00BD1D9E">
          <w:rPr>
            <w:rFonts w:hint="eastAsia"/>
          </w:rPr>
          <w:delText>形成有形的课程和产品，从而放大未成人教育和大学生的互动</w:delText>
        </w:r>
      </w:del>
    </w:p>
    <w:p w14:paraId="2BDBD316" w14:textId="19B41DE6" w:rsidR="00612A1D" w:rsidRPr="00270788" w:rsidDel="00BD1D9E" w:rsidRDefault="00612A1D" w:rsidP="00270788">
      <w:pPr>
        <w:spacing w:line="360" w:lineRule="auto"/>
        <w:ind w:firstLineChars="200" w:firstLine="420"/>
        <w:rPr>
          <w:del w:id="215" w:author="媒体工作室 i.Center" w:date="2015-10-18T22:06:00Z"/>
        </w:rPr>
      </w:pPr>
      <w:del w:id="216" w:author="媒体工作室 i.Center" w:date="2015-10-18T22:06:00Z">
        <w:r w:rsidRPr="00270788" w:rsidDel="00BD1D9E">
          <w:rPr>
            <w:rFonts w:hint="eastAsia"/>
          </w:rPr>
          <w:tab/>
          <w:delText xml:space="preserve"> 4</w:delText>
        </w:r>
        <w:r w:rsidRPr="00270788" w:rsidDel="00BD1D9E">
          <w:rPr>
            <w:rFonts w:hint="eastAsia"/>
          </w:rPr>
          <w:delText>、与中小企业互动，形成混龄教育的雏形，即未成年人的教育借助成人是否想承诺、承诺之后是否想兑现的环境向前推动</w:delText>
        </w:r>
      </w:del>
    </w:p>
    <w:p w14:paraId="2B3DBC0D" w14:textId="79542E8F" w:rsidR="00612A1D" w:rsidRPr="00270788" w:rsidDel="00BD1D9E" w:rsidRDefault="00612A1D" w:rsidP="00270788">
      <w:pPr>
        <w:spacing w:line="360" w:lineRule="auto"/>
        <w:ind w:firstLineChars="200" w:firstLine="420"/>
        <w:rPr>
          <w:del w:id="217" w:author="媒体工作室 i.Center" w:date="2015-10-18T22:06:00Z"/>
        </w:rPr>
      </w:pPr>
      <w:del w:id="218" w:author="媒体工作室 i.Center" w:date="2015-10-18T22:06:00Z">
        <w:r w:rsidRPr="00270788" w:rsidDel="00BD1D9E">
          <w:rPr>
            <w:rFonts w:hint="eastAsia"/>
          </w:rPr>
          <w:tab/>
          <w:delText xml:space="preserve"> 5</w:delText>
        </w:r>
        <w:r w:rsidRPr="00270788" w:rsidDel="00BD1D9E">
          <w:rPr>
            <w:rFonts w:hint="eastAsia"/>
          </w:rPr>
          <w:delText>、大项目大策划不断助推项目发展，大企业大机构愿意创新，并将思考和想法落地</w:delText>
        </w:r>
      </w:del>
    </w:p>
    <w:p w14:paraId="7A63F604" w14:textId="3F043A39" w:rsidR="00612A1D" w:rsidRPr="00270788" w:rsidDel="00BD1D9E" w:rsidRDefault="00612A1D" w:rsidP="00270788">
      <w:pPr>
        <w:spacing w:line="360" w:lineRule="auto"/>
        <w:ind w:firstLineChars="200" w:firstLine="420"/>
        <w:rPr>
          <w:del w:id="219" w:author="媒体工作室 i.Center" w:date="2015-10-18T22:06:00Z"/>
        </w:rPr>
      </w:pPr>
      <w:del w:id="220" w:author="媒体工作室 i.Center" w:date="2015-10-18T22:06:00Z">
        <w:r w:rsidRPr="00270788" w:rsidDel="00BD1D9E">
          <w:rPr>
            <w:rFonts w:hint="eastAsia"/>
          </w:rPr>
          <w:tab/>
          <w:delText xml:space="preserve"> 6</w:delText>
        </w:r>
        <w:r w:rsidRPr="00270788" w:rsidDel="00BD1D9E">
          <w:rPr>
            <w:rFonts w:hint="eastAsia"/>
          </w:rPr>
          <w:delText>、想见大领导才会要求自己随时提高格局，要求自己不断学习。现在见正国、正部是主要线索，并贯穿始终。</w:delText>
        </w:r>
      </w:del>
    </w:p>
    <w:p w14:paraId="67E1F99A" w14:textId="7DFF693C" w:rsidR="00612A1D" w:rsidDel="00BD1D9E" w:rsidRDefault="00612A1D" w:rsidP="00270788">
      <w:pPr>
        <w:spacing w:line="360" w:lineRule="auto"/>
        <w:ind w:firstLineChars="200" w:firstLine="420"/>
        <w:rPr>
          <w:del w:id="221" w:author="媒体工作室 i.Center" w:date="2015-10-18T22:06:00Z"/>
        </w:rPr>
      </w:pPr>
      <w:del w:id="222" w:author="媒体工作室 i.Center" w:date="2015-10-18T22:06:00Z">
        <w:r w:rsidRPr="00270788" w:rsidDel="00BD1D9E">
          <w:rPr>
            <w:rFonts w:hint="eastAsia"/>
          </w:rPr>
          <w:delText>韩芳老师介绍了提升思维质量课程开发的相关形式和内容，倡导打造平台、发动被教育者成为教育者、鼓励残疾人创业、进行多层次、多视角的总结。她举了“永续生活工作营”和“我们一起造房子”的案例，来具体形象地阐述“服务于提升思维质量的创新创业课程”实践。</w:delText>
        </w:r>
      </w:del>
    </w:p>
    <w:p w14:paraId="6331766A" w14:textId="4A751FB4" w:rsidR="00270788" w:rsidRPr="00270788" w:rsidDel="00BD1D9E" w:rsidRDefault="00270788" w:rsidP="00270788">
      <w:pPr>
        <w:spacing w:line="360" w:lineRule="auto"/>
        <w:ind w:firstLineChars="200" w:firstLine="420"/>
        <w:rPr>
          <w:del w:id="223" w:author="媒体工作室 i.Center" w:date="2015-10-18T22:06:00Z"/>
        </w:rPr>
      </w:pPr>
    </w:p>
    <w:p w14:paraId="7B98A8CE" w14:textId="561D7244" w:rsidR="00612A1D" w:rsidRPr="00270788" w:rsidDel="00180587" w:rsidRDefault="00612A1D" w:rsidP="00270788">
      <w:pPr>
        <w:spacing w:line="360" w:lineRule="auto"/>
        <w:ind w:firstLineChars="200" w:firstLine="420"/>
        <w:rPr>
          <w:del w:id="224" w:author="媒体工作室 i.Center" w:date="2015-10-18T22:03:00Z"/>
        </w:rPr>
      </w:pPr>
      <w:del w:id="225" w:author="媒体工作室 i.Center" w:date="2015-10-18T22:03:00Z">
        <w:r w:rsidRPr="00270788" w:rsidDel="00180587">
          <w:rPr>
            <w:rFonts w:hint="eastAsia"/>
          </w:rPr>
          <w:delText>中文智能问答系统</w:delText>
        </w:r>
        <w:r w:rsidRPr="00270788" w:rsidDel="00180587">
          <w:rPr>
            <w:rFonts w:hint="eastAsia"/>
          </w:rPr>
          <w:delText xml:space="preserve"> </w:delText>
        </w:r>
        <w:r w:rsidRPr="00270788" w:rsidDel="00180587">
          <w:rPr>
            <w:rFonts w:hint="eastAsia"/>
          </w:rPr>
          <w:delText>小清</w:delText>
        </w:r>
      </w:del>
    </w:p>
    <w:p w14:paraId="2A90E10C" w14:textId="42B587E0" w:rsidR="00612A1D" w:rsidRPr="00270788" w:rsidDel="00180587" w:rsidRDefault="00612A1D" w:rsidP="00270788">
      <w:pPr>
        <w:spacing w:line="360" w:lineRule="auto"/>
        <w:ind w:firstLineChars="200" w:firstLine="420"/>
        <w:rPr>
          <w:del w:id="226" w:author="媒体工作室 i.Center" w:date="2015-10-18T22:03:00Z"/>
        </w:rPr>
      </w:pPr>
    </w:p>
    <w:p w14:paraId="131646BB" w14:textId="368F1687" w:rsidR="00612A1D" w:rsidRPr="00270788" w:rsidDel="00BD1D9E" w:rsidRDefault="00612A1D" w:rsidP="00270788">
      <w:pPr>
        <w:spacing w:line="360" w:lineRule="auto"/>
        <w:ind w:firstLineChars="200" w:firstLine="420"/>
        <w:rPr>
          <w:del w:id="227" w:author="媒体工作室 i.Center" w:date="2015-10-18T22:06:00Z"/>
        </w:rPr>
      </w:pPr>
      <w:del w:id="228" w:author="媒体工作室 i.Center" w:date="2015-10-18T22:03:00Z">
        <w:r w:rsidRPr="00270788" w:rsidDel="00180587">
          <w:rPr>
            <w:rFonts w:hint="eastAsia"/>
          </w:rPr>
          <w:delText>c</w:delText>
        </w:r>
      </w:del>
      <w:del w:id="229" w:author="媒体工作室 i.Center" w:date="2015-10-18T22:06:00Z">
        <w:r w:rsidRPr="00270788" w:rsidDel="00BD1D9E">
          <w:rPr>
            <w:rFonts w:hint="eastAsia"/>
          </w:rPr>
          <w:delText>o</w:delText>
        </w:r>
      </w:del>
      <w:del w:id="230" w:author="媒体工作室 i.Center" w:date="2015-10-18T22:03:00Z">
        <w:r w:rsidRPr="00270788" w:rsidDel="00180587">
          <w:rPr>
            <w:rFonts w:hint="eastAsia"/>
          </w:rPr>
          <w:delText>c</w:delText>
        </w:r>
      </w:del>
      <w:del w:id="231" w:author="媒体工作室 i.Center" w:date="2015-10-18T22:06:00Z">
        <w:r w:rsidRPr="00270788" w:rsidDel="00BD1D9E">
          <w:rPr>
            <w:rFonts w:hint="eastAsia"/>
          </w:rPr>
          <w:delText>lean</w:delText>
        </w:r>
        <w:r w:rsidRPr="00270788" w:rsidDel="00BD1D9E">
          <w:rPr>
            <w:rFonts w:hint="eastAsia"/>
          </w:rPr>
          <w:delText>的联合创始人赵冶讲述了他们搭建的“个人呼吸健康系统”。</w:delText>
        </w:r>
        <w:r w:rsidRPr="00270788" w:rsidDel="00BD1D9E">
          <w:rPr>
            <w:rFonts w:hint="eastAsia"/>
          </w:rPr>
          <w:delText xml:space="preserve">Coclean </w:delText>
        </w:r>
        <w:r w:rsidRPr="00270788" w:rsidDel="00BD1D9E">
          <w:rPr>
            <w:rFonts w:hint="eastAsia"/>
          </w:rPr>
          <w:delText>是他们研制的便携式空气净化器。为了减少</w:delText>
        </w:r>
        <w:r w:rsidRPr="00270788" w:rsidDel="00BD1D9E">
          <w:rPr>
            <w:rFonts w:hint="eastAsia"/>
          </w:rPr>
          <w:delText>pm2.5</w:delText>
        </w:r>
        <w:r w:rsidRPr="00270788" w:rsidDel="00BD1D9E">
          <w:rPr>
            <w:rFonts w:hint="eastAsia"/>
          </w:rPr>
          <w:delText>对我们身体的危害，</w:delText>
        </w:r>
        <w:r w:rsidRPr="00270788" w:rsidDel="00BD1D9E">
          <w:rPr>
            <w:rFonts w:hint="eastAsia"/>
          </w:rPr>
          <w:delText>coclean</w:delText>
        </w:r>
        <w:r w:rsidRPr="00270788" w:rsidDel="00BD1D9E">
          <w:rPr>
            <w:rFonts w:hint="eastAsia"/>
          </w:rPr>
          <w:delText>可以实现随身携带，净化使用者周边空气的作用。除此之外，随身携带的</w:delText>
        </w:r>
        <w:r w:rsidRPr="00270788" w:rsidDel="00BD1D9E">
          <w:rPr>
            <w:rFonts w:hint="eastAsia"/>
          </w:rPr>
          <w:delText>coclean</w:delText>
        </w:r>
        <w:r w:rsidRPr="00270788" w:rsidDel="00BD1D9E">
          <w:rPr>
            <w:rFonts w:hint="eastAsia"/>
          </w:rPr>
          <w:delText>还可以利用提供的个人数据，进行大数据搜集与分析。值得一提的是</w:delText>
        </w:r>
        <w:r w:rsidRPr="00270788" w:rsidDel="00BD1D9E">
          <w:rPr>
            <w:rFonts w:hint="eastAsia"/>
          </w:rPr>
          <w:delText xml:space="preserve">coclean </w:delText>
        </w:r>
        <w:r w:rsidRPr="00270788" w:rsidDel="00BD1D9E">
          <w:rPr>
            <w:rFonts w:hint="eastAsia"/>
          </w:rPr>
          <w:delText>在京东发起的“你除霾，我买单”活动在短时间内筹得</w:delText>
        </w:r>
        <w:r w:rsidRPr="00270788" w:rsidDel="00BD1D9E">
          <w:rPr>
            <w:rFonts w:hint="eastAsia"/>
          </w:rPr>
          <w:delText>50</w:delText>
        </w:r>
        <w:r w:rsidRPr="00270788" w:rsidDel="00BD1D9E">
          <w:rPr>
            <w:rFonts w:hint="eastAsia"/>
          </w:rPr>
          <w:delText>万元，可见</w:delText>
        </w:r>
        <w:r w:rsidRPr="00270788" w:rsidDel="00BD1D9E">
          <w:rPr>
            <w:rFonts w:hint="eastAsia"/>
          </w:rPr>
          <w:delText xml:space="preserve">coclean </w:delText>
        </w:r>
        <w:r w:rsidRPr="00270788" w:rsidDel="00BD1D9E">
          <w:rPr>
            <w:rFonts w:hint="eastAsia"/>
          </w:rPr>
          <w:delText>备受关注。</w:delText>
        </w:r>
      </w:del>
    </w:p>
    <w:p w14:paraId="58A41E58" w14:textId="4F599AA3" w:rsidR="00612A1D" w:rsidRPr="00270788" w:rsidDel="00EC0DDA" w:rsidRDefault="00612A1D" w:rsidP="00270788">
      <w:pPr>
        <w:spacing w:line="360" w:lineRule="auto"/>
        <w:rPr>
          <w:del w:id="232" w:author="媒体工作室 i.Center" w:date="2015-10-18T22:13:00Z"/>
        </w:rPr>
      </w:pPr>
    </w:p>
    <w:p w14:paraId="2B2CE877" w14:textId="5FA69AA9" w:rsidR="00612A1D" w:rsidRPr="00270788" w:rsidDel="00EC0DDA" w:rsidRDefault="00612A1D" w:rsidP="00270788">
      <w:pPr>
        <w:spacing w:line="360" w:lineRule="auto"/>
        <w:ind w:firstLineChars="200" w:firstLine="420"/>
        <w:rPr>
          <w:del w:id="233" w:author="媒体工作室 i.Center" w:date="2015-10-18T22:13:00Z"/>
        </w:rPr>
      </w:pPr>
      <w:del w:id="234" w:author="媒体工作室 i.Center" w:date="2015-10-18T22:13:00Z">
        <w:r w:rsidRPr="00270788" w:rsidDel="00EC0DDA">
          <w:rPr>
            <w:rFonts w:hint="eastAsia"/>
          </w:rPr>
          <w:delText>林子恒团队介绍了他们的智能募捐箱项目。他们抓住“募捐”这一过程中存在的痛点，通过“硬币自动分类”以及“手机</w:delText>
        </w:r>
        <w:r w:rsidRPr="00270788" w:rsidDel="00EC0DDA">
          <w:rPr>
            <w:rFonts w:hint="eastAsia"/>
          </w:rPr>
          <w:delText>app</w:delText>
        </w:r>
        <w:r w:rsidRPr="00270788" w:rsidDel="00EC0DDA">
          <w:rPr>
            <w:rFonts w:hint="eastAsia"/>
          </w:rPr>
          <w:delText>扫码选择捐款项目”等实现“智能捐款”。目前，已经经过三代的创新升级，力求成为线上、线下的募捐整合平台。</w:delText>
        </w:r>
      </w:del>
    </w:p>
    <w:p w14:paraId="74DEF68B" w14:textId="15882B26" w:rsidR="00612A1D" w:rsidRPr="00270788" w:rsidDel="00EC0DDA" w:rsidRDefault="00612A1D" w:rsidP="00270788">
      <w:pPr>
        <w:spacing w:line="360" w:lineRule="auto"/>
        <w:ind w:firstLineChars="200" w:firstLine="420"/>
        <w:rPr>
          <w:del w:id="235" w:author="媒体工作室 i.Center" w:date="2015-10-18T22:13:00Z"/>
        </w:rPr>
      </w:pPr>
    </w:p>
    <w:p w14:paraId="28A5201E" w14:textId="77777777" w:rsidR="008939BB" w:rsidRPr="00270788" w:rsidRDefault="008939BB" w:rsidP="00270788">
      <w:pPr>
        <w:spacing w:line="360" w:lineRule="auto"/>
        <w:ind w:firstLineChars="200" w:firstLine="420"/>
      </w:pPr>
    </w:p>
    <w:sectPr w:rsidR="008939BB" w:rsidRPr="0027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A4A"/>
    <w:rsid w:val="000212D9"/>
    <w:rsid w:val="000D2EE3"/>
    <w:rsid w:val="000F3774"/>
    <w:rsid w:val="00180587"/>
    <w:rsid w:val="00270788"/>
    <w:rsid w:val="002E549F"/>
    <w:rsid w:val="003B391A"/>
    <w:rsid w:val="004C7BA1"/>
    <w:rsid w:val="005B5A4A"/>
    <w:rsid w:val="00612A1D"/>
    <w:rsid w:val="00670E8C"/>
    <w:rsid w:val="00802105"/>
    <w:rsid w:val="008939BB"/>
    <w:rsid w:val="00912467"/>
    <w:rsid w:val="00A84EB1"/>
    <w:rsid w:val="00BD1D9E"/>
    <w:rsid w:val="00CD53D7"/>
    <w:rsid w:val="00D041C2"/>
    <w:rsid w:val="00D12FE0"/>
    <w:rsid w:val="00EC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0CD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21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105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2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0210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02105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458</Words>
  <Characters>2617</Characters>
  <Application>Microsoft Macintosh Word</Application>
  <DocSecurity>0</DocSecurity>
  <Lines>21</Lines>
  <Paragraphs>6</Paragraphs>
  <ScaleCrop>false</ScaleCrop>
  <Company>Sky123.Org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媒体工作室 i.Center</cp:lastModifiedBy>
  <cp:revision>11</cp:revision>
  <dcterms:created xsi:type="dcterms:W3CDTF">2015-10-18T08:53:00Z</dcterms:created>
  <dcterms:modified xsi:type="dcterms:W3CDTF">2015-10-18T14:17:00Z</dcterms:modified>
</cp:coreProperties>
</file>